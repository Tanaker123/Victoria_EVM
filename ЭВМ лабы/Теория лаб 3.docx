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E73" w:rsidRDefault="003C3E73" w:rsidP="003C3E73">
      <w:pPr>
        <w:pStyle w:val="3"/>
        <w:shd w:val="clear" w:color="auto" w:fill="F7F7F7"/>
        <w:rPr>
          <w:rFonts w:ascii="Segoe UI" w:hAnsi="Segoe UI" w:cs="Segoe UI"/>
          <w:color w:val="3C3C43"/>
        </w:rPr>
      </w:pPr>
      <w:r>
        <w:rPr>
          <w:rFonts w:ascii="Segoe UI" w:hAnsi="Segoe UI" w:cs="Segoe UI"/>
          <w:color w:val="3C3C43"/>
        </w:rPr>
        <w:t>Возможные причины переупорядочивания</w:t>
      </w:r>
    </w:p>
    <w:p w:rsidR="003C3E73" w:rsidRDefault="003C3E73" w:rsidP="003C3E73">
      <w:pPr>
        <w:pStyle w:val="a7"/>
        <w:numPr>
          <w:ilvl w:val="0"/>
          <w:numId w:val="66"/>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Оптимизация производительности</w:t>
      </w:r>
      <w:r>
        <w:rPr>
          <w:rFonts w:ascii="Segoe UI" w:hAnsi="Segoe UI" w:cs="Segoe UI"/>
          <w:color w:val="3C3C43"/>
        </w:rPr>
        <w:t>:</w:t>
      </w:r>
    </w:p>
    <w:p w:rsidR="003C3E73" w:rsidRDefault="003C3E73" w:rsidP="003C3E73">
      <w:pPr>
        <w:pStyle w:val="a7"/>
        <w:numPr>
          <w:ilvl w:val="1"/>
          <w:numId w:val="66"/>
        </w:numPr>
        <w:shd w:val="clear" w:color="auto" w:fill="F7F7F7"/>
        <w:spacing w:before="0" w:beforeAutospacing="0"/>
        <w:rPr>
          <w:rFonts w:ascii="Segoe UI" w:hAnsi="Segoe UI" w:cs="Segoe UI"/>
          <w:color w:val="3C3C43"/>
        </w:rPr>
      </w:pPr>
      <w:r>
        <w:rPr>
          <w:rFonts w:ascii="Segoe UI" w:hAnsi="Segoe UI" w:cs="Segoe UI"/>
          <w:color w:val="3C3C43"/>
        </w:rPr>
        <w:t>Компилятор может переупорядочить команды, чтобы улучшить использование конвейера процессора и уменьшить задержки.</w:t>
      </w:r>
    </w:p>
    <w:p w:rsidR="003C3E73" w:rsidRDefault="003C3E73" w:rsidP="003C3E73">
      <w:pPr>
        <w:pStyle w:val="a7"/>
        <w:numPr>
          <w:ilvl w:val="0"/>
          <w:numId w:val="66"/>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Минимизация зависимостей</w:t>
      </w:r>
      <w:r>
        <w:rPr>
          <w:rFonts w:ascii="Segoe UI" w:hAnsi="Segoe UI" w:cs="Segoe UI"/>
          <w:color w:val="3C3C43"/>
        </w:rPr>
        <w:t>:</w:t>
      </w:r>
    </w:p>
    <w:p w:rsidR="003C3E73" w:rsidRDefault="003C3E73" w:rsidP="003C3E73">
      <w:pPr>
        <w:pStyle w:val="a7"/>
        <w:numPr>
          <w:ilvl w:val="1"/>
          <w:numId w:val="66"/>
        </w:numPr>
        <w:shd w:val="clear" w:color="auto" w:fill="F7F7F7"/>
        <w:spacing w:before="0" w:beforeAutospacing="0"/>
        <w:rPr>
          <w:rFonts w:ascii="Segoe UI" w:hAnsi="Segoe UI" w:cs="Segoe UI"/>
          <w:color w:val="3C3C43"/>
        </w:rPr>
      </w:pPr>
      <w:r>
        <w:rPr>
          <w:rFonts w:ascii="Segoe UI" w:hAnsi="Segoe UI" w:cs="Segoe UI"/>
          <w:color w:val="3C3C43"/>
        </w:rPr>
        <w:t>Переупорядочивание команд может помочь минимизировать зависимости между инструкциями, что может улучшить параллелизм на уровне команд.</w:t>
      </w:r>
    </w:p>
    <w:p w:rsidR="003C3E73" w:rsidRDefault="003C3E73" w:rsidP="003C3E73">
      <w:pPr>
        <w:pStyle w:val="a7"/>
        <w:numPr>
          <w:ilvl w:val="0"/>
          <w:numId w:val="66"/>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Упрощение логики</w:t>
      </w:r>
      <w:r>
        <w:rPr>
          <w:rFonts w:ascii="Segoe UI" w:hAnsi="Segoe UI" w:cs="Segoe UI"/>
          <w:color w:val="3C3C43"/>
        </w:rPr>
        <w:t>:</w:t>
      </w:r>
    </w:p>
    <w:p w:rsidR="003C3E73" w:rsidRDefault="003C3E73" w:rsidP="003C3E73">
      <w:pPr>
        <w:pStyle w:val="a7"/>
        <w:numPr>
          <w:ilvl w:val="1"/>
          <w:numId w:val="66"/>
        </w:numPr>
        <w:shd w:val="clear" w:color="auto" w:fill="F7F7F7"/>
        <w:spacing w:before="0" w:beforeAutospacing="0"/>
        <w:rPr>
          <w:rFonts w:ascii="Segoe UI" w:hAnsi="Segoe UI" w:cs="Segoe UI"/>
          <w:color w:val="3C3C43"/>
        </w:rPr>
      </w:pPr>
      <w:r>
        <w:rPr>
          <w:rFonts w:ascii="Segoe UI" w:hAnsi="Segoe UI" w:cs="Segoe UI"/>
          <w:color w:val="3C3C43"/>
        </w:rPr>
        <w:t xml:space="preserve">В некоторых случаях переупорядочивание команд может упростить логику кода, что может улучшить читаемость и </w:t>
      </w:r>
      <w:proofErr w:type="spellStart"/>
      <w:r>
        <w:rPr>
          <w:rFonts w:ascii="Segoe UI" w:hAnsi="Segoe UI" w:cs="Segoe UI"/>
          <w:color w:val="3C3C43"/>
        </w:rPr>
        <w:t>поддерживаемость</w:t>
      </w:r>
      <w:proofErr w:type="spellEnd"/>
      <w:r>
        <w:rPr>
          <w:rFonts w:ascii="Segoe UI" w:hAnsi="Segoe UI" w:cs="Segoe UI"/>
          <w:color w:val="3C3C43"/>
        </w:rPr>
        <w:t>.</w:t>
      </w:r>
    </w:p>
    <w:p w:rsidR="003C3E73" w:rsidRDefault="00D4444C" w:rsidP="008D6EA5">
      <w:pPr>
        <w:spacing w:after="0" w:line="240" w:lineRule="auto"/>
        <w:jc w:val="both"/>
        <w:rPr>
          <w:rFonts w:ascii="Times New Roman" w:hAnsi="Times New Roman" w:cs="Times New Roman"/>
          <w:b/>
          <w:color w:val="000000" w:themeColor="text1"/>
          <w:sz w:val="28"/>
          <w:szCs w:val="28"/>
        </w:rPr>
      </w:pPr>
      <w:r>
        <w:rPr>
          <w:rStyle w:val="a8"/>
          <w:rFonts w:ascii="Segoe UI" w:hAnsi="Segoe UI" w:cs="Segoe UI"/>
          <w:color w:val="3C3C43"/>
          <w:shd w:val="clear" w:color="auto" w:fill="F7F7F7"/>
        </w:rPr>
        <w:t>Раскрутка циклов</w:t>
      </w:r>
      <w:r>
        <w:rPr>
          <w:rFonts w:ascii="Segoe UI" w:hAnsi="Segoe UI" w:cs="Segoe UI"/>
          <w:color w:val="3C3C43"/>
          <w:shd w:val="clear" w:color="auto" w:fill="F7F7F7"/>
        </w:rPr>
        <w:t> — это метод оптимизации, при котором несколько итераций цикла выполняются в одной итерации. Это может улучшить производительность за счет уменьшения количества переходов и увеличения параллелизма на уровне команд.</w:t>
      </w:r>
    </w:p>
    <w:p w:rsidR="002527D0" w:rsidRPr="00865D96" w:rsidRDefault="00310274" w:rsidP="008D6EA5">
      <w:pPr>
        <w:spacing w:after="0" w:line="240" w:lineRule="auto"/>
        <w:jc w:val="both"/>
        <w:rPr>
          <w:rFonts w:ascii="Times New Roman" w:hAnsi="Times New Roman" w:cs="Times New Roman"/>
          <w:b/>
          <w:color w:val="000000" w:themeColor="text1"/>
          <w:sz w:val="28"/>
          <w:szCs w:val="28"/>
        </w:rPr>
      </w:pPr>
      <w:r w:rsidRPr="00865D96">
        <w:rPr>
          <w:rFonts w:ascii="Times New Roman" w:hAnsi="Times New Roman" w:cs="Times New Roman"/>
          <w:b/>
          <w:color w:val="000000" w:themeColor="text1"/>
          <w:sz w:val="28"/>
          <w:szCs w:val="28"/>
        </w:rPr>
        <w:t xml:space="preserve">1. КРАТКОЕ ОПИСАНИЕ АРХИТЕКТУРЫ х86 </w:t>
      </w:r>
      <w:r w:rsidR="008D6EA5" w:rsidRPr="00865D96">
        <w:rPr>
          <w:rFonts w:ascii="Times New Roman" w:hAnsi="Times New Roman" w:cs="Times New Roman"/>
          <w:b/>
          <w:color w:val="000000" w:themeColor="text1"/>
          <w:sz w:val="28"/>
          <w:szCs w:val="28"/>
        </w:rPr>
        <w:t xml:space="preserve">и </w:t>
      </w:r>
      <w:r w:rsidR="008D6EA5" w:rsidRPr="00865D96">
        <w:rPr>
          <w:rFonts w:ascii="Times New Roman" w:hAnsi="Times New Roman" w:cs="Times New Roman"/>
          <w:b/>
          <w:color w:val="000000" w:themeColor="text1"/>
          <w:sz w:val="28"/>
          <w:szCs w:val="28"/>
          <w:lang w:val="en-US"/>
        </w:rPr>
        <w:t>x</w:t>
      </w:r>
      <w:r w:rsidR="008D6EA5" w:rsidRPr="00865D96">
        <w:rPr>
          <w:rFonts w:ascii="Times New Roman" w:hAnsi="Times New Roman" w:cs="Times New Roman"/>
          <w:b/>
          <w:color w:val="000000" w:themeColor="text1"/>
          <w:sz w:val="28"/>
          <w:szCs w:val="28"/>
        </w:rPr>
        <w:t>86-64</w:t>
      </w:r>
    </w:p>
    <w:p w:rsidR="00310274" w:rsidRPr="00865D96" w:rsidRDefault="00310274" w:rsidP="008D6EA5">
      <w:pPr>
        <w:spacing w:after="0" w:line="240" w:lineRule="auto"/>
        <w:jc w:val="both"/>
        <w:rPr>
          <w:rFonts w:ascii="Times New Roman" w:hAnsi="Times New Roman" w:cs="Times New Roman"/>
          <w:b/>
          <w:bCs/>
          <w:color w:val="000000" w:themeColor="text1"/>
          <w:sz w:val="28"/>
          <w:szCs w:val="28"/>
          <w:shd w:val="clear" w:color="auto" w:fill="FFFFFF"/>
        </w:rPr>
      </w:pPr>
      <w:r w:rsidRPr="00865D96">
        <w:rPr>
          <w:rFonts w:ascii="Times New Roman" w:hAnsi="Times New Roman" w:cs="Times New Roman"/>
          <w:color w:val="000000" w:themeColor="text1"/>
          <w:sz w:val="28"/>
          <w:szCs w:val="28"/>
        </w:rPr>
        <w:t xml:space="preserve">Архитектура x86 в настоящий момент является самой распространенной программной архитектурой настольных и серверных вычислительных систем. Она используется с 1978 года, когда был выпущен 16-разрядный процессор i8086. </w:t>
      </w:r>
      <w:proofErr w:type="gramStart"/>
      <w:r w:rsidRPr="00865D96">
        <w:rPr>
          <w:rFonts w:ascii="Times New Roman" w:hAnsi="Times New Roman" w:cs="Times New Roman"/>
          <w:color w:val="000000" w:themeColor="text1"/>
          <w:sz w:val="28"/>
          <w:szCs w:val="28"/>
        </w:rPr>
        <w:t xml:space="preserve">Впоследствии архитектура была естественным образом расширена до 32-битной (IA-32), а затем и до 64- битной (x64, AMD64, x86-64, IA-32e, EM64T, </w:t>
      </w:r>
      <w:proofErr w:type="spellStart"/>
      <w:r w:rsidRPr="00865D96">
        <w:rPr>
          <w:rFonts w:ascii="Times New Roman" w:hAnsi="Times New Roman" w:cs="Times New Roman"/>
          <w:color w:val="000000" w:themeColor="text1"/>
          <w:sz w:val="28"/>
          <w:szCs w:val="28"/>
        </w:rPr>
        <w:t>Intel</w:t>
      </w:r>
      <w:proofErr w:type="spellEnd"/>
      <w:r w:rsidRPr="00865D96">
        <w:rPr>
          <w:rFonts w:ascii="Times New Roman" w:hAnsi="Times New Roman" w:cs="Times New Roman"/>
          <w:color w:val="000000" w:themeColor="text1"/>
          <w:sz w:val="28"/>
          <w:szCs w:val="28"/>
        </w:rPr>
        <w:t xml:space="preserve"> 64).</w:t>
      </w:r>
      <w:proofErr w:type="gramEnd"/>
      <w:r w:rsidRPr="00865D96">
        <w:rPr>
          <w:rFonts w:ascii="Times New Roman" w:hAnsi="Times New Roman" w:cs="Times New Roman"/>
          <w:color w:val="000000" w:themeColor="text1"/>
          <w:sz w:val="28"/>
          <w:szCs w:val="28"/>
        </w:rPr>
        <w:t xml:space="preserve"> При каждом очередном расширении сохранялась программная совместимость с предыдущим поколением архитектуры. При этом набор команд расширялся, а новые регистры большего размера включали в качестве своих частей регистры предыдущего поколения архитектуры.</w:t>
      </w:r>
    </w:p>
    <w:p w:rsidR="002527D0" w:rsidRPr="00865D96" w:rsidRDefault="002527D0" w:rsidP="008D6EA5">
      <w:pPr>
        <w:pStyle w:val="a7"/>
        <w:shd w:val="clear" w:color="auto" w:fill="FFFFFF"/>
        <w:spacing w:before="120" w:beforeAutospacing="0" w:after="120" w:afterAutospacing="0"/>
        <w:jc w:val="both"/>
        <w:rPr>
          <w:color w:val="000000" w:themeColor="text1"/>
          <w:sz w:val="28"/>
          <w:szCs w:val="28"/>
        </w:rPr>
      </w:pPr>
      <w:r w:rsidRPr="00865D96">
        <w:rPr>
          <w:b/>
          <w:bCs/>
          <w:color w:val="000000" w:themeColor="text1"/>
          <w:sz w:val="28"/>
          <w:szCs w:val="28"/>
        </w:rPr>
        <w:t>x86</w:t>
      </w:r>
      <w:r w:rsidRPr="00865D96">
        <w:rPr>
          <w:color w:val="000000" w:themeColor="text1"/>
          <w:sz w:val="28"/>
          <w:szCs w:val="28"/>
        </w:rPr>
        <w:t> (</w:t>
      </w:r>
      <w:hyperlink r:id="rId7" w:tooltip="Английский язык" w:history="1">
        <w:r w:rsidRPr="00865D96">
          <w:rPr>
            <w:rStyle w:val="a6"/>
            <w:color w:val="000000" w:themeColor="text1"/>
            <w:sz w:val="28"/>
            <w:szCs w:val="28"/>
            <w:u w:val="none"/>
          </w:rPr>
          <w:t>англ.</w:t>
        </w:r>
      </w:hyperlink>
      <w:r w:rsidRPr="00865D96">
        <w:rPr>
          <w:color w:val="000000" w:themeColor="text1"/>
          <w:sz w:val="28"/>
          <w:szCs w:val="28"/>
        </w:rPr>
        <w:t> </w:t>
      </w:r>
      <w:r w:rsidRPr="00865D96">
        <w:rPr>
          <w:i/>
          <w:iCs/>
          <w:color w:val="000000" w:themeColor="text1"/>
          <w:sz w:val="28"/>
          <w:szCs w:val="28"/>
          <w:lang w:val="en"/>
        </w:rPr>
        <w:t>Intel</w:t>
      </w:r>
      <w:r w:rsidRPr="00865D96">
        <w:rPr>
          <w:i/>
          <w:iCs/>
          <w:color w:val="000000" w:themeColor="text1"/>
          <w:sz w:val="28"/>
          <w:szCs w:val="28"/>
        </w:rPr>
        <w:t xml:space="preserve"> 80</w:t>
      </w:r>
      <w:r w:rsidRPr="00865D96">
        <w:rPr>
          <w:i/>
          <w:iCs/>
          <w:color w:val="000000" w:themeColor="text1"/>
          <w:sz w:val="28"/>
          <w:szCs w:val="28"/>
          <w:lang w:val="en"/>
        </w:rPr>
        <w:t>x</w:t>
      </w:r>
      <w:r w:rsidRPr="00865D96">
        <w:rPr>
          <w:i/>
          <w:iCs/>
          <w:color w:val="000000" w:themeColor="text1"/>
          <w:sz w:val="28"/>
          <w:szCs w:val="28"/>
        </w:rPr>
        <w:t>86</w:t>
      </w:r>
      <w:r w:rsidRPr="00865D96">
        <w:rPr>
          <w:color w:val="000000" w:themeColor="text1"/>
          <w:sz w:val="28"/>
          <w:szCs w:val="28"/>
        </w:rPr>
        <w:t>) — </w:t>
      </w:r>
      <w:hyperlink r:id="rId8" w:tooltip="Архитектура процессора (страница отсутствует)" w:history="1">
        <w:r w:rsidRPr="00865D96">
          <w:rPr>
            <w:rStyle w:val="a6"/>
            <w:color w:val="000000" w:themeColor="text1"/>
            <w:sz w:val="28"/>
            <w:szCs w:val="28"/>
            <w:u w:val="none"/>
          </w:rPr>
          <w:t>архитектура</w:t>
        </w:r>
      </w:hyperlink>
      <w:r w:rsidRPr="00865D96">
        <w:rPr>
          <w:color w:val="000000" w:themeColor="text1"/>
          <w:sz w:val="28"/>
          <w:szCs w:val="28"/>
        </w:rPr>
        <w:t> </w:t>
      </w:r>
      <w:hyperlink r:id="rId9" w:tooltip="Процессор" w:history="1">
        <w:r w:rsidRPr="00865D96">
          <w:rPr>
            <w:rStyle w:val="a6"/>
            <w:color w:val="000000" w:themeColor="text1"/>
            <w:sz w:val="28"/>
            <w:szCs w:val="28"/>
            <w:u w:val="none"/>
          </w:rPr>
          <w:t>процессора</w:t>
        </w:r>
      </w:hyperlink>
      <w:r w:rsidRPr="00865D96">
        <w:rPr>
          <w:color w:val="000000" w:themeColor="text1"/>
          <w:sz w:val="28"/>
          <w:szCs w:val="28"/>
        </w:rPr>
        <w:t> и одноимённый </w:t>
      </w:r>
      <w:hyperlink r:id="rId10" w:tooltip="Архитектура набора команд" w:history="1">
        <w:r w:rsidRPr="00865D96">
          <w:rPr>
            <w:rStyle w:val="a6"/>
            <w:color w:val="000000" w:themeColor="text1"/>
            <w:sz w:val="28"/>
            <w:szCs w:val="28"/>
            <w:u w:val="none"/>
          </w:rPr>
          <w:t>набор команд</w:t>
        </w:r>
      </w:hyperlink>
      <w:r w:rsidRPr="00865D96">
        <w:rPr>
          <w:color w:val="000000" w:themeColor="text1"/>
          <w:sz w:val="28"/>
          <w:szCs w:val="28"/>
        </w:rPr>
        <w:t>, впервые реализованные в процессорах компании </w:t>
      </w:r>
      <w:proofErr w:type="spellStart"/>
      <w:r w:rsidRPr="00865D96">
        <w:rPr>
          <w:color w:val="000000" w:themeColor="text1"/>
          <w:sz w:val="28"/>
          <w:szCs w:val="28"/>
        </w:rPr>
        <w:fldChar w:fldCharType="begin"/>
      </w:r>
      <w:r w:rsidRPr="00865D96">
        <w:rPr>
          <w:color w:val="000000" w:themeColor="text1"/>
          <w:sz w:val="28"/>
          <w:szCs w:val="28"/>
        </w:rPr>
        <w:instrText xml:space="preserve"> HYPERLINK "https://ru.wikipedia.org/wiki/Intel" \o "Intel" </w:instrText>
      </w:r>
      <w:r w:rsidRPr="00865D96">
        <w:rPr>
          <w:color w:val="000000" w:themeColor="text1"/>
          <w:sz w:val="28"/>
          <w:szCs w:val="28"/>
        </w:rPr>
        <w:fldChar w:fldCharType="separate"/>
      </w:r>
      <w:r w:rsidRPr="00865D96">
        <w:rPr>
          <w:rStyle w:val="a6"/>
          <w:color w:val="000000" w:themeColor="text1"/>
          <w:sz w:val="28"/>
          <w:szCs w:val="28"/>
          <w:u w:val="none"/>
        </w:rPr>
        <w:t>Intel</w:t>
      </w:r>
      <w:proofErr w:type="spellEnd"/>
      <w:r w:rsidRPr="00865D96">
        <w:rPr>
          <w:color w:val="000000" w:themeColor="text1"/>
          <w:sz w:val="28"/>
          <w:szCs w:val="28"/>
        </w:rPr>
        <w:fldChar w:fldCharType="end"/>
      </w:r>
      <w:r w:rsidRPr="00865D96">
        <w:rPr>
          <w:color w:val="000000" w:themeColor="text1"/>
          <w:sz w:val="28"/>
          <w:szCs w:val="28"/>
        </w:rPr>
        <w:t>.</w:t>
      </w:r>
    </w:p>
    <w:p w:rsidR="002527D0" w:rsidRPr="0053718F" w:rsidRDefault="002527D0" w:rsidP="008D6EA5">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rPr>
        <w:t xml:space="preserve">Название образовано от двух цифр, которыми заканчивались названия процессоров </w:t>
      </w:r>
      <w:proofErr w:type="spellStart"/>
      <w:r w:rsidRPr="00865D96">
        <w:rPr>
          <w:color w:val="000000" w:themeColor="text1"/>
          <w:sz w:val="28"/>
          <w:szCs w:val="28"/>
        </w:rPr>
        <w:t>Intel</w:t>
      </w:r>
      <w:proofErr w:type="spellEnd"/>
      <w:r w:rsidRPr="00865D96">
        <w:rPr>
          <w:color w:val="000000" w:themeColor="text1"/>
          <w:sz w:val="28"/>
          <w:szCs w:val="28"/>
        </w:rPr>
        <w:t xml:space="preserve"> ранних моделей — </w:t>
      </w:r>
      <w:hyperlink r:id="rId11" w:tooltip="8086" w:history="1">
        <w:r w:rsidRPr="00865D96">
          <w:rPr>
            <w:rStyle w:val="a6"/>
            <w:color w:val="000000" w:themeColor="text1"/>
            <w:sz w:val="28"/>
            <w:szCs w:val="28"/>
            <w:u w:val="none"/>
          </w:rPr>
          <w:t>8086</w:t>
        </w:r>
      </w:hyperlink>
      <w:r w:rsidRPr="00865D96">
        <w:rPr>
          <w:color w:val="000000" w:themeColor="text1"/>
          <w:sz w:val="28"/>
          <w:szCs w:val="28"/>
        </w:rPr>
        <w:t>, </w:t>
      </w:r>
      <w:hyperlink r:id="rId12" w:tooltip="80186" w:history="1">
        <w:r w:rsidRPr="00865D96">
          <w:rPr>
            <w:rStyle w:val="a6"/>
            <w:color w:val="000000" w:themeColor="text1"/>
            <w:sz w:val="28"/>
            <w:szCs w:val="28"/>
            <w:u w:val="none"/>
          </w:rPr>
          <w:t>80186</w:t>
        </w:r>
      </w:hyperlink>
      <w:r w:rsidRPr="00865D96">
        <w:rPr>
          <w:color w:val="000000" w:themeColor="text1"/>
          <w:sz w:val="28"/>
          <w:szCs w:val="28"/>
        </w:rPr>
        <w:t>, </w:t>
      </w:r>
      <w:hyperlink r:id="rId13" w:tooltip="80286" w:history="1">
        <w:r w:rsidRPr="00865D96">
          <w:rPr>
            <w:rStyle w:val="a6"/>
            <w:color w:val="000000" w:themeColor="text1"/>
            <w:sz w:val="28"/>
            <w:szCs w:val="28"/>
            <w:u w:val="none"/>
          </w:rPr>
          <w:t>80286</w:t>
        </w:r>
      </w:hyperlink>
      <w:r w:rsidRPr="00865D96">
        <w:rPr>
          <w:color w:val="000000" w:themeColor="text1"/>
          <w:sz w:val="28"/>
          <w:szCs w:val="28"/>
        </w:rPr>
        <w:t> (i286), </w:t>
      </w:r>
      <w:hyperlink r:id="rId14" w:tooltip="80386" w:history="1">
        <w:r w:rsidRPr="00865D96">
          <w:rPr>
            <w:rStyle w:val="a6"/>
            <w:color w:val="000000" w:themeColor="text1"/>
            <w:sz w:val="28"/>
            <w:szCs w:val="28"/>
            <w:u w:val="none"/>
          </w:rPr>
          <w:t>80386</w:t>
        </w:r>
      </w:hyperlink>
      <w:r w:rsidRPr="00865D96">
        <w:rPr>
          <w:color w:val="000000" w:themeColor="text1"/>
          <w:sz w:val="28"/>
          <w:szCs w:val="28"/>
        </w:rPr>
        <w:t> (i386), </w:t>
      </w:r>
      <w:hyperlink r:id="rId15" w:tooltip="80486" w:history="1">
        <w:r w:rsidRPr="00865D96">
          <w:rPr>
            <w:rStyle w:val="a6"/>
            <w:color w:val="000000" w:themeColor="text1"/>
            <w:sz w:val="28"/>
            <w:szCs w:val="28"/>
            <w:u w:val="none"/>
          </w:rPr>
          <w:t>80486</w:t>
        </w:r>
      </w:hyperlink>
      <w:r w:rsidRPr="00865D96">
        <w:rPr>
          <w:color w:val="000000" w:themeColor="text1"/>
          <w:sz w:val="28"/>
          <w:szCs w:val="28"/>
        </w:rPr>
        <w:t> (i486). </w:t>
      </w:r>
    </w:p>
    <w:p w:rsidR="002527D0" w:rsidRPr="00865D96" w:rsidRDefault="002527D0" w:rsidP="008D6EA5">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shd w:val="clear" w:color="auto" w:fill="FFFFFF"/>
        </w:rPr>
        <w:t>x86 — это </w:t>
      </w:r>
      <w:hyperlink r:id="rId16" w:tooltip="CISC" w:history="1">
        <w:r w:rsidRPr="00865D96">
          <w:rPr>
            <w:rStyle w:val="a6"/>
            <w:color w:val="000000" w:themeColor="text1"/>
            <w:sz w:val="28"/>
            <w:szCs w:val="28"/>
            <w:u w:val="none"/>
            <w:shd w:val="clear" w:color="auto" w:fill="FFFFFF"/>
          </w:rPr>
          <w:t>CISC</w:t>
        </w:r>
      </w:hyperlink>
      <w:r w:rsidRPr="00865D96">
        <w:rPr>
          <w:color w:val="000000" w:themeColor="text1"/>
          <w:sz w:val="28"/>
          <w:szCs w:val="28"/>
          <w:shd w:val="clear" w:color="auto" w:fill="FFFFFF"/>
        </w:rPr>
        <w:t xml:space="preserve">-архитектура. </w:t>
      </w:r>
      <w:r w:rsidRPr="00865D96">
        <w:rPr>
          <w:b/>
          <w:bCs/>
          <w:color w:val="000000" w:themeColor="text1"/>
          <w:sz w:val="28"/>
          <w:szCs w:val="28"/>
        </w:rPr>
        <w:t>CISC</w:t>
      </w:r>
      <w:r w:rsidRPr="00865D96">
        <w:rPr>
          <w:color w:val="000000" w:themeColor="text1"/>
          <w:sz w:val="28"/>
          <w:szCs w:val="28"/>
        </w:rPr>
        <w:t> (</w:t>
      </w:r>
      <w:hyperlink r:id="rId17" w:tooltip="Английский язык" w:history="1">
        <w:r w:rsidRPr="00865D96">
          <w:rPr>
            <w:rStyle w:val="a6"/>
            <w:color w:val="000000" w:themeColor="text1"/>
            <w:sz w:val="28"/>
            <w:szCs w:val="28"/>
            <w:u w:val="none"/>
          </w:rPr>
          <w:t>англ.</w:t>
        </w:r>
      </w:hyperlink>
      <w:r w:rsidRPr="00865D96">
        <w:rPr>
          <w:color w:val="000000" w:themeColor="text1"/>
          <w:sz w:val="28"/>
          <w:szCs w:val="28"/>
        </w:rPr>
        <w:t> </w:t>
      </w:r>
      <w:r w:rsidRPr="00865D96">
        <w:rPr>
          <w:i/>
          <w:iCs/>
          <w:color w:val="000000" w:themeColor="text1"/>
          <w:sz w:val="28"/>
          <w:szCs w:val="28"/>
          <w:lang w:val="en"/>
        </w:rPr>
        <w:t>complex</w:t>
      </w:r>
      <w:r w:rsidRPr="00865D96">
        <w:rPr>
          <w:i/>
          <w:iCs/>
          <w:color w:val="000000" w:themeColor="text1"/>
          <w:sz w:val="28"/>
          <w:szCs w:val="28"/>
        </w:rPr>
        <w:t xml:space="preserve"> </w:t>
      </w:r>
      <w:r w:rsidRPr="00865D96">
        <w:rPr>
          <w:i/>
          <w:iCs/>
          <w:color w:val="000000" w:themeColor="text1"/>
          <w:sz w:val="28"/>
          <w:szCs w:val="28"/>
          <w:lang w:val="en"/>
        </w:rPr>
        <w:t>instruction</w:t>
      </w:r>
      <w:r w:rsidRPr="00865D96">
        <w:rPr>
          <w:i/>
          <w:iCs/>
          <w:color w:val="000000" w:themeColor="text1"/>
          <w:sz w:val="28"/>
          <w:szCs w:val="28"/>
        </w:rPr>
        <w:t xml:space="preserve"> </w:t>
      </w:r>
      <w:r w:rsidRPr="00865D96">
        <w:rPr>
          <w:i/>
          <w:iCs/>
          <w:color w:val="000000" w:themeColor="text1"/>
          <w:sz w:val="28"/>
          <w:szCs w:val="28"/>
          <w:lang w:val="en"/>
        </w:rPr>
        <w:t>set</w:t>
      </w:r>
      <w:r w:rsidRPr="00865D96">
        <w:rPr>
          <w:i/>
          <w:iCs/>
          <w:color w:val="000000" w:themeColor="text1"/>
          <w:sz w:val="28"/>
          <w:szCs w:val="28"/>
        </w:rPr>
        <w:t xml:space="preserve"> </w:t>
      </w:r>
      <w:r w:rsidRPr="00865D96">
        <w:rPr>
          <w:i/>
          <w:iCs/>
          <w:color w:val="000000" w:themeColor="text1"/>
          <w:sz w:val="28"/>
          <w:szCs w:val="28"/>
          <w:lang w:val="en"/>
        </w:rPr>
        <w:t>computing</w:t>
      </w:r>
      <w:r w:rsidRPr="00865D96">
        <w:rPr>
          <w:color w:val="000000" w:themeColor="text1"/>
          <w:sz w:val="28"/>
          <w:szCs w:val="28"/>
        </w:rPr>
        <w:t> или </w:t>
      </w:r>
      <w:r w:rsidRPr="00865D96">
        <w:rPr>
          <w:i/>
          <w:iCs/>
          <w:color w:val="000000" w:themeColor="text1"/>
          <w:sz w:val="28"/>
          <w:szCs w:val="28"/>
          <w:lang w:val="en"/>
        </w:rPr>
        <w:t>complex</w:t>
      </w:r>
      <w:r w:rsidRPr="00865D96">
        <w:rPr>
          <w:i/>
          <w:iCs/>
          <w:color w:val="000000" w:themeColor="text1"/>
          <w:sz w:val="28"/>
          <w:szCs w:val="28"/>
        </w:rPr>
        <w:t xml:space="preserve"> </w:t>
      </w:r>
      <w:r w:rsidRPr="00865D96">
        <w:rPr>
          <w:i/>
          <w:iCs/>
          <w:color w:val="000000" w:themeColor="text1"/>
          <w:sz w:val="28"/>
          <w:szCs w:val="28"/>
          <w:lang w:val="en"/>
        </w:rPr>
        <w:t>instruction</w:t>
      </w:r>
      <w:r w:rsidRPr="00865D96">
        <w:rPr>
          <w:i/>
          <w:iCs/>
          <w:color w:val="000000" w:themeColor="text1"/>
          <w:sz w:val="28"/>
          <w:szCs w:val="28"/>
        </w:rPr>
        <w:t xml:space="preserve"> </w:t>
      </w:r>
      <w:r w:rsidRPr="00865D96">
        <w:rPr>
          <w:i/>
          <w:iCs/>
          <w:color w:val="000000" w:themeColor="text1"/>
          <w:sz w:val="28"/>
          <w:szCs w:val="28"/>
          <w:lang w:val="en"/>
        </w:rPr>
        <w:t>set</w:t>
      </w:r>
      <w:r w:rsidRPr="00865D96">
        <w:rPr>
          <w:i/>
          <w:iCs/>
          <w:color w:val="000000" w:themeColor="text1"/>
          <w:sz w:val="28"/>
          <w:szCs w:val="28"/>
        </w:rPr>
        <w:t xml:space="preserve"> </w:t>
      </w:r>
      <w:r w:rsidRPr="00865D96">
        <w:rPr>
          <w:i/>
          <w:iCs/>
          <w:color w:val="000000" w:themeColor="text1"/>
          <w:sz w:val="28"/>
          <w:szCs w:val="28"/>
          <w:lang w:val="en"/>
        </w:rPr>
        <w:t>computer</w:t>
      </w:r>
      <w:r w:rsidRPr="00865D96">
        <w:rPr>
          <w:color w:val="000000" w:themeColor="text1"/>
          <w:sz w:val="28"/>
          <w:szCs w:val="28"/>
        </w:rPr>
        <w:t>) — тип </w:t>
      </w:r>
      <w:hyperlink r:id="rId18" w:tooltip="Архитектура процессора (страница отсутствует)" w:history="1">
        <w:r w:rsidRPr="00865D96">
          <w:rPr>
            <w:rStyle w:val="a6"/>
            <w:color w:val="000000" w:themeColor="text1"/>
            <w:sz w:val="28"/>
            <w:szCs w:val="28"/>
            <w:u w:val="none"/>
          </w:rPr>
          <w:t>процессорной архитектуры</w:t>
        </w:r>
      </w:hyperlink>
      <w:r w:rsidRPr="00865D96">
        <w:rPr>
          <w:color w:val="000000" w:themeColor="text1"/>
          <w:sz w:val="28"/>
          <w:szCs w:val="28"/>
        </w:rPr>
        <w:t>, которая характеризуется следующим набором свойств:</w:t>
      </w:r>
    </w:p>
    <w:p w:rsidR="002527D0" w:rsidRPr="00865D96" w:rsidRDefault="002527D0" w:rsidP="00E43865">
      <w:pPr>
        <w:numPr>
          <w:ilvl w:val="0"/>
          <w:numId w:val="35"/>
        </w:numPr>
        <w:shd w:val="clear" w:color="auto" w:fill="FFFFFF"/>
        <w:spacing w:before="100" w:beforeAutospacing="1" w:after="24" w:line="240" w:lineRule="auto"/>
        <w:ind w:left="384"/>
        <w:jc w:val="both"/>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длина команды произвольна (в отличие от RISC архитектуры, в которой длина команды зафиксирована, например, 32 бита);</w:t>
      </w:r>
    </w:p>
    <w:p w:rsidR="002527D0" w:rsidRPr="00865D96" w:rsidRDefault="002527D0" w:rsidP="00E43865">
      <w:pPr>
        <w:numPr>
          <w:ilvl w:val="0"/>
          <w:numId w:val="35"/>
        </w:numPr>
        <w:shd w:val="clear" w:color="auto" w:fill="FFFFFF"/>
        <w:spacing w:before="100" w:beforeAutospacing="1" w:after="24" w:line="240" w:lineRule="auto"/>
        <w:ind w:left="384"/>
        <w:jc w:val="both"/>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арифметические действия кодируются в одной команде;</w:t>
      </w:r>
    </w:p>
    <w:p w:rsidR="002527D0" w:rsidRPr="00865D96" w:rsidRDefault="002527D0" w:rsidP="00E43865">
      <w:pPr>
        <w:numPr>
          <w:ilvl w:val="0"/>
          <w:numId w:val="35"/>
        </w:numPr>
        <w:shd w:val="clear" w:color="auto" w:fill="FFFFFF"/>
        <w:spacing w:before="100" w:beforeAutospacing="1" w:after="24" w:line="240" w:lineRule="auto"/>
        <w:ind w:left="384"/>
        <w:jc w:val="both"/>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небольшое число </w:t>
      </w:r>
      <w:hyperlink r:id="rId19" w:tooltip="Регистр процессора" w:history="1">
        <w:r w:rsidRPr="00865D96">
          <w:rPr>
            <w:rStyle w:val="a6"/>
            <w:rFonts w:ascii="Times New Roman" w:hAnsi="Times New Roman" w:cs="Times New Roman"/>
            <w:color w:val="000000" w:themeColor="text1"/>
            <w:sz w:val="28"/>
            <w:szCs w:val="28"/>
            <w:u w:val="none"/>
          </w:rPr>
          <w:t>регистров</w:t>
        </w:r>
      </w:hyperlink>
      <w:r w:rsidRPr="00865D96">
        <w:rPr>
          <w:rFonts w:ascii="Times New Roman" w:hAnsi="Times New Roman" w:cs="Times New Roman"/>
          <w:color w:val="000000" w:themeColor="text1"/>
          <w:sz w:val="28"/>
          <w:szCs w:val="28"/>
        </w:rPr>
        <w:t>, каждый из которых выполняет строго определённую функцию.</w:t>
      </w:r>
    </w:p>
    <w:p w:rsidR="002527D0" w:rsidRPr="00865D96" w:rsidRDefault="002527D0" w:rsidP="008D6EA5">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rPr>
        <w:t>Методика построения системы команд CISC противостоит методике, применяемой в другом распространённом типе процессорных архитектур — </w:t>
      </w:r>
      <w:hyperlink r:id="rId20" w:tooltip="RISC" w:history="1">
        <w:r w:rsidRPr="00865D96">
          <w:rPr>
            <w:rStyle w:val="a6"/>
            <w:color w:val="000000" w:themeColor="text1"/>
            <w:sz w:val="28"/>
            <w:szCs w:val="28"/>
            <w:u w:val="none"/>
          </w:rPr>
          <w:t>RISC</w:t>
        </w:r>
      </w:hyperlink>
      <w:r w:rsidRPr="00865D96">
        <w:rPr>
          <w:color w:val="000000" w:themeColor="text1"/>
          <w:sz w:val="28"/>
          <w:szCs w:val="28"/>
        </w:rPr>
        <w:t>, где используется набор упрощённых инструкций.</w:t>
      </w:r>
    </w:p>
    <w:p w:rsidR="002527D0" w:rsidRPr="00865D96" w:rsidRDefault="002527D0" w:rsidP="008D6EA5">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rPr>
        <w:lastRenderedPageBreak/>
        <w:t>Типичными представителями CISC-архитектуры являются процессоры на основе команд </w:t>
      </w:r>
      <w:hyperlink r:id="rId21" w:tooltip="X86" w:history="1">
        <w:r w:rsidRPr="00865D96">
          <w:rPr>
            <w:rStyle w:val="a6"/>
            <w:color w:val="000000" w:themeColor="text1"/>
            <w:sz w:val="28"/>
            <w:szCs w:val="28"/>
            <w:u w:val="none"/>
          </w:rPr>
          <w:t>x86</w:t>
        </w:r>
      </w:hyperlink>
      <w:r w:rsidRPr="00865D96">
        <w:rPr>
          <w:color w:val="000000" w:themeColor="text1"/>
          <w:sz w:val="28"/>
          <w:szCs w:val="28"/>
        </w:rPr>
        <w:t>, процессоры </w:t>
      </w:r>
      <w:proofErr w:type="spellStart"/>
      <w:r w:rsidRPr="00865D96">
        <w:rPr>
          <w:color w:val="000000" w:themeColor="text1"/>
          <w:sz w:val="28"/>
          <w:szCs w:val="28"/>
        </w:rPr>
        <w:fldChar w:fldCharType="begin"/>
      </w:r>
      <w:r w:rsidRPr="00865D96">
        <w:rPr>
          <w:color w:val="000000" w:themeColor="text1"/>
          <w:sz w:val="28"/>
          <w:szCs w:val="28"/>
        </w:rPr>
        <w:instrText xml:space="preserve"> HYPERLINK "https://ru.wikipedia.org/wiki/Motorola" \o "Motorola" </w:instrText>
      </w:r>
      <w:r w:rsidRPr="00865D96">
        <w:rPr>
          <w:color w:val="000000" w:themeColor="text1"/>
          <w:sz w:val="28"/>
          <w:szCs w:val="28"/>
        </w:rPr>
        <w:fldChar w:fldCharType="separate"/>
      </w:r>
      <w:r w:rsidRPr="00865D96">
        <w:rPr>
          <w:rStyle w:val="a6"/>
          <w:color w:val="000000" w:themeColor="text1"/>
          <w:sz w:val="28"/>
          <w:szCs w:val="28"/>
          <w:u w:val="none"/>
        </w:rPr>
        <w:t>Motorola</w:t>
      </w:r>
      <w:proofErr w:type="spellEnd"/>
      <w:r w:rsidRPr="00865D96">
        <w:rPr>
          <w:color w:val="000000" w:themeColor="text1"/>
          <w:sz w:val="28"/>
          <w:szCs w:val="28"/>
        </w:rPr>
        <w:fldChar w:fldCharType="end"/>
      </w:r>
      <w:r w:rsidRPr="00865D96">
        <w:rPr>
          <w:color w:val="000000" w:themeColor="text1"/>
          <w:sz w:val="28"/>
          <w:szCs w:val="28"/>
        </w:rPr>
        <w:t> </w:t>
      </w:r>
      <w:hyperlink r:id="rId22" w:tooltip="M68k" w:history="1">
        <w:r w:rsidRPr="00865D96">
          <w:rPr>
            <w:rStyle w:val="a6"/>
            <w:color w:val="000000" w:themeColor="text1"/>
            <w:sz w:val="28"/>
            <w:szCs w:val="28"/>
            <w:u w:val="none"/>
          </w:rPr>
          <w:t>MC680x0</w:t>
        </w:r>
      </w:hyperlink>
      <w:r w:rsidRPr="00865D96">
        <w:rPr>
          <w:color w:val="000000" w:themeColor="text1"/>
          <w:sz w:val="28"/>
          <w:szCs w:val="28"/>
        </w:rPr>
        <w:t xml:space="preserve">, </w:t>
      </w:r>
      <w:proofErr w:type="spellStart"/>
      <w:r w:rsidRPr="00865D96">
        <w:rPr>
          <w:color w:val="000000" w:themeColor="text1"/>
          <w:sz w:val="28"/>
          <w:szCs w:val="28"/>
        </w:rPr>
        <w:t>Zilog</w:t>
      </w:r>
      <w:proofErr w:type="spellEnd"/>
      <w:r w:rsidRPr="00865D96">
        <w:rPr>
          <w:color w:val="000000" w:themeColor="text1"/>
          <w:sz w:val="28"/>
          <w:szCs w:val="28"/>
        </w:rPr>
        <w:t xml:space="preserve"> Z80, процессоры </w:t>
      </w:r>
      <w:proofErr w:type="spellStart"/>
      <w:r w:rsidRPr="00865D96">
        <w:rPr>
          <w:color w:val="000000" w:themeColor="text1"/>
          <w:sz w:val="28"/>
          <w:szCs w:val="28"/>
        </w:rPr>
        <w:fldChar w:fldCharType="begin"/>
      </w:r>
      <w:r w:rsidRPr="00865D96">
        <w:rPr>
          <w:color w:val="000000" w:themeColor="text1"/>
          <w:sz w:val="28"/>
          <w:szCs w:val="28"/>
        </w:rPr>
        <w:instrText xml:space="preserve"> HYPERLINK "https://ru.wikipedia.org/wiki/%D0%9C%D0%B5%D0%B9%D0%BD%D1%84%D1%80%D0%B5%D0%B9%D0%BC" \o "Мейнфрейм" </w:instrText>
      </w:r>
      <w:r w:rsidRPr="00865D96">
        <w:rPr>
          <w:color w:val="000000" w:themeColor="text1"/>
          <w:sz w:val="28"/>
          <w:szCs w:val="28"/>
        </w:rPr>
        <w:fldChar w:fldCharType="separate"/>
      </w:r>
      <w:r w:rsidRPr="00865D96">
        <w:rPr>
          <w:rStyle w:val="a6"/>
          <w:color w:val="000000" w:themeColor="text1"/>
          <w:sz w:val="28"/>
          <w:szCs w:val="28"/>
          <w:u w:val="none"/>
        </w:rPr>
        <w:t>мейнфреймов</w:t>
      </w:r>
      <w:proofErr w:type="spellEnd"/>
      <w:r w:rsidRPr="00865D96">
        <w:rPr>
          <w:color w:val="000000" w:themeColor="text1"/>
          <w:sz w:val="28"/>
          <w:szCs w:val="28"/>
        </w:rPr>
        <w:fldChar w:fldCharType="end"/>
      </w:r>
      <w:r w:rsidRPr="00865D96">
        <w:rPr>
          <w:color w:val="000000" w:themeColor="text1"/>
          <w:sz w:val="28"/>
          <w:szCs w:val="28"/>
        </w:rPr>
        <w:t> </w:t>
      </w:r>
      <w:proofErr w:type="spellStart"/>
      <w:r w:rsidRPr="00865D96">
        <w:rPr>
          <w:color w:val="000000" w:themeColor="text1"/>
          <w:sz w:val="28"/>
          <w:szCs w:val="28"/>
        </w:rPr>
        <w:fldChar w:fldCharType="begin"/>
      </w:r>
      <w:r w:rsidRPr="00865D96">
        <w:rPr>
          <w:color w:val="000000" w:themeColor="text1"/>
          <w:sz w:val="28"/>
          <w:szCs w:val="28"/>
        </w:rPr>
        <w:instrText xml:space="preserve"> HYPERLINK "https://ru.wikipedia.org/wiki/ZSeries" \o "ZSeries" </w:instrText>
      </w:r>
      <w:r w:rsidRPr="00865D96">
        <w:rPr>
          <w:color w:val="000000" w:themeColor="text1"/>
          <w:sz w:val="28"/>
          <w:szCs w:val="28"/>
        </w:rPr>
        <w:fldChar w:fldCharType="separate"/>
      </w:r>
      <w:r w:rsidRPr="00865D96">
        <w:rPr>
          <w:rStyle w:val="a6"/>
          <w:color w:val="000000" w:themeColor="text1"/>
          <w:sz w:val="28"/>
          <w:szCs w:val="28"/>
          <w:u w:val="none"/>
        </w:rPr>
        <w:t>zSeries</w:t>
      </w:r>
      <w:proofErr w:type="spellEnd"/>
      <w:r w:rsidRPr="00865D96">
        <w:rPr>
          <w:color w:val="000000" w:themeColor="text1"/>
          <w:sz w:val="28"/>
          <w:szCs w:val="28"/>
        </w:rPr>
        <w:fldChar w:fldCharType="end"/>
      </w:r>
      <w:r w:rsidRPr="00865D96">
        <w:rPr>
          <w:color w:val="000000" w:themeColor="text1"/>
          <w:sz w:val="28"/>
          <w:szCs w:val="28"/>
        </w:rPr>
        <w:t>.</w:t>
      </w:r>
    </w:p>
    <w:p w:rsidR="002527D0" w:rsidRPr="0053718F" w:rsidRDefault="008D6EA5" w:rsidP="008D6EA5">
      <w:pPr>
        <w:pStyle w:val="a7"/>
        <w:shd w:val="clear" w:color="auto" w:fill="FFFFFF"/>
        <w:spacing w:before="120" w:beforeAutospacing="0" w:after="120" w:afterAutospacing="0"/>
        <w:jc w:val="both"/>
        <w:rPr>
          <w:color w:val="000000" w:themeColor="text1"/>
          <w:sz w:val="28"/>
          <w:szCs w:val="28"/>
          <w:shd w:val="clear" w:color="auto" w:fill="FFFFFF"/>
        </w:rPr>
      </w:pPr>
      <w:r w:rsidRPr="00865D96">
        <w:rPr>
          <w:color w:val="000000" w:themeColor="text1"/>
          <w:sz w:val="28"/>
          <w:szCs w:val="28"/>
          <w:shd w:val="clear" w:color="auto" w:fill="FFFFFF"/>
        </w:rPr>
        <w:t xml:space="preserve">Архитектура x86 является наиболее распространенной в настольных и мобильных компьютерах. Обычно процессоры соответствующей категории производятся организациями AMD и </w:t>
      </w:r>
      <w:proofErr w:type="spellStart"/>
      <w:r w:rsidRPr="00865D96">
        <w:rPr>
          <w:color w:val="000000" w:themeColor="text1"/>
          <w:sz w:val="28"/>
          <w:szCs w:val="28"/>
          <w:shd w:val="clear" w:color="auto" w:fill="FFFFFF"/>
        </w:rPr>
        <w:t>Intel</w:t>
      </w:r>
      <w:proofErr w:type="spellEnd"/>
      <w:r w:rsidRPr="00865D96">
        <w:rPr>
          <w:color w:val="000000" w:themeColor="text1"/>
          <w:sz w:val="28"/>
          <w:szCs w:val="28"/>
          <w:shd w:val="clear" w:color="auto" w:fill="FFFFFF"/>
        </w:rPr>
        <w:t>. Они обладают поддержкой широкого набора инструкций и предусматривают высокий уровень совместимости с программным обеспечением.</w:t>
      </w:r>
    </w:p>
    <w:p w:rsidR="008D6EA5" w:rsidRPr="008D6EA5" w:rsidRDefault="008D6EA5"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 xml:space="preserve">Архитектура x86 является наиболее распространенной в настольных и мобильных компьютерах. Обычно процессоры соответствующей категории производятся организациями AMD и </w:t>
      </w:r>
      <w:proofErr w:type="spellStart"/>
      <w:r w:rsidRPr="008D6EA5">
        <w:rPr>
          <w:rFonts w:ascii="Times New Roman" w:eastAsia="Times New Roman" w:hAnsi="Times New Roman" w:cs="Times New Roman"/>
          <w:color w:val="000000" w:themeColor="text1"/>
          <w:sz w:val="28"/>
          <w:szCs w:val="28"/>
          <w:lang w:eastAsia="ru-RU"/>
        </w:rPr>
        <w:t>Intel</w:t>
      </w:r>
      <w:proofErr w:type="spellEnd"/>
      <w:r w:rsidRPr="008D6EA5">
        <w:rPr>
          <w:rFonts w:ascii="Times New Roman" w:eastAsia="Times New Roman" w:hAnsi="Times New Roman" w:cs="Times New Roman"/>
          <w:color w:val="000000" w:themeColor="text1"/>
          <w:sz w:val="28"/>
          <w:szCs w:val="28"/>
          <w:lang w:eastAsia="ru-RU"/>
        </w:rPr>
        <w:t>. Они обладают поддержкой широкого набора инструкций и предусматривают высокий уровень совместимости с программным обеспечением.</w:t>
      </w:r>
    </w:p>
    <w:p w:rsidR="008D6EA5" w:rsidRPr="008D6EA5" w:rsidRDefault="008D6EA5"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 xml:space="preserve">X86 – это ISA для компьютерных процессоров, разработанных в 1978 году. Базируется на основании процессора </w:t>
      </w:r>
      <w:proofErr w:type="spellStart"/>
      <w:r w:rsidRPr="008D6EA5">
        <w:rPr>
          <w:rFonts w:ascii="Times New Roman" w:eastAsia="Times New Roman" w:hAnsi="Times New Roman" w:cs="Times New Roman"/>
          <w:color w:val="000000" w:themeColor="text1"/>
          <w:sz w:val="28"/>
          <w:szCs w:val="28"/>
          <w:lang w:eastAsia="ru-RU"/>
        </w:rPr>
        <w:t>Intel</w:t>
      </w:r>
      <w:proofErr w:type="spellEnd"/>
      <w:r w:rsidRPr="008D6EA5">
        <w:rPr>
          <w:rFonts w:ascii="Times New Roman" w:eastAsia="Times New Roman" w:hAnsi="Times New Roman" w:cs="Times New Roman"/>
          <w:color w:val="000000" w:themeColor="text1"/>
          <w:sz w:val="28"/>
          <w:szCs w:val="28"/>
          <w:lang w:eastAsia="ru-RU"/>
        </w:rPr>
        <w:t xml:space="preserve"> 8086. Именно отсюда произошло название архитектуры. Изначально x86 была представлена 16-битной системой команд для 16-битных процессоров. Позже она стала поддерживать 32-битные командные системы.</w:t>
      </w:r>
    </w:p>
    <w:p w:rsidR="008D6EA5" w:rsidRPr="008D6EA5" w:rsidRDefault="008D6EA5"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Одним из ключевых ограничений x86 является возможность обработки максимум 4096 Мб памяти. Сегодня x86 обозначает любой 32-разрядный процессор, способный на выполнение системы команд x86.</w:t>
      </w:r>
    </w:p>
    <w:p w:rsidR="008D6EA5" w:rsidRPr="008D6EA5" w:rsidRDefault="008D6EA5"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К преимуществам таких процессоров относят следующие моменты:</w:t>
      </w:r>
    </w:p>
    <w:p w:rsidR="008D6EA5" w:rsidRPr="008D6EA5" w:rsidRDefault="008D6EA5" w:rsidP="00E43865">
      <w:pPr>
        <w:numPr>
          <w:ilvl w:val="0"/>
          <w:numId w:val="36"/>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Широкая поддержка. X86 – это один из наиболее популярных и распространенных типов процессоров. Это значит, что основная масса существующих операционных систем, программ и платформ разработаны с учетом совместимости с этой «моделью». Это делает x86 удобным и доступным широкому кругу пользователей вариантом.</w:t>
      </w:r>
    </w:p>
    <w:p w:rsidR="008D6EA5" w:rsidRPr="008D6EA5" w:rsidRDefault="008D6EA5" w:rsidP="00E43865">
      <w:pPr>
        <w:numPr>
          <w:ilvl w:val="0"/>
          <w:numId w:val="36"/>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Обширная экосистема. У x86 поддерживается обширная экосистема, включая процессоры различных производителей, различные конфигурации и модели, множество производителей материнских плат, оперативной памяти и других составляющих. Все это обеспечивает гибкость в процессе создания систем.</w:t>
      </w:r>
    </w:p>
    <w:p w:rsidR="008D6EA5" w:rsidRPr="008D6EA5" w:rsidRDefault="008D6EA5" w:rsidP="00E43865">
      <w:pPr>
        <w:numPr>
          <w:ilvl w:val="0"/>
          <w:numId w:val="36"/>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Высокий уровень производительности. X86 позволяет добиться эффективной обработки инструкций, а также реализации достаточно сложных вычислительных операций. Технологические улучшения и увеличение количества ядер привело к тому, что x86 могут обрабатывать многопоточные задачи, а также работать с требовательными приложениями и играми.</w:t>
      </w:r>
    </w:p>
    <w:p w:rsidR="008D6EA5" w:rsidRPr="008D6EA5" w:rsidRDefault="008D6EA5"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lastRenderedPageBreak/>
        <w:t>Архитектура х86 также имеет ряд недостатков:</w:t>
      </w:r>
    </w:p>
    <w:p w:rsidR="008D6EA5" w:rsidRPr="008D6EA5" w:rsidRDefault="008D6EA5" w:rsidP="00E43865">
      <w:pPr>
        <w:numPr>
          <w:ilvl w:val="0"/>
          <w:numId w:val="37"/>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 xml:space="preserve">Ограничения совместимости. Некоторые старые приложения и операционные системы могут не поддерживаться на новых системах. При использовании x86 иногда также возникают ограничения в области </w:t>
      </w:r>
      <w:proofErr w:type="spellStart"/>
      <w:r w:rsidRPr="008D6EA5">
        <w:rPr>
          <w:rFonts w:ascii="Times New Roman" w:eastAsia="Times New Roman" w:hAnsi="Times New Roman" w:cs="Times New Roman"/>
          <w:color w:val="000000" w:themeColor="text1"/>
          <w:sz w:val="28"/>
          <w:szCs w:val="28"/>
          <w:lang w:eastAsia="ru-RU"/>
        </w:rPr>
        <w:t>энергоэффективности</w:t>
      </w:r>
      <w:proofErr w:type="spellEnd"/>
      <w:r w:rsidRPr="008D6EA5">
        <w:rPr>
          <w:rFonts w:ascii="Times New Roman" w:eastAsia="Times New Roman" w:hAnsi="Times New Roman" w:cs="Times New Roman"/>
          <w:color w:val="000000" w:themeColor="text1"/>
          <w:sz w:val="28"/>
          <w:szCs w:val="28"/>
          <w:lang w:eastAsia="ru-RU"/>
        </w:rPr>
        <w:t xml:space="preserve"> и масштабируемости.</w:t>
      </w:r>
    </w:p>
    <w:p w:rsidR="008D6EA5" w:rsidRPr="008D6EA5" w:rsidRDefault="008D6EA5" w:rsidP="00E43865">
      <w:pPr>
        <w:numPr>
          <w:ilvl w:val="0"/>
          <w:numId w:val="37"/>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Сложная структура. Это связано с тем, что x86 обладает сложной иерархией команд и спецификаций. Для программирования этот вариант тоже достаточно трудный. Из-за подобных особенностей x86 может потребовать определенных усилий и времени для досконального изучения. То же самое касается оптимизации программного обеспечения.</w:t>
      </w:r>
    </w:p>
    <w:p w:rsidR="008D6EA5" w:rsidRPr="008D6EA5" w:rsidRDefault="008D6EA5" w:rsidP="00E43865">
      <w:pPr>
        <w:numPr>
          <w:ilvl w:val="0"/>
          <w:numId w:val="37"/>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 xml:space="preserve">Ограничения </w:t>
      </w:r>
      <w:proofErr w:type="spellStart"/>
      <w:r w:rsidRPr="008D6EA5">
        <w:rPr>
          <w:rFonts w:ascii="Times New Roman" w:eastAsia="Times New Roman" w:hAnsi="Times New Roman" w:cs="Times New Roman"/>
          <w:color w:val="000000" w:themeColor="text1"/>
          <w:sz w:val="28"/>
          <w:szCs w:val="28"/>
          <w:lang w:eastAsia="ru-RU"/>
        </w:rPr>
        <w:t>энергоэффективности</w:t>
      </w:r>
      <w:proofErr w:type="spellEnd"/>
      <w:r w:rsidRPr="008D6EA5">
        <w:rPr>
          <w:rFonts w:ascii="Times New Roman" w:eastAsia="Times New Roman" w:hAnsi="Times New Roman" w:cs="Times New Roman"/>
          <w:color w:val="000000" w:themeColor="text1"/>
          <w:sz w:val="28"/>
          <w:szCs w:val="28"/>
          <w:lang w:eastAsia="ru-RU"/>
        </w:rPr>
        <w:t>. X86 обладает большей потребляемой мощностью и может генерировать больше тепла при повышенной нагрузке. Данную особенность предстоит учитывать при выборе системы охлаждения – она должна быть более мощной.</w:t>
      </w:r>
    </w:p>
    <w:p w:rsidR="008D6EA5" w:rsidRPr="00865D96" w:rsidRDefault="008D6EA5" w:rsidP="00E43865">
      <w:pPr>
        <w:numPr>
          <w:ilvl w:val="0"/>
          <w:numId w:val="37"/>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Ограничения масштабируемости. X86 предусматривают достаточно высокий уровень производительности, но в плане масштабируемости здесь предусматриваются ограничения. В крупных вычислительных системах, где требуются такие операции, как синхронизация и распараллеливание большого количества процессоров, лучше устанавливать другие процессоры. Пример – RISC.</w:t>
      </w:r>
    </w:p>
    <w:p w:rsidR="008D6EA5" w:rsidRPr="008D6EA5" w:rsidRDefault="008D6EA5"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Процессоры x64 (сокращение от x86-64) – это архитектура системы команд, поддерживающая 64-битный код. Именно этот вариант послужил основой разработки x86. Впервые x64 была запущена в 2000 году. Тогда процессоры поддерживали два режима функционирования:</w:t>
      </w:r>
    </w:p>
    <w:p w:rsidR="008D6EA5" w:rsidRPr="008D6EA5" w:rsidRDefault="008D6EA5" w:rsidP="00E43865">
      <w:pPr>
        <w:numPr>
          <w:ilvl w:val="0"/>
          <w:numId w:val="38"/>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64-битный режим;</w:t>
      </w:r>
    </w:p>
    <w:p w:rsidR="008D6EA5" w:rsidRPr="008D6EA5" w:rsidRDefault="008D6EA5" w:rsidP="00E43865">
      <w:pPr>
        <w:numPr>
          <w:ilvl w:val="0"/>
          <w:numId w:val="38"/>
        </w:numPr>
        <w:shd w:val="clear" w:color="auto" w:fill="FFFFFF"/>
        <w:spacing w:after="192" w:line="240" w:lineRule="auto"/>
        <w:ind w:left="525"/>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режим совместимости, позволяющий запускать 16-битные и 32-битные программы.</w:t>
      </w:r>
    </w:p>
    <w:p w:rsidR="008D6EA5" w:rsidRPr="008D6EA5" w:rsidRDefault="008D6EA5"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X64 поддерживает все команды, что и x86. Это приводит к тому, что старые исполняемые файлы (приложения) функционируют на устройствах практически без снижения реального уровня производительности.</w:t>
      </w:r>
    </w:p>
    <w:p w:rsidR="008D6EA5" w:rsidRPr="00865D96" w:rsidRDefault="008D6EA5"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r w:rsidRPr="008D6EA5">
        <w:rPr>
          <w:rFonts w:ascii="Times New Roman" w:eastAsia="Times New Roman" w:hAnsi="Times New Roman" w:cs="Times New Roman"/>
          <w:color w:val="000000" w:themeColor="text1"/>
          <w:sz w:val="28"/>
          <w:szCs w:val="28"/>
          <w:lang w:eastAsia="ru-RU"/>
        </w:rPr>
        <w:t>X64 может использовать 16 миллиардов гигабайт памяти. За счет этой особенности можно задействовать соответствующие процессоры в суперкомпьютерах и машинах, требующих доступ к большому объему ресурсов.</w:t>
      </w:r>
    </w:p>
    <w:p w:rsidR="00E84D98" w:rsidRPr="008D6EA5" w:rsidRDefault="00E84D98" w:rsidP="008D6EA5">
      <w:pPr>
        <w:shd w:val="clear" w:color="auto" w:fill="FFFFFF"/>
        <w:spacing w:after="396" w:line="240" w:lineRule="auto"/>
        <w:jc w:val="both"/>
        <w:textAlignment w:val="baseline"/>
        <w:rPr>
          <w:rFonts w:ascii="Times New Roman" w:eastAsia="Times New Roman" w:hAnsi="Times New Roman" w:cs="Times New Roman"/>
          <w:color w:val="000000" w:themeColor="text1"/>
          <w:sz w:val="28"/>
          <w:szCs w:val="28"/>
          <w:lang w:eastAsia="ru-RU"/>
        </w:rPr>
      </w:pPr>
    </w:p>
    <w:p w:rsidR="008D6EA5" w:rsidRPr="00865D96" w:rsidRDefault="008D6EA5" w:rsidP="008D6EA5">
      <w:pPr>
        <w:pStyle w:val="2"/>
        <w:shd w:val="clear" w:color="auto" w:fill="FFFFFF"/>
        <w:spacing w:before="0"/>
        <w:jc w:val="both"/>
        <w:textAlignment w:val="baseline"/>
        <w:rPr>
          <w:rFonts w:ascii="Times New Roman" w:hAnsi="Times New Roman" w:cs="Times New Roman"/>
          <w:b w:val="0"/>
          <w:color w:val="000000" w:themeColor="text1"/>
          <w:sz w:val="28"/>
          <w:szCs w:val="28"/>
        </w:rPr>
      </w:pPr>
      <w:r w:rsidRPr="00865D96">
        <w:rPr>
          <w:rFonts w:ascii="Times New Roman" w:eastAsia="Times New Roman" w:hAnsi="Times New Roman" w:cs="Times New Roman"/>
          <w:noProof/>
          <w:color w:val="000000" w:themeColor="text1"/>
          <w:sz w:val="28"/>
          <w:szCs w:val="28"/>
          <w:lang w:eastAsia="ru-RU"/>
        </w:rPr>
        <w:lastRenderedPageBreak/>
        <w:drawing>
          <wp:inline distT="0" distB="0" distL="0" distR="0" wp14:anchorId="1AD7C9FC" wp14:editId="636C99C4">
            <wp:extent cx="5940425" cy="4705008"/>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4705008"/>
                    </a:xfrm>
                    <a:prstGeom prst="rect">
                      <a:avLst/>
                    </a:prstGeom>
                  </pic:spPr>
                </pic:pic>
              </a:graphicData>
            </a:graphic>
          </wp:inline>
        </w:drawing>
      </w:r>
      <w:r w:rsidRPr="00865D96">
        <w:rPr>
          <w:rFonts w:ascii="Times New Roman" w:eastAsia="Times New Roman" w:hAnsi="Times New Roman" w:cs="Times New Roman"/>
          <w:noProof/>
          <w:color w:val="000000" w:themeColor="text1"/>
          <w:sz w:val="28"/>
          <w:szCs w:val="28"/>
          <w:lang w:eastAsia="ru-RU"/>
        </w:rPr>
        <w:drawing>
          <wp:inline distT="0" distB="0" distL="0" distR="0" wp14:anchorId="273E922E" wp14:editId="267AB838">
            <wp:extent cx="5940425" cy="3445066"/>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3445066"/>
                    </a:xfrm>
                    <a:prstGeom prst="rect">
                      <a:avLst/>
                    </a:prstGeom>
                  </pic:spPr>
                </pic:pic>
              </a:graphicData>
            </a:graphic>
          </wp:inline>
        </w:drawing>
      </w:r>
      <w:r w:rsidRPr="00865D96">
        <w:rPr>
          <w:rFonts w:ascii="Times New Roman" w:hAnsi="Times New Roman" w:cs="Times New Roman"/>
          <w:b w:val="0"/>
          <w:color w:val="000000" w:themeColor="text1"/>
          <w:sz w:val="28"/>
          <w:szCs w:val="28"/>
          <w:shd w:val="clear" w:color="auto" w:fill="FFFFFF"/>
        </w:rPr>
        <w:t>Ключевая разница между архитектурами x86 и x64 заключается в количестве данных, которые могут быть ими обработаны за каждый тактовый цикл. Сюда также можно отнести ширину процессорного регистра.</w:t>
      </w:r>
      <w:r w:rsidRPr="00865D96">
        <w:rPr>
          <w:rFonts w:ascii="Times New Roman" w:hAnsi="Times New Roman" w:cs="Times New Roman"/>
          <w:b w:val="0"/>
          <w:color w:val="000000" w:themeColor="text1"/>
          <w:sz w:val="28"/>
          <w:szCs w:val="28"/>
        </w:rPr>
        <w:t xml:space="preserve"> Функции и ограничения x86.</w:t>
      </w:r>
    </w:p>
    <w:p w:rsidR="008D6EA5" w:rsidRPr="00865D96" w:rsidRDefault="008D6EA5" w:rsidP="008D6EA5">
      <w:pPr>
        <w:pStyle w:val="a7"/>
        <w:shd w:val="clear" w:color="auto" w:fill="FFFFFF"/>
        <w:spacing w:before="0" w:beforeAutospacing="0" w:after="396" w:afterAutospacing="0"/>
        <w:jc w:val="both"/>
        <w:textAlignment w:val="baseline"/>
        <w:rPr>
          <w:color w:val="000000" w:themeColor="text1"/>
          <w:sz w:val="28"/>
          <w:szCs w:val="28"/>
        </w:rPr>
      </w:pPr>
      <w:r w:rsidRPr="00865D96">
        <w:rPr>
          <w:color w:val="000000" w:themeColor="text1"/>
          <w:sz w:val="28"/>
          <w:szCs w:val="28"/>
        </w:rPr>
        <w:lastRenderedPageBreak/>
        <w:t>У x86 предусматриваются следующие функции и особенности:</w:t>
      </w:r>
    </w:p>
    <w:p w:rsidR="008D6EA5" w:rsidRPr="00865D96" w:rsidRDefault="008D6EA5" w:rsidP="00E43865">
      <w:pPr>
        <w:numPr>
          <w:ilvl w:val="0"/>
          <w:numId w:val="39"/>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Использование сложной архитектуры со сложным набором команд. А именно – CISC-архитектуры.</w:t>
      </w:r>
    </w:p>
    <w:p w:rsidR="008D6EA5" w:rsidRPr="00865D96" w:rsidRDefault="008D6EA5" w:rsidP="00E43865">
      <w:pPr>
        <w:numPr>
          <w:ilvl w:val="0"/>
          <w:numId w:val="39"/>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X86 поддерживает больше доступных регистров, но меньше памяти.</w:t>
      </w:r>
    </w:p>
    <w:p w:rsidR="008D6EA5" w:rsidRPr="00865D96" w:rsidRDefault="008D6EA5" w:rsidP="00E43865">
      <w:pPr>
        <w:numPr>
          <w:ilvl w:val="0"/>
          <w:numId w:val="39"/>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Процессоры соответствующего типа разработаны с меньшим количеством конвейеров обработки запросов. Эта особенность перекрывается возможностью обработки сложных адресов.</w:t>
      </w:r>
    </w:p>
    <w:p w:rsidR="008D6EA5" w:rsidRPr="00865D96" w:rsidRDefault="008D6EA5" w:rsidP="00E43865">
      <w:pPr>
        <w:numPr>
          <w:ilvl w:val="0"/>
          <w:numId w:val="39"/>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Оптимизация производительности системы достигается за счет аппаратного подхода. X86 задействует физические компоненты памяти для компенсации ее нехватки.</w:t>
      </w:r>
    </w:p>
    <w:p w:rsidR="008D6EA5" w:rsidRPr="00865D96" w:rsidRDefault="008D6EA5" w:rsidP="00E43865">
      <w:pPr>
        <w:numPr>
          <w:ilvl w:val="0"/>
          <w:numId w:val="39"/>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Использование программной технологии DEP (</w:t>
      </w:r>
      <w:proofErr w:type="spellStart"/>
      <w:r w:rsidRPr="00865D96">
        <w:rPr>
          <w:rFonts w:ascii="Times New Roman" w:hAnsi="Times New Roman" w:cs="Times New Roman"/>
          <w:color w:val="000000" w:themeColor="text1"/>
          <w:sz w:val="28"/>
          <w:szCs w:val="28"/>
        </w:rPr>
        <w:t>Data</w:t>
      </w:r>
      <w:proofErr w:type="spellEnd"/>
      <w:r w:rsidRPr="00865D96">
        <w:rPr>
          <w:rFonts w:ascii="Times New Roman" w:hAnsi="Times New Roman" w:cs="Times New Roman"/>
          <w:color w:val="000000" w:themeColor="text1"/>
          <w:sz w:val="28"/>
          <w:szCs w:val="28"/>
        </w:rPr>
        <w:t xml:space="preserve"> </w:t>
      </w:r>
      <w:proofErr w:type="spellStart"/>
      <w:r w:rsidRPr="00865D96">
        <w:rPr>
          <w:rFonts w:ascii="Times New Roman" w:hAnsi="Times New Roman" w:cs="Times New Roman"/>
          <w:color w:val="000000" w:themeColor="text1"/>
          <w:sz w:val="28"/>
          <w:szCs w:val="28"/>
        </w:rPr>
        <w:t>Execution</w:t>
      </w:r>
      <w:proofErr w:type="spellEnd"/>
      <w:r w:rsidRPr="00865D96">
        <w:rPr>
          <w:rFonts w:ascii="Times New Roman" w:hAnsi="Times New Roman" w:cs="Times New Roman"/>
          <w:color w:val="000000" w:themeColor="text1"/>
          <w:sz w:val="28"/>
          <w:szCs w:val="28"/>
        </w:rPr>
        <w:t xml:space="preserve"> </w:t>
      </w:r>
      <w:proofErr w:type="spellStart"/>
      <w:r w:rsidRPr="00865D96">
        <w:rPr>
          <w:rFonts w:ascii="Times New Roman" w:hAnsi="Times New Roman" w:cs="Times New Roman"/>
          <w:color w:val="000000" w:themeColor="text1"/>
          <w:sz w:val="28"/>
          <w:szCs w:val="28"/>
        </w:rPr>
        <w:t>Prevention</w:t>
      </w:r>
      <w:proofErr w:type="spellEnd"/>
      <w:r w:rsidRPr="00865D96">
        <w:rPr>
          <w:rFonts w:ascii="Times New Roman" w:hAnsi="Times New Roman" w:cs="Times New Roman"/>
          <w:color w:val="000000" w:themeColor="text1"/>
          <w:sz w:val="28"/>
          <w:szCs w:val="28"/>
        </w:rPr>
        <w:t>).</w:t>
      </w:r>
    </w:p>
    <w:p w:rsidR="008D6EA5" w:rsidRPr="00865D96" w:rsidRDefault="008D6EA5" w:rsidP="008D6EA5">
      <w:pPr>
        <w:pStyle w:val="a7"/>
        <w:shd w:val="clear" w:color="auto" w:fill="FFFFFF"/>
        <w:spacing w:before="0" w:beforeAutospacing="0" w:after="396" w:afterAutospacing="0"/>
        <w:jc w:val="both"/>
        <w:textAlignment w:val="baseline"/>
        <w:rPr>
          <w:color w:val="000000" w:themeColor="text1"/>
          <w:sz w:val="28"/>
          <w:szCs w:val="28"/>
        </w:rPr>
      </w:pPr>
      <w:r w:rsidRPr="00865D96">
        <w:rPr>
          <w:color w:val="000000" w:themeColor="text1"/>
          <w:sz w:val="28"/>
          <w:szCs w:val="28"/>
        </w:rPr>
        <w:t>Ограничения здесь следующие:</w:t>
      </w:r>
    </w:p>
    <w:p w:rsidR="008D6EA5" w:rsidRPr="00865D96" w:rsidRDefault="008D6EA5" w:rsidP="00E43865">
      <w:pPr>
        <w:numPr>
          <w:ilvl w:val="0"/>
          <w:numId w:val="40"/>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 xml:space="preserve">X86 </w:t>
      </w:r>
      <w:proofErr w:type="spellStart"/>
      <w:r w:rsidRPr="00865D96">
        <w:rPr>
          <w:rFonts w:ascii="Times New Roman" w:hAnsi="Times New Roman" w:cs="Times New Roman"/>
          <w:color w:val="000000" w:themeColor="text1"/>
          <w:sz w:val="28"/>
          <w:szCs w:val="28"/>
        </w:rPr>
        <w:t>architecture</w:t>
      </w:r>
      <w:proofErr w:type="spellEnd"/>
      <w:r w:rsidRPr="00865D96">
        <w:rPr>
          <w:rFonts w:ascii="Times New Roman" w:hAnsi="Times New Roman" w:cs="Times New Roman"/>
          <w:color w:val="000000" w:themeColor="text1"/>
          <w:sz w:val="28"/>
          <w:szCs w:val="28"/>
        </w:rPr>
        <w:t xml:space="preserve"> обладает ограниченным пулом адресуемой памяти.</w:t>
      </w:r>
    </w:p>
    <w:p w:rsidR="008D6EA5" w:rsidRPr="00865D96" w:rsidRDefault="008D6EA5" w:rsidP="00E43865">
      <w:pPr>
        <w:numPr>
          <w:ilvl w:val="0"/>
          <w:numId w:val="40"/>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Скорость обработки здесь ниже, чем у x64.</w:t>
      </w:r>
    </w:p>
    <w:p w:rsidR="008D6EA5" w:rsidRPr="00865D96" w:rsidRDefault="008D6EA5" w:rsidP="00E43865">
      <w:pPr>
        <w:numPr>
          <w:ilvl w:val="0"/>
          <w:numId w:val="40"/>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Приложения и игры для 32-битных операционных систем больше не разрабатываются. Это приводит к проблемам совместимости.</w:t>
      </w:r>
    </w:p>
    <w:p w:rsidR="008D6EA5" w:rsidRDefault="008D6EA5" w:rsidP="00E43865">
      <w:pPr>
        <w:numPr>
          <w:ilvl w:val="0"/>
          <w:numId w:val="40"/>
        </w:numPr>
        <w:shd w:val="clear" w:color="auto" w:fill="FFFFFF"/>
        <w:spacing w:after="192" w:line="240" w:lineRule="auto"/>
        <w:ind w:left="525"/>
        <w:jc w:val="both"/>
        <w:textAlignment w:val="baseline"/>
        <w:rPr>
          <w:rFonts w:ascii="Times New Roman" w:hAnsi="Times New Roman" w:cs="Times New Roman"/>
          <w:color w:val="000000" w:themeColor="text1"/>
          <w:sz w:val="28"/>
          <w:szCs w:val="28"/>
        </w:rPr>
      </w:pPr>
      <w:r w:rsidRPr="00865D96">
        <w:rPr>
          <w:rFonts w:ascii="Times New Roman" w:hAnsi="Times New Roman" w:cs="Times New Roman"/>
          <w:color w:val="000000" w:themeColor="text1"/>
          <w:sz w:val="28"/>
          <w:szCs w:val="28"/>
        </w:rPr>
        <w:t>Все устройства в системе совместно пользуются доступной оперативной памятью, оставляя все меньше «пространства» для операционной системы и программного обеспечения.</w:t>
      </w:r>
    </w:p>
    <w:p w:rsidR="00D4444C" w:rsidRDefault="00D4444C" w:rsidP="00D4444C">
      <w:pPr>
        <w:pStyle w:val="a7"/>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Соглашения о вызовах</w:t>
      </w:r>
      <w:r>
        <w:rPr>
          <w:rFonts w:ascii="Segoe UI" w:hAnsi="Segoe UI" w:cs="Segoe UI"/>
          <w:color w:val="3C3C43"/>
        </w:rPr>
        <w:t>:</w:t>
      </w:r>
    </w:p>
    <w:p w:rsidR="00D4444C" w:rsidRDefault="00D4444C" w:rsidP="00D4444C">
      <w:pPr>
        <w:pStyle w:val="a7"/>
        <w:numPr>
          <w:ilvl w:val="1"/>
          <w:numId w:val="40"/>
        </w:numPr>
        <w:shd w:val="clear" w:color="auto" w:fill="F7F7F7"/>
        <w:spacing w:before="0" w:beforeAutospacing="0"/>
        <w:rPr>
          <w:rFonts w:ascii="Segoe UI" w:hAnsi="Segoe UI" w:cs="Segoe UI"/>
          <w:color w:val="3C3C43"/>
        </w:rPr>
      </w:pPr>
      <w:r>
        <w:rPr>
          <w:rFonts w:ascii="Segoe UI" w:hAnsi="Segoe UI" w:cs="Segoe UI"/>
          <w:color w:val="3C3C43"/>
        </w:rPr>
        <w:t xml:space="preserve">В архитектуре x86-64 соглашения о вызовах (например, </w:t>
      </w:r>
      <w:proofErr w:type="spellStart"/>
      <w:r>
        <w:rPr>
          <w:rFonts w:ascii="Segoe UI" w:hAnsi="Segoe UI" w:cs="Segoe UI"/>
          <w:color w:val="3C3C43"/>
        </w:rPr>
        <w:t>System</w:t>
      </w:r>
      <w:proofErr w:type="spellEnd"/>
      <w:r>
        <w:rPr>
          <w:rFonts w:ascii="Segoe UI" w:hAnsi="Segoe UI" w:cs="Segoe UI"/>
          <w:color w:val="3C3C43"/>
        </w:rPr>
        <w:t xml:space="preserve"> V AMD64 ABI) определяют, что вещественные числа (типа </w:t>
      </w:r>
      <w:proofErr w:type="spellStart"/>
      <w:r>
        <w:rPr>
          <w:rStyle w:val="HTML0"/>
          <w:rFonts w:ascii="var(--ds-font-family-code)" w:hAnsi="var(--ds-font-family-code)"/>
          <w:color w:val="3C3C43"/>
          <w:sz w:val="21"/>
          <w:szCs w:val="21"/>
        </w:rPr>
        <w:t>double</w:t>
      </w:r>
      <w:proofErr w:type="spellEnd"/>
      <w:r>
        <w:rPr>
          <w:rFonts w:ascii="Segoe UI" w:hAnsi="Segoe UI" w:cs="Segoe UI"/>
          <w:color w:val="3C3C43"/>
        </w:rPr>
        <w:t>) передаются через регистры </w:t>
      </w:r>
      <w:r>
        <w:rPr>
          <w:rStyle w:val="HTML0"/>
          <w:rFonts w:ascii="var(--ds-font-family-code)" w:hAnsi="var(--ds-font-family-code)"/>
          <w:color w:val="3C3C43"/>
          <w:sz w:val="21"/>
          <w:szCs w:val="21"/>
        </w:rPr>
        <w:t>xmm0-xmm7</w:t>
      </w:r>
      <w:r>
        <w:rPr>
          <w:rFonts w:ascii="Segoe UI" w:hAnsi="Segoe UI" w:cs="Segoe UI"/>
          <w:color w:val="3C3C43"/>
        </w:rPr>
        <w:t>.</w:t>
      </w:r>
    </w:p>
    <w:p w:rsidR="00D4444C" w:rsidRDefault="00D4444C" w:rsidP="00D4444C">
      <w:pPr>
        <w:pStyle w:val="a7"/>
        <w:numPr>
          <w:ilvl w:val="1"/>
          <w:numId w:val="40"/>
        </w:numPr>
        <w:shd w:val="clear" w:color="auto" w:fill="F7F7F7"/>
        <w:spacing w:before="0" w:beforeAutospacing="0"/>
        <w:rPr>
          <w:rFonts w:ascii="Segoe UI" w:hAnsi="Segoe UI" w:cs="Segoe UI"/>
          <w:color w:val="3C3C43"/>
        </w:rPr>
      </w:pPr>
      <w:r>
        <w:rPr>
          <w:rFonts w:ascii="Segoe UI" w:hAnsi="Segoe UI" w:cs="Segoe UI"/>
          <w:color w:val="3C3C43"/>
        </w:rPr>
        <w:t>В версии </w:t>
      </w:r>
      <w:r>
        <w:rPr>
          <w:rStyle w:val="HTML0"/>
          <w:rFonts w:ascii="var(--ds-font-family-code)" w:hAnsi="var(--ds-font-family-code)"/>
          <w:color w:val="3C3C43"/>
          <w:sz w:val="21"/>
          <w:szCs w:val="21"/>
        </w:rPr>
        <w:t>-O3</w:t>
      </w:r>
      <w:r>
        <w:rPr>
          <w:rFonts w:ascii="Segoe UI" w:hAnsi="Segoe UI" w:cs="Segoe UI"/>
          <w:color w:val="3C3C43"/>
        </w:rPr>
        <w:t> компилятор может предполагать, что второй аргумент функции уже находится в регистре </w:t>
      </w:r>
      <w:r>
        <w:rPr>
          <w:rStyle w:val="HTML0"/>
          <w:rFonts w:ascii="var(--ds-font-family-code)" w:hAnsi="var(--ds-font-family-code)"/>
          <w:color w:val="3C3C43"/>
          <w:sz w:val="21"/>
          <w:szCs w:val="21"/>
        </w:rPr>
        <w:t>xmm0</w:t>
      </w:r>
      <w:r>
        <w:rPr>
          <w:rFonts w:ascii="Segoe UI" w:hAnsi="Segoe UI" w:cs="Segoe UI"/>
          <w:color w:val="3C3C43"/>
        </w:rPr>
        <w:t>, так как это соответствует соглашениям о вызовах.</w:t>
      </w:r>
    </w:p>
    <w:p w:rsidR="00D4444C" w:rsidRPr="00D4444C" w:rsidRDefault="00D4444C" w:rsidP="00D4444C">
      <w:pPr>
        <w:pStyle w:val="a7"/>
        <w:numPr>
          <w:ilvl w:val="1"/>
          <w:numId w:val="40"/>
        </w:numPr>
        <w:shd w:val="clear" w:color="auto" w:fill="F7F7F7"/>
        <w:spacing w:before="0" w:beforeAutospacing="0"/>
        <w:rPr>
          <w:rFonts w:ascii="Segoe UI" w:hAnsi="Segoe UI" w:cs="Segoe UI"/>
          <w:color w:val="3C3C43"/>
        </w:rPr>
      </w:pPr>
      <w:r>
        <w:rPr>
          <w:rFonts w:ascii="Segoe UI" w:hAnsi="Segoe UI" w:cs="Segoe UI"/>
          <w:color w:val="3C3C43"/>
        </w:rPr>
        <w:t>В версии </w:t>
      </w:r>
      <w:r>
        <w:rPr>
          <w:rStyle w:val="HTML0"/>
          <w:rFonts w:ascii="var(--ds-font-family-code)" w:hAnsi="var(--ds-font-family-code)"/>
          <w:color w:val="3C3C43"/>
          <w:sz w:val="21"/>
          <w:szCs w:val="21"/>
        </w:rPr>
        <w:t>-O1</w:t>
      </w:r>
      <w:r>
        <w:rPr>
          <w:rFonts w:ascii="Segoe UI" w:hAnsi="Segoe UI" w:cs="Segoe UI"/>
          <w:color w:val="3C3C43"/>
        </w:rPr>
        <w:t> компилятор может быть более консервативным и сохранять второй аргумент в стеке, чтобы избежать потенциальных проблем с сохранением состояния регистров.</w:t>
      </w:r>
    </w:p>
    <w:p w:rsidR="008D6EA5" w:rsidRPr="008D6EA5" w:rsidRDefault="00E84D98" w:rsidP="00E84D98">
      <w:pPr>
        <w:shd w:val="clear" w:color="auto" w:fill="FFFFFF"/>
        <w:spacing w:after="192" w:line="240" w:lineRule="auto"/>
        <w:ind w:left="165"/>
        <w:jc w:val="center"/>
        <w:textAlignment w:val="baseline"/>
        <w:rPr>
          <w:rFonts w:ascii="Times New Roman" w:hAnsi="Times New Roman" w:cs="Times New Roman"/>
          <w:b/>
          <w:color w:val="000000" w:themeColor="text1"/>
          <w:sz w:val="28"/>
          <w:szCs w:val="28"/>
        </w:rPr>
      </w:pPr>
      <w:r w:rsidRPr="00865D96">
        <w:rPr>
          <w:rFonts w:ascii="Times New Roman" w:hAnsi="Times New Roman" w:cs="Times New Roman"/>
          <w:b/>
          <w:color w:val="000000" w:themeColor="text1"/>
          <w:sz w:val="28"/>
          <w:szCs w:val="28"/>
        </w:rPr>
        <w:t>Про стек</w:t>
      </w:r>
    </w:p>
    <w:p w:rsidR="008D6EA5" w:rsidRPr="00865D96" w:rsidRDefault="008D6EA5" w:rsidP="002527D0">
      <w:pPr>
        <w:pStyle w:val="a7"/>
        <w:shd w:val="clear" w:color="auto" w:fill="FFFFFF"/>
        <w:spacing w:before="120" w:beforeAutospacing="0" w:after="120" w:afterAutospacing="0"/>
        <w:rPr>
          <w:color w:val="000000" w:themeColor="text1"/>
          <w:sz w:val="28"/>
          <w:szCs w:val="28"/>
        </w:rPr>
      </w:pPr>
    </w:p>
    <w:p w:rsidR="00310274" w:rsidRPr="00865D96" w:rsidRDefault="002527D0" w:rsidP="00E84D98">
      <w:pPr>
        <w:spacing w:after="0" w:line="240" w:lineRule="auto"/>
        <w:jc w:val="both"/>
        <w:rPr>
          <w:rFonts w:ascii="Times New Roman" w:hAnsi="Times New Roman" w:cs="Times New Roman"/>
          <w:bCs/>
          <w:color w:val="000000" w:themeColor="text1"/>
          <w:sz w:val="28"/>
          <w:szCs w:val="28"/>
          <w:shd w:val="clear" w:color="auto" w:fill="FFFFFF"/>
        </w:rPr>
      </w:pPr>
      <w:r w:rsidRPr="00865D96">
        <w:rPr>
          <w:rFonts w:ascii="Times New Roman" w:hAnsi="Times New Roman" w:cs="Times New Roman"/>
          <w:color w:val="000000" w:themeColor="text1"/>
          <w:sz w:val="28"/>
          <w:szCs w:val="28"/>
          <w:shd w:val="clear" w:color="auto" w:fill="FFFFFF"/>
        </w:rPr>
        <w:t xml:space="preserve">В верхней части </w:t>
      </w:r>
      <w:proofErr w:type="spellStart"/>
      <w:r w:rsidRPr="00865D96">
        <w:rPr>
          <w:rFonts w:ascii="Times New Roman" w:hAnsi="Times New Roman" w:cs="Times New Roman"/>
          <w:color w:val="000000" w:themeColor="text1"/>
          <w:sz w:val="28"/>
          <w:szCs w:val="28"/>
          <w:shd w:val="clear" w:color="auto" w:fill="FFFFFF"/>
        </w:rPr>
        <w:t>user</w:t>
      </w:r>
      <w:proofErr w:type="spellEnd"/>
      <w:r w:rsidRPr="00865D96">
        <w:rPr>
          <w:rFonts w:ascii="Times New Roman" w:hAnsi="Times New Roman" w:cs="Times New Roman"/>
          <w:color w:val="000000" w:themeColor="text1"/>
          <w:sz w:val="28"/>
          <w:szCs w:val="28"/>
          <w:shd w:val="clear" w:color="auto" w:fill="FFFFFF"/>
        </w:rPr>
        <w:t xml:space="preserve"> </w:t>
      </w:r>
      <w:proofErr w:type="spellStart"/>
      <w:r w:rsidRPr="00865D96">
        <w:rPr>
          <w:rFonts w:ascii="Times New Roman" w:hAnsi="Times New Roman" w:cs="Times New Roman"/>
          <w:color w:val="000000" w:themeColor="text1"/>
          <w:sz w:val="28"/>
          <w:szCs w:val="28"/>
          <w:shd w:val="clear" w:color="auto" w:fill="FFFFFF"/>
        </w:rPr>
        <w:t>mode</w:t>
      </w:r>
      <w:proofErr w:type="spellEnd"/>
      <w:r w:rsidRPr="00865D96">
        <w:rPr>
          <w:rFonts w:ascii="Times New Roman" w:hAnsi="Times New Roman" w:cs="Times New Roman"/>
          <w:color w:val="000000" w:themeColor="text1"/>
          <w:sz w:val="28"/>
          <w:szCs w:val="28"/>
          <w:shd w:val="clear" w:color="auto" w:fill="FFFFFF"/>
        </w:rPr>
        <w:t xml:space="preserve"> </w:t>
      </w:r>
      <w:proofErr w:type="spellStart"/>
      <w:r w:rsidRPr="00865D96">
        <w:rPr>
          <w:rFonts w:ascii="Times New Roman" w:hAnsi="Times New Roman" w:cs="Times New Roman"/>
          <w:color w:val="000000" w:themeColor="text1"/>
          <w:sz w:val="28"/>
          <w:szCs w:val="28"/>
          <w:shd w:val="clear" w:color="auto" w:fill="FFFFFF"/>
        </w:rPr>
        <w:t>space</w:t>
      </w:r>
      <w:proofErr w:type="spellEnd"/>
      <w:r w:rsidRPr="00865D96">
        <w:rPr>
          <w:rFonts w:ascii="Times New Roman" w:hAnsi="Times New Roman" w:cs="Times New Roman"/>
          <w:color w:val="000000" w:themeColor="text1"/>
          <w:sz w:val="28"/>
          <w:szCs w:val="28"/>
          <w:shd w:val="clear" w:color="auto" w:fill="FFFFFF"/>
        </w:rPr>
        <w:t xml:space="preserve"> расположен стековый сегмент. Большинство языков программирования используют его для хранения локальных переменных и аргументов, переданных в функцию. Вызов функции или </w:t>
      </w:r>
      <w:r w:rsidRPr="00865D96">
        <w:rPr>
          <w:rFonts w:ascii="Times New Roman" w:hAnsi="Times New Roman" w:cs="Times New Roman"/>
          <w:color w:val="000000" w:themeColor="text1"/>
          <w:sz w:val="28"/>
          <w:szCs w:val="28"/>
          <w:shd w:val="clear" w:color="auto" w:fill="FFFFFF"/>
        </w:rPr>
        <w:lastRenderedPageBreak/>
        <w:t>метода приводит к помещению в стек т.н. </w:t>
      </w:r>
      <w:r w:rsidRPr="00865D96">
        <w:rPr>
          <w:rFonts w:ascii="Times New Roman" w:hAnsi="Times New Roman" w:cs="Times New Roman"/>
          <w:bCs/>
          <w:color w:val="000000" w:themeColor="text1"/>
          <w:sz w:val="28"/>
          <w:szCs w:val="28"/>
          <w:shd w:val="clear" w:color="auto" w:fill="FFFFFF"/>
        </w:rPr>
        <w:t>стекового фрейма</w:t>
      </w:r>
      <w:r w:rsidRPr="00865D96">
        <w:rPr>
          <w:rFonts w:ascii="Times New Roman" w:hAnsi="Times New Roman" w:cs="Times New Roman"/>
          <w:color w:val="000000" w:themeColor="text1"/>
          <w:sz w:val="28"/>
          <w:szCs w:val="28"/>
          <w:shd w:val="clear" w:color="auto" w:fill="FFFFFF"/>
        </w:rPr>
        <w:t>. Когда функция возвращает управление, стековый фрейм уничтожается. Стек устроен достаточно просто — данные обрабатываются в соответствии с принципом </w:t>
      </w:r>
      <w:hyperlink r:id="rId25" w:tgtFrame="_blank" w:history="1">
        <w:r w:rsidRPr="00865D96">
          <w:rPr>
            <w:rStyle w:val="a6"/>
            <w:rFonts w:ascii="Times New Roman" w:hAnsi="Times New Roman" w:cs="Times New Roman"/>
            <w:color w:val="000000" w:themeColor="text1"/>
            <w:sz w:val="28"/>
            <w:szCs w:val="28"/>
            <w:u w:val="none"/>
            <w:shd w:val="clear" w:color="auto" w:fill="FFFFFF"/>
          </w:rPr>
          <w:t>«последним пришёл — первым обслужен» (LIFO)</w:t>
        </w:r>
      </w:hyperlink>
      <w:r w:rsidRPr="00865D96">
        <w:rPr>
          <w:rFonts w:ascii="Times New Roman" w:hAnsi="Times New Roman" w:cs="Times New Roman"/>
          <w:color w:val="000000" w:themeColor="text1"/>
          <w:sz w:val="28"/>
          <w:szCs w:val="28"/>
          <w:shd w:val="clear" w:color="auto" w:fill="FFFFFF"/>
        </w:rPr>
        <w:t>. По этой причине, для отслеживания содержания стека не нужно сложных управляющих структур – достаточно всего лишь указателя на верхушку стека. Добавление данных в стек и их удаление – быстрая и четко определенная операция. Более того, многократное использование одних и тех же областей стекового сегмента приводит к тому, что они, как правило, находятся в </w:t>
      </w:r>
      <w:proofErr w:type="spellStart"/>
      <w:r w:rsidRPr="00865D96">
        <w:rPr>
          <w:rFonts w:ascii="Times New Roman" w:hAnsi="Times New Roman" w:cs="Times New Roman"/>
          <w:color w:val="000000" w:themeColor="text1"/>
          <w:sz w:val="28"/>
          <w:szCs w:val="28"/>
        </w:rPr>
        <w:fldChar w:fldCharType="begin"/>
      </w:r>
      <w:r w:rsidRPr="00865D96">
        <w:rPr>
          <w:rFonts w:ascii="Times New Roman" w:hAnsi="Times New Roman" w:cs="Times New Roman"/>
          <w:color w:val="000000" w:themeColor="text1"/>
          <w:sz w:val="28"/>
          <w:szCs w:val="28"/>
        </w:rPr>
        <w:instrText xml:space="preserve"> HYPERLINK "http://duartes.org/gustavo/blog/post/intel-cpu-caches" \t "_blank" </w:instrText>
      </w:r>
      <w:r w:rsidRPr="00865D96">
        <w:rPr>
          <w:rFonts w:ascii="Times New Roman" w:hAnsi="Times New Roman" w:cs="Times New Roman"/>
          <w:color w:val="000000" w:themeColor="text1"/>
          <w:sz w:val="28"/>
          <w:szCs w:val="28"/>
        </w:rPr>
        <w:fldChar w:fldCharType="separate"/>
      </w:r>
      <w:r w:rsidRPr="00865D96">
        <w:rPr>
          <w:rStyle w:val="a6"/>
          <w:rFonts w:ascii="Times New Roman" w:hAnsi="Times New Roman" w:cs="Times New Roman"/>
          <w:color w:val="000000" w:themeColor="text1"/>
          <w:sz w:val="28"/>
          <w:szCs w:val="28"/>
          <w:u w:val="none"/>
          <w:shd w:val="clear" w:color="auto" w:fill="FFFFFF"/>
        </w:rPr>
        <w:t>кеше</w:t>
      </w:r>
      <w:proofErr w:type="spellEnd"/>
      <w:r w:rsidRPr="00865D96">
        <w:rPr>
          <w:rStyle w:val="a6"/>
          <w:rFonts w:ascii="Times New Roman" w:hAnsi="Times New Roman" w:cs="Times New Roman"/>
          <w:color w:val="000000" w:themeColor="text1"/>
          <w:sz w:val="28"/>
          <w:szCs w:val="28"/>
          <w:u w:val="none"/>
          <w:shd w:val="clear" w:color="auto" w:fill="FFFFFF"/>
        </w:rPr>
        <w:t xml:space="preserve"> процессора</w:t>
      </w:r>
      <w:r w:rsidRPr="00865D96">
        <w:rPr>
          <w:rFonts w:ascii="Times New Roman" w:hAnsi="Times New Roman" w:cs="Times New Roman"/>
          <w:color w:val="000000" w:themeColor="text1"/>
          <w:sz w:val="28"/>
          <w:szCs w:val="28"/>
        </w:rPr>
        <w:fldChar w:fldCharType="end"/>
      </w:r>
      <w:r w:rsidRPr="00865D96">
        <w:rPr>
          <w:rFonts w:ascii="Times New Roman" w:hAnsi="Times New Roman" w:cs="Times New Roman"/>
          <w:color w:val="000000" w:themeColor="text1"/>
          <w:sz w:val="28"/>
          <w:szCs w:val="28"/>
          <w:shd w:val="clear" w:color="auto" w:fill="FFFFFF"/>
        </w:rPr>
        <w:t xml:space="preserve">, что еще более ускоряет доступ. Каждый </w:t>
      </w:r>
      <w:proofErr w:type="spellStart"/>
      <w:r w:rsidRPr="00865D96">
        <w:rPr>
          <w:rFonts w:ascii="Times New Roman" w:hAnsi="Times New Roman" w:cs="Times New Roman"/>
          <w:color w:val="000000" w:themeColor="text1"/>
          <w:sz w:val="28"/>
          <w:szCs w:val="28"/>
          <w:shd w:val="clear" w:color="auto" w:fill="FFFFFF"/>
        </w:rPr>
        <w:t>тред</w:t>
      </w:r>
      <w:proofErr w:type="spellEnd"/>
      <w:r w:rsidRPr="00865D96">
        <w:rPr>
          <w:rFonts w:ascii="Times New Roman" w:hAnsi="Times New Roman" w:cs="Times New Roman"/>
          <w:color w:val="000000" w:themeColor="text1"/>
          <w:sz w:val="28"/>
          <w:szCs w:val="28"/>
          <w:shd w:val="clear" w:color="auto" w:fill="FFFFFF"/>
        </w:rPr>
        <w:t xml:space="preserve"> в рамках процесса работает с собственным стеком.</w:t>
      </w:r>
    </w:p>
    <w:p w:rsidR="00310274" w:rsidRPr="00865D96" w:rsidRDefault="00310274" w:rsidP="00E84D98">
      <w:pPr>
        <w:spacing w:after="0" w:line="240" w:lineRule="auto"/>
        <w:jc w:val="both"/>
        <w:rPr>
          <w:rFonts w:ascii="Times New Roman" w:hAnsi="Times New Roman" w:cs="Times New Roman"/>
          <w:bCs/>
          <w:color w:val="000000" w:themeColor="text1"/>
          <w:sz w:val="28"/>
          <w:szCs w:val="28"/>
          <w:shd w:val="clear" w:color="auto" w:fill="FFFFFF"/>
        </w:rPr>
      </w:pPr>
    </w:p>
    <w:p w:rsidR="00310274" w:rsidRPr="00865D96" w:rsidRDefault="00310274" w:rsidP="00E84D98">
      <w:pPr>
        <w:spacing w:after="0" w:line="240" w:lineRule="auto"/>
        <w:jc w:val="both"/>
        <w:rPr>
          <w:rFonts w:ascii="Times New Roman" w:hAnsi="Times New Roman" w:cs="Times New Roman"/>
          <w:bCs/>
          <w:color w:val="000000" w:themeColor="text1"/>
          <w:sz w:val="28"/>
          <w:szCs w:val="28"/>
          <w:shd w:val="clear" w:color="auto" w:fill="FFFFFF"/>
        </w:rPr>
      </w:pPr>
    </w:p>
    <w:p w:rsidR="0047350C" w:rsidRPr="00865D96" w:rsidRDefault="0047350C" w:rsidP="00E84D98">
      <w:pPr>
        <w:spacing w:after="0" w:line="240" w:lineRule="auto"/>
        <w:jc w:val="both"/>
        <w:rPr>
          <w:rFonts w:ascii="Times New Roman" w:hAnsi="Times New Roman" w:cs="Times New Roman"/>
          <w:color w:val="000000" w:themeColor="text1"/>
          <w:sz w:val="28"/>
          <w:szCs w:val="28"/>
          <w:shd w:val="clear" w:color="auto" w:fill="FFFFFF"/>
        </w:rPr>
      </w:pPr>
      <w:proofErr w:type="spellStart"/>
      <w:proofErr w:type="gramStart"/>
      <w:r w:rsidRPr="00865D96">
        <w:rPr>
          <w:rFonts w:ascii="Times New Roman" w:hAnsi="Times New Roman" w:cs="Times New Roman"/>
          <w:bCs/>
          <w:color w:val="000000" w:themeColor="text1"/>
          <w:sz w:val="28"/>
          <w:szCs w:val="28"/>
          <w:shd w:val="clear" w:color="auto" w:fill="FFFFFF"/>
        </w:rPr>
        <w:t>Сте́ковый</w:t>
      </w:r>
      <w:proofErr w:type="spellEnd"/>
      <w:proofErr w:type="gramEnd"/>
      <w:r w:rsidRPr="00865D96">
        <w:rPr>
          <w:rFonts w:ascii="Times New Roman" w:hAnsi="Times New Roman" w:cs="Times New Roman"/>
          <w:bCs/>
          <w:color w:val="000000" w:themeColor="text1"/>
          <w:sz w:val="28"/>
          <w:szCs w:val="28"/>
          <w:shd w:val="clear" w:color="auto" w:fill="FFFFFF"/>
        </w:rPr>
        <w:t xml:space="preserve"> кадр</w:t>
      </w:r>
      <w:r w:rsidRPr="00865D96">
        <w:rPr>
          <w:rFonts w:ascii="Times New Roman" w:hAnsi="Times New Roman" w:cs="Times New Roman"/>
          <w:color w:val="000000" w:themeColor="text1"/>
          <w:sz w:val="28"/>
          <w:szCs w:val="28"/>
          <w:shd w:val="clear" w:color="auto" w:fill="FFFFFF"/>
        </w:rPr>
        <w:t> (от </w:t>
      </w:r>
      <w:hyperlink r:id="rId26" w:tooltip="Английский язык" w:history="1">
        <w:r w:rsidRPr="00865D96">
          <w:rPr>
            <w:rStyle w:val="a6"/>
            <w:rFonts w:ascii="Times New Roman" w:hAnsi="Times New Roman" w:cs="Times New Roman"/>
            <w:color w:val="000000" w:themeColor="text1"/>
            <w:sz w:val="28"/>
            <w:szCs w:val="28"/>
            <w:u w:val="none"/>
            <w:shd w:val="clear" w:color="auto" w:fill="FFFFFF"/>
          </w:rPr>
          <w:t>англ.</w:t>
        </w:r>
      </w:hyperlink>
      <w:r w:rsidRPr="00865D96">
        <w:rPr>
          <w:rFonts w:ascii="Times New Roman" w:hAnsi="Times New Roman" w:cs="Times New Roman"/>
          <w:color w:val="000000" w:themeColor="text1"/>
          <w:sz w:val="28"/>
          <w:szCs w:val="28"/>
          <w:shd w:val="clear" w:color="auto" w:fill="FFFFFF"/>
        </w:rPr>
        <w:t> </w:t>
      </w:r>
      <w:r w:rsidRPr="00865D96">
        <w:rPr>
          <w:rFonts w:ascii="Times New Roman" w:hAnsi="Times New Roman" w:cs="Times New Roman"/>
          <w:i/>
          <w:iCs/>
          <w:color w:val="000000" w:themeColor="text1"/>
          <w:sz w:val="28"/>
          <w:szCs w:val="28"/>
          <w:shd w:val="clear" w:color="auto" w:fill="FFFFFF"/>
          <w:lang w:val="en"/>
        </w:rPr>
        <w:t>stack</w:t>
      </w:r>
      <w:r w:rsidRPr="00865D96">
        <w:rPr>
          <w:rFonts w:ascii="Times New Roman" w:hAnsi="Times New Roman" w:cs="Times New Roman"/>
          <w:i/>
          <w:iCs/>
          <w:color w:val="000000" w:themeColor="text1"/>
          <w:sz w:val="28"/>
          <w:szCs w:val="28"/>
          <w:shd w:val="clear" w:color="auto" w:fill="FFFFFF"/>
        </w:rPr>
        <w:t xml:space="preserve"> </w:t>
      </w:r>
      <w:r w:rsidRPr="00865D96">
        <w:rPr>
          <w:rFonts w:ascii="Times New Roman" w:hAnsi="Times New Roman" w:cs="Times New Roman"/>
          <w:i/>
          <w:iCs/>
          <w:color w:val="000000" w:themeColor="text1"/>
          <w:sz w:val="28"/>
          <w:szCs w:val="28"/>
          <w:shd w:val="clear" w:color="auto" w:fill="FFFFFF"/>
          <w:lang w:val="en"/>
        </w:rPr>
        <w:t>frame</w:t>
      </w:r>
      <w:r w:rsidRPr="00865D96">
        <w:rPr>
          <w:rFonts w:ascii="Times New Roman" w:hAnsi="Times New Roman" w:cs="Times New Roman"/>
          <w:color w:val="000000" w:themeColor="text1"/>
          <w:sz w:val="28"/>
          <w:szCs w:val="28"/>
          <w:shd w:val="clear" w:color="auto" w:fill="FFFFFF"/>
        </w:rPr>
        <w:t>) — механизм передачи аргументов и выделения временной памяти (в процедурах языков программирования высокого уровня) с использованием </w:t>
      </w:r>
      <w:hyperlink r:id="rId27" w:tooltip="Стек вызовов" w:history="1">
        <w:r w:rsidRPr="00865D96">
          <w:rPr>
            <w:rStyle w:val="a6"/>
            <w:rFonts w:ascii="Times New Roman" w:hAnsi="Times New Roman" w:cs="Times New Roman"/>
            <w:color w:val="000000" w:themeColor="text1"/>
            <w:sz w:val="28"/>
            <w:szCs w:val="28"/>
            <w:u w:val="none"/>
            <w:shd w:val="clear" w:color="auto" w:fill="FFFFFF"/>
          </w:rPr>
          <w:t>системного стека</w:t>
        </w:r>
      </w:hyperlink>
      <w:r w:rsidRPr="00865D96">
        <w:rPr>
          <w:rFonts w:ascii="Times New Roman" w:hAnsi="Times New Roman" w:cs="Times New Roman"/>
          <w:color w:val="000000" w:themeColor="text1"/>
          <w:sz w:val="28"/>
          <w:szCs w:val="28"/>
          <w:shd w:val="clear" w:color="auto" w:fill="FFFFFF"/>
        </w:rPr>
        <w:t>.</w:t>
      </w:r>
    </w:p>
    <w:p w:rsidR="0047350C" w:rsidRPr="00865D96" w:rsidRDefault="0047350C" w:rsidP="00E84D98">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rPr>
        <w:t>Обычно системный стек используется для сохранения адресов возврата при вызове подпрограмм, а также сохранения/восстановления значений регистров процессора.</w:t>
      </w:r>
    </w:p>
    <w:p w:rsidR="0047350C" w:rsidRPr="00865D96" w:rsidRDefault="0047350C" w:rsidP="00E84D98">
      <w:pPr>
        <w:pStyle w:val="3"/>
        <w:shd w:val="clear" w:color="auto" w:fill="FFFFFF"/>
        <w:spacing w:before="0"/>
        <w:jc w:val="both"/>
        <w:rPr>
          <w:rFonts w:ascii="Times New Roman" w:hAnsi="Times New Roman" w:cs="Times New Roman"/>
          <w:b w:val="0"/>
          <w:color w:val="000000" w:themeColor="text1"/>
          <w:sz w:val="28"/>
          <w:szCs w:val="28"/>
        </w:rPr>
      </w:pPr>
      <w:r w:rsidRPr="00865D96">
        <w:rPr>
          <w:rFonts w:ascii="Times New Roman" w:hAnsi="Times New Roman" w:cs="Times New Roman"/>
          <w:b w:val="0"/>
          <w:color w:val="000000" w:themeColor="text1"/>
          <w:sz w:val="28"/>
          <w:szCs w:val="28"/>
        </w:rPr>
        <w:t>Передача аргументов</w:t>
      </w:r>
    </w:p>
    <w:p w:rsidR="0047350C" w:rsidRPr="00865D96" w:rsidRDefault="0047350C" w:rsidP="00E84D98">
      <w:pPr>
        <w:shd w:val="clear" w:color="auto" w:fill="FFFFFF"/>
        <w:jc w:val="both"/>
        <w:rPr>
          <w:rFonts w:ascii="Times New Roman" w:hAnsi="Times New Roman" w:cs="Times New Roman"/>
          <w:bCs/>
          <w:color w:val="000000" w:themeColor="text1"/>
          <w:sz w:val="28"/>
          <w:szCs w:val="28"/>
        </w:rPr>
      </w:pPr>
      <w:r w:rsidRPr="00865D96">
        <w:rPr>
          <w:rStyle w:val="mw-editsection-bracket"/>
          <w:rFonts w:ascii="Times New Roman" w:hAnsi="Times New Roman" w:cs="Times New Roman"/>
          <w:color w:val="000000" w:themeColor="text1"/>
          <w:sz w:val="28"/>
          <w:szCs w:val="28"/>
        </w:rPr>
        <w:t>[</w:t>
      </w:r>
      <w:hyperlink r:id="rId28" w:tooltip="Редактировать раздел " w:history="1">
        <w:r w:rsidRPr="00865D96">
          <w:rPr>
            <w:rStyle w:val="a6"/>
            <w:rFonts w:ascii="Times New Roman" w:hAnsi="Times New Roman" w:cs="Times New Roman"/>
            <w:color w:val="000000" w:themeColor="text1"/>
            <w:sz w:val="28"/>
            <w:szCs w:val="28"/>
            <w:u w:val="none"/>
          </w:rPr>
          <w:t>править</w:t>
        </w:r>
      </w:hyperlink>
      <w:r w:rsidRPr="00865D96">
        <w:rPr>
          <w:rStyle w:val="mw-editsection-divider"/>
          <w:rFonts w:ascii="Times New Roman" w:hAnsi="Times New Roman" w:cs="Times New Roman"/>
          <w:color w:val="000000" w:themeColor="text1"/>
          <w:sz w:val="28"/>
          <w:szCs w:val="28"/>
        </w:rPr>
        <w:t> | </w:t>
      </w:r>
      <w:hyperlink r:id="rId29" w:tooltip="Редактировать код раздела " w:history="1">
        <w:proofErr w:type="gramStart"/>
        <w:r w:rsidRPr="00865D96">
          <w:rPr>
            <w:rStyle w:val="a6"/>
            <w:rFonts w:ascii="Times New Roman" w:hAnsi="Times New Roman" w:cs="Times New Roman"/>
            <w:color w:val="000000" w:themeColor="text1"/>
            <w:sz w:val="28"/>
            <w:szCs w:val="28"/>
            <w:u w:val="none"/>
          </w:rPr>
          <w:t>править</w:t>
        </w:r>
        <w:proofErr w:type="gramEnd"/>
        <w:r w:rsidRPr="00865D96">
          <w:rPr>
            <w:rStyle w:val="a6"/>
            <w:rFonts w:ascii="Times New Roman" w:hAnsi="Times New Roman" w:cs="Times New Roman"/>
            <w:color w:val="000000" w:themeColor="text1"/>
            <w:sz w:val="28"/>
            <w:szCs w:val="28"/>
            <w:u w:val="none"/>
          </w:rPr>
          <w:t xml:space="preserve"> код</w:t>
        </w:r>
      </w:hyperlink>
      <w:r w:rsidRPr="00865D96">
        <w:rPr>
          <w:rStyle w:val="mw-editsection-bracket"/>
          <w:rFonts w:ascii="Times New Roman" w:hAnsi="Times New Roman" w:cs="Times New Roman"/>
          <w:color w:val="000000" w:themeColor="text1"/>
          <w:sz w:val="28"/>
          <w:szCs w:val="28"/>
        </w:rPr>
        <w:t>]</w:t>
      </w:r>
    </w:p>
    <w:p w:rsidR="0047350C" w:rsidRPr="00865D96" w:rsidRDefault="0047350C" w:rsidP="00E84D98">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rPr>
        <w:t>При вызове процедуры аргументы отправляются в стек, и только потом производится вызов подпрограммы. Таким образом, процедура получает стек, на вершине которого лежит адрес возврата, а под ним — аргументы, с которыми она была вызвана.</w:t>
      </w:r>
    </w:p>
    <w:p w:rsidR="0047350C" w:rsidRPr="00865D96" w:rsidRDefault="0047350C" w:rsidP="00E84D98">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rPr>
        <w:t>При возвращении из процедуры (или после него, см. ниже) аргументы должны быть сняты со стека.</w:t>
      </w:r>
    </w:p>
    <w:p w:rsidR="0047350C" w:rsidRPr="00865D96" w:rsidRDefault="0047350C" w:rsidP="00E84D98">
      <w:pPr>
        <w:pStyle w:val="3"/>
        <w:shd w:val="clear" w:color="auto" w:fill="FFFFFF"/>
        <w:spacing w:before="0"/>
        <w:jc w:val="both"/>
        <w:rPr>
          <w:rFonts w:ascii="Times New Roman" w:hAnsi="Times New Roman" w:cs="Times New Roman"/>
          <w:b w:val="0"/>
          <w:color w:val="000000" w:themeColor="text1"/>
          <w:sz w:val="28"/>
          <w:szCs w:val="28"/>
        </w:rPr>
      </w:pPr>
      <w:r w:rsidRPr="00865D96">
        <w:rPr>
          <w:rFonts w:ascii="Times New Roman" w:hAnsi="Times New Roman" w:cs="Times New Roman"/>
          <w:b w:val="0"/>
          <w:color w:val="000000" w:themeColor="text1"/>
          <w:sz w:val="28"/>
          <w:szCs w:val="28"/>
        </w:rPr>
        <w:t>Выделение временной памяти</w:t>
      </w:r>
    </w:p>
    <w:p w:rsidR="0047350C" w:rsidRPr="00865D96" w:rsidRDefault="0047350C" w:rsidP="00E84D98">
      <w:pPr>
        <w:shd w:val="clear" w:color="auto" w:fill="FFFFFF"/>
        <w:jc w:val="both"/>
        <w:rPr>
          <w:rFonts w:ascii="Times New Roman" w:hAnsi="Times New Roman" w:cs="Times New Roman"/>
          <w:bCs/>
          <w:color w:val="000000" w:themeColor="text1"/>
          <w:sz w:val="28"/>
          <w:szCs w:val="28"/>
        </w:rPr>
      </w:pPr>
      <w:r w:rsidRPr="00865D96">
        <w:rPr>
          <w:rStyle w:val="mw-editsection-bracket"/>
          <w:rFonts w:ascii="Times New Roman" w:hAnsi="Times New Roman" w:cs="Times New Roman"/>
          <w:color w:val="000000" w:themeColor="text1"/>
          <w:sz w:val="28"/>
          <w:szCs w:val="28"/>
        </w:rPr>
        <w:t>[</w:t>
      </w:r>
      <w:hyperlink r:id="rId30" w:tooltip="Редактировать раздел " w:history="1">
        <w:r w:rsidRPr="00865D96">
          <w:rPr>
            <w:rStyle w:val="a6"/>
            <w:rFonts w:ascii="Times New Roman" w:hAnsi="Times New Roman" w:cs="Times New Roman"/>
            <w:color w:val="000000" w:themeColor="text1"/>
            <w:sz w:val="28"/>
            <w:szCs w:val="28"/>
            <w:u w:val="none"/>
          </w:rPr>
          <w:t>править</w:t>
        </w:r>
      </w:hyperlink>
      <w:r w:rsidRPr="00865D96">
        <w:rPr>
          <w:rStyle w:val="mw-editsection-divider"/>
          <w:rFonts w:ascii="Times New Roman" w:hAnsi="Times New Roman" w:cs="Times New Roman"/>
          <w:color w:val="000000" w:themeColor="text1"/>
          <w:sz w:val="28"/>
          <w:szCs w:val="28"/>
        </w:rPr>
        <w:t> | </w:t>
      </w:r>
      <w:hyperlink r:id="rId31" w:tooltip="Редактировать код раздела " w:history="1">
        <w:proofErr w:type="gramStart"/>
        <w:r w:rsidRPr="00865D96">
          <w:rPr>
            <w:rStyle w:val="a6"/>
            <w:rFonts w:ascii="Times New Roman" w:hAnsi="Times New Roman" w:cs="Times New Roman"/>
            <w:color w:val="000000" w:themeColor="text1"/>
            <w:sz w:val="28"/>
            <w:szCs w:val="28"/>
            <w:u w:val="none"/>
          </w:rPr>
          <w:t>править</w:t>
        </w:r>
        <w:proofErr w:type="gramEnd"/>
        <w:r w:rsidRPr="00865D96">
          <w:rPr>
            <w:rStyle w:val="a6"/>
            <w:rFonts w:ascii="Times New Roman" w:hAnsi="Times New Roman" w:cs="Times New Roman"/>
            <w:color w:val="000000" w:themeColor="text1"/>
            <w:sz w:val="28"/>
            <w:szCs w:val="28"/>
            <w:u w:val="none"/>
          </w:rPr>
          <w:t xml:space="preserve"> код</w:t>
        </w:r>
      </w:hyperlink>
      <w:r w:rsidRPr="00865D96">
        <w:rPr>
          <w:rStyle w:val="mw-editsection-bracket"/>
          <w:rFonts w:ascii="Times New Roman" w:hAnsi="Times New Roman" w:cs="Times New Roman"/>
          <w:color w:val="000000" w:themeColor="text1"/>
          <w:sz w:val="28"/>
          <w:szCs w:val="28"/>
        </w:rPr>
        <w:t>]</w:t>
      </w:r>
    </w:p>
    <w:p w:rsidR="0047350C" w:rsidRPr="00865D96" w:rsidRDefault="0047350C" w:rsidP="00E84D98">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rPr>
        <w:t>Если указатель стека сместить «выше» (в сторону увеличения стека), то часть памяти в стеке окажется незадействованной (в том числе и при вызове третьей процедуры) и может использоваться процедурой по своему усмотрению, вплоть до момента возврата в вызвавшую её процедуру. Таким образом, языки высокого уровня организуют переменные, существующие только внутри процедуры (язык Си называет их «автоматическими»).</w:t>
      </w:r>
    </w:p>
    <w:p w:rsidR="0047350C" w:rsidRPr="00865D96" w:rsidRDefault="0047350C" w:rsidP="00E84D98">
      <w:pPr>
        <w:pStyle w:val="a7"/>
        <w:shd w:val="clear" w:color="auto" w:fill="FFFFFF"/>
        <w:spacing w:before="120" w:beforeAutospacing="0" w:after="120" w:afterAutospacing="0"/>
        <w:jc w:val="both"/>
        <w:rPr>
          <w:color w:val="000000" w:themeColor="text1"/>
          <w:sz w:val="28"/>
          <w:szCs w:val="28"/>
        </w:rPr>
      </w:pPr>
      <w:r w:rsidRPr="00865D96">
        <w:rPr>
          <w:color w:val="000000" w:themeColor="text1"/>
          <w:sz w:val="28"/>
          <w:szCs w:val="28"/>
        </w:rPr>
        <w:t>Перед возвратом процедура должна вернуть указатель стека в оригинальное положение (то есть на адрес возврата).</w:t>
      </w:r>
    </w:p>
    <w:p w:rsidR="00E84D98" w:rsidRPr="00865D96" w:rsidRDefault="00E84D98" w:rsidP="00E84D98">
      <w:pPr>
        <w:pStyle w:val="a7"/>
        <w:shd w:val="clear" w:color="auto" w:fill="FFFFFF"/>
        <w:spacing w:before="120" w:beforeAutospacing="0" w:after="120" w:afterAutospacing="0"/>
        <w:jc w:val="center"/>
        <w:rPr>
          <w:b/>
          <w:color w:val="000000" w:themeColor="text1"/>
          <w:sz w:val="28"/>
          <w:szCs w:val="28"/>
        </w:rPr>
      </w:pPr>
      <w:r w:rsidRPr="00865D96">
        <w:rPr>
          <w:b/>
          <w:color w:val="000000" w:themeColor="text1"/>
          <w:sz w:val="28"/>
          <w:szCs w:val="28"/>
        </w:rPr>
        <w:t>Регистры</w:t>
      </w:r>
    </w:p>
    <w:p w:rsidR="00E84D98" w:rsidRPr="00865D96" w:rsidRDefault="00E84D98" w:rsidP="00E84D98">
      <w:pPr>
        <w:spacing w:after="0" w:line="240" w:lineRule="auto"/>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b/>
          <w:bCs/>
          <w:color w:val="000000" w:themeColor="text1"/>
          <w:sz w:val="28"/>
          <w:szCs w:val="28"/>
          <w:lang w:eastAsia="ru-RU"/>
        </w:rPr>
        <w:t>Регистры архитектуры x86</w:t>
      </w:r>
    </w:p>
    <w:p w:rsidR="00E84D98" w:rsidRPr="00865D96" w:rsidRDefault="00E84D98" w:rsidP="00E84D98">
      <w:pPr>
        <w:spacing w:after="0" w:line="240" w:lineRule="auto"/>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 </w:t>
      </w:r>
    </w:p>
    <w:p w:rsidR="00E84D98" w:rsidRPr="00865D96" w:rsidRDefault="00E84D98" w:rsidP="00E84D98">
      <w:pPr>
        <w:spacing w:after="0" w:line="240" w:lineRule="auto"/>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lastRenderedPageBreak/>
        <w:t>Регистры - специальные ячейки памяти, расположенные физически внутри процессора, доступ к которым осуществляется не по адресам, как к основной памяти, а по именам.</w:t>
      </w:r>
    </w:p>
    <w:p w:rsidR="00A54F10" w:rsidRDefault="00A54F10" w:rsidP="00E84D98">
      <w:pPr>
        <w:spacing w:after="0" w:line="240" w:lineRule="auto"/>
        <w:rPr>
          <w:rFonts w:ascii="Times New Roman" w:hAnsi="Times New Roman" w:cs="Times New Roman"/>
          <w:color w:val="000000" w:themeColor="text1"/>
          <w:sz w:val="28"/>
          <w:szCs w:val="28"/>
          <w:shd w:val="clear" w:color="auto" w:fill="FFFFFF"/>
        </w:rPr>
      </w:pPr>
      <w:r w:rsidRPr="00865D96">
        <w:rPr>
          <w:rFonts w:ascii="Times New Roman" w:hAnsi="Times New Roman" w:cs="Times New Roman"/>
          <w:color w:val="000000" w:themeColor="text1"/>
          <w:sz w:val="28"/>
          <w:szCs w:val="28"/>
        </w:rPr>
        <w:t>Младшие части </w:t>
      </w:r>
      <w:r w:rsidRPr="00865D96">
        <w:rPr>
          <w:rStyle w:val="jpfdse"/>
          <w:rFonts w:ascii="Times New Roman" w:hAnsi="Times New Roman" w:cs="Times New Roman"/>
          <w:color w:val="000000" w:themeColor="text1"/>
          <w:sz w:val="28"/>
          <w:szCs w:val="28"/>
        </w:rPr>
        <w:t>регистров</w:t>
      </w:r>
      <w:r w:rsidRPr="00865D96">
        <w:rPr>
          <w:rFonts w:ascii="Times New Roman" w:hAnsi="Times New Roman" w:cs="Times New Roman"/>
          <w:color w:val="000000" w:themeColor="text1"/>
          <w:sz w:val="28"/>
          <w:szCs w:val="28"/>
        </w:rPr>
        <w:t xml:space="preserve"> имеют в названии букву L (от слова </w:t>
      </w:r>
      <w:proofErr w:type="spellStart"/>
      <w:r w:rsidRPr="00865D96">
        <w:rPr>
          <w:rFonts w:ascii="Times New Roman" w:hAnsi="Times New Roman" w:cs="Times New Roman"/>
          <w:color w:val="000000" w:themeColor="text1"/>
          <w:sz w:val="28"/>
          <w:szCs w:val="28"/>
        </w:rPr>
        <w:t>Low</w:t>
      </w:r>
      <w:proofErr w:type="spellEnd"/>
      <w:r w:rsidRPr="00865D96">
        <w:rPr>
          <w:rFonts w:ascii="Times New Roman" w:hAnsi="Times New Roman" w:cs="Times New Roman"/>
          <w:color w:val="000000" w:themeColor="text1"/>
          <w:sz w:val="28"/>
          <w:szCs w:val="28"/>
        </w:rPr>
        <w:t xml:space="preserve">), а старшие H (от слова </w:t>
      </w:r>
      <w:proofErr w:type="spellStart"/>
      <w:r w:rsidRPr="00865D96">
        <w:rPr>
          <w:rFonts w:ascii="Times New Roman" w:hAnsi="Times New Roman" w:cs="Times New Roman"/>
          <w:color w:val="000000" w:themeColor="text1"/>
          <w:sz w:val="28"/>
          <w:szCs w:val="28"/>
        </w:rPr>
        <w:t>High</w:t>
      </w:r>
      <w:proofErr w:type="spellEnd"/>
      <w:r w:rsidRPr="00865D96">
        <w:rPr>
          <w:rFonts w:ascii="Times New Roman" w:hAnsi="Times New Roman" w:cs="Times New Roman"/>
          <w:color w:val="000000" w:themeColor="text1"/>
          <w:sz w:val="28"/>
          <w:szCs w:val="28"/>
        </w:rPr>
        <w:t>)</w:t>
      </w:r>
      <w:r w:rsidRPr="00865D96">
        <w:rPr>
          <w:rFonts w:ascii="Times New Roman" w:hAnsi="Times New Roman" w:cs="Times New Roman"/>
          <w:color w:val="000000" w:themeColor="text1"/>
          <w:sz w:val="28"/>
          <w:szCs w:val="28"/>
          <w:shd w:val="clear" w:color="auto" w:fill="FFFFFF"/>
        </w:rPr>
        <w:t xml:space="preserve">. Некоторые команды неявно используют определённый регистр, например, CX может </w:t>
      </w:r>
      <w:proofErr w:type="gramStart"/>
      <w:r w:rsidRPr="00865D96">
        <w:rPr>
          <w:rFonts w:ascii="Times New Roman" w:hAnsi="Times New Roman" w:cs="Times New Roman"/>
          <w:color w:val="000000" w:themeColor="text1"/>
          <w:sz w:val="28"/>
          <w:szCs w:val="28"/>
          <w:shd w:val="clear" w:color="auto" w:fill="FFFFFF"/>
        </w:rPr>
        <w:t>выполнять роль</w:t>
      </w:r>
      <w:proofErr w:type="gramEnd"/>
      <w:r w:rsidRPr="00865D96">
        <w:rPr>
          <w:rFonts w:ascii="Times New Roman" w:hAnsi="Times New Roman" w:cs="Times New Roman"/>
          <w:color w:val="000000" w:themeColor="text1"/>
          <w:sz w:val="28"/>
          <w:szCs w:val="28"/>
          <w:shd w:val="clear" w:color="auto" w:fill="FFFFFF"/>
        </w:rPr>
        <w:t xml:space="preserve"> счетчика цикла. Индексные регистры предназначены для хранения индексов при работе с массивами.</w:t>
      </w:r>
    </w:p>
    <w:p w:rsidR="008A229F" w:rsidRDefault="008A229F" w:rsidP="008A229F">
      <w:pPr>
        <w:pStyle w:val="a7"/>
        <w:shd w:val="clear" w:color="auto" w:fill="F7F7F7"/>
        <w:rPr>
          <w:rFonts w:ascii="Segoe UI" w:hAnsi="Segoe UI" w:cs="Segoe UI"/>
          <w:color w:val="3C3C43"/>
        </w:rPr>
      </w:pPr>
      <w:r>
        <w:rPr>
          <w:rFonts w:ascii="Segoe UI" w:hAnsi="Segoe UI" w:cs="Segoe UI"/>
          <w:color w:val="3C3C43"/>
        </w:rPr>
        <w:t>Архитектуры x86 и x86-64 (также известная как AMD64 или x64) являются расширениями друг друга и имеют много общего, но также есть существенные отличия. Давайте сравним эти архитектуры и выделим характерные отличия в листингах ассемблера.</w:t>
      </w:r>
    </w:p>
    <w:p w:rsidR="008A229F" w:rsidRDefault="008A229F" w:rsidP="008A229F">
      <w:pPr>
        <w:pStyle w:val="3"/>
        <w:shd w:val="clear" w:color="auto" w:fill="F7F7F7"/>
        <w:rPr>
          <w:rFonts w:ascii="Segoe UI" w:hAnsi="Segoe UI" w:cs="Segoe UI"/>
          <w:color w:val="3C3C43"/>
        </w:rPr>
      </w:pPr>
      <w:r>
        <w:rPr>
          <w:rFonts w:ascii="Segoe UI" w:hAnsi="Segoe UI" w:cs="Segoe UI"/>
          <w:color w:val="3C3C43"/>
        </w:rPr>
        <w:t>Общие черты</w:t>
      </w:r>
    </w:p>
    <w:p w:rsidR="008A229F" w:rsidRDefault="008A229F" w:rsidP="008A229F">
      <w:pPr>
        <w:pStyle w:val="a7"/>
        <w:numPr>
          <w:ilvl w:val="0"/>
          <w:numId w:val="70"/>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Совместимость</w:t>
      </w:r>
      <w:r>
        <w:rPr>
          <w:rFonts w:ascii="Segoe UI" w:hAnsi="Segoe UI" w:cs="Segoe UI"/>
          <w:color w:val="3C3C43"/>
        </w:rPr>
        <w:t>:</w:t>
      </w:r>
    </w:p>
    <w:p w:rsidR="008A229F" w:rsidRDefault="008A229F" w:rsidP="008A229F">
      <w:pPr>
        <w:pStyle w:val="a7"/>
        <w:numPr>
          <w:ilvl w:val="1"/>
          <w:numId w:val="70"/>
        </w:numPr>
        <w:shd w:val="clear" w:color="auto" w:fill="F7F7F7"/>
        <w:spacing w:before="0" w:beforeAutospacing="0"/>
        <w:rPr>
          <w:rFonts w:ascii="Segoe UI" w:hAnsi="Segoe UI" w:cs="Segoe UI"/>
          <w:color w:val="3C3C43"/>
        </w:rPr>
      </w:pPr>
      <w:r>
        <w:rPr>
          <w:rFonts w:ascii="Segoe UI" w:hAnsi="Segoe UI" w:cs="Segoe UI"/>
          <w:color w:val="3C3C43"/>
        </w:rPr>
        <w:t>x86-64 сохраняет обратную совместимость с x86, что означает, что программы, написанные для x86, могут работать на процессорах x86-64 без изменений.</w:t>
      </w:r>
    </w:p>
    <w:p w:rsidR="008A229F" w:rsidRDefault="008A229F" w:rsidP="008A229F">
      <w:pPr>
        <w:pStyle w:val="a7"/>
        <w:numPr>
          <w:ilvl w:val="0"/>
          <w:numId w:val="70"/>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Инструкции</w:t>
      </w:r>
      <w:r>
        <w:rPr>
          <w:rFonts w:ascii="Segoe UI" w:hAnsi="Segoe UI" w:cs="Segoe UI"/>
          <w:color w:val="3C3C43"/>
        </w:rPr>
        <w:t>:</w:t>
      </w:r>
    </w:p>
    <w:p w:rsidR="008A229F" w:rsidRDefault="008A229F" w:rsidP="008A229F">
      <w:pPr>
        <w:pStyle w:val="a7"/>
        <w:numPr>
          <w:ilvl w:val="1"/>
          <w:numId w:val="70"/>
        </w:numPr>
        <w:shd w:val="clear" w:color="auto" w:fill="F7F7F7"/>
        <w:spacing w:before="0" w:beforeAutospacing="0"/>
        <w:rPr>
          <w:rFonts w:ascii="Segoe UI" w:hAnsi="Segoe UI" w:cs="Segoe UI"/>
          <w:color w:val="3C3C43"/>
        </w:rPr>
      </w:pPr>
      <w:r>
        <w:rPr>
          <w:rFonts w:ascii="Segoe UI" w:hAnsi="Segoe UI" w:cs="Segoe UI"/>
          <w:color w:val="3C3C43"/>
        </w:rPr>
        <w:t>Многие инструкции в x86-64 аналогичны инструкциям в x86, но есть и новые инструкции, специфичные для x86-64.</w:t>
      </w:r>
    </w:p>
    <w:p w:rsidR="008A229F" w:rsidRDefault="008A229F" w:rsidP="008A229F">
      <w:pPr>
        <w:pStyle w:val="3"/>
        <w:shd w:val="clear" w:color="auto" w:fill="F7F7F7"/>
        <w:rPr>
          <w:rFonts w:ascii="Segoe UI" w:hAnsi="Segoe UI" w:cs="Segoe UI"/>
          <w:color w:val="3C3C43"/>
        </w:rPr>
      </w:pPr>
      <w:r>
        <w:rPr>
          <w:rFonts w:ascii="Segoe UI" w:hAnsi="Segoe UI" w:cs="Segoe UI"/>
          <w:color w:val="3C3C43"/>
        </w:rPr>
        <w:t>Отличия</w:t>
      </w:r>
    </w:p>
    <w:p w:rsidR="008A229F" w:rsidRDefault="008A229F" w:rsidP="008A229F">
      <w:pPr>
        <w:pStyle w:val="a7"/>
        <w:numPr>
          <w:ilvl w:val="0"/>
          <w:numId w:val="71"/>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Регистры</w:t>
      </w:r>
      <w:r>
        <w:rPr>
          <w:rFonts w:ascii="Segoe UI" w:hAnsi="Segoe UI" w:cs="Segoe UI"/>
          <w:color w:val="3C3C43"/>
        </w:rPr>
        <w:t>:</w:t>
      </w:r>
    </w:p>
    <w:p w:rsidR="008A229F" w:rsidRDefault="008A229F" w:rsidP="008A229F">
      <w:pPr>
        <w:pStyle w:val="a7"/>
        <w:numPr>
          <w:ilvl w:val="1"/>
          <w:numId w:val="71"/>
        </w:numPr>
        <w:shd w:val="clear" w:color="auto" w:fill="F7F7F7"/>
        <w:spacing w:before="0" w:beforeAutospacing="0"/>
        <w:rPr>
          <w:rFonts w:ascii="Segoe UI" w:hAnsi="Segoe UI" w:cs="Segoe UI"/>
          <w:color w:val="3C3C43"/>
        </w:rPr>
      </w:pPr>
      <w:r>
        <w:rPr>
          <w:rStyle w:val="a8"/>
          <w:rFonts w:ascii="Segoe UI" w:hAnsi="Segoe UI" w:cs="Segoe UI"/>
          <w:color w:val="3C3C43"/>
        </w:rPr>
        <w:t>x86</w:t>
      </w:r>
      <w:r>
        <w:rPr>
          <w:rFonts w:ascii="Segoe UI" w:hAnsi="Segoe UI" w:cs="Segoe UI"/>
          <w:color w:val="3C3C43"/>
        </w:rPr>
        <w:t>: Имеет 8 регистров общего назначения: </w:t>
      </w:r>
      <w:proofErr w:type="spellStart"/>
      <w:r>
        <w:rPr>
          <w:rStyle w:val="HTML0"/>
          <w:rFonts w:ascii="var(--ds-font-family-code)" w:hAnsi="var(--ds-font-family-code)"/>
          <w:color w:val="3C3C43"/>
          <w:sz w:val="21"/>
          <w:szCs w:val="21"/>
        </w:rPr>
        <w:t>eax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ebx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ecx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edx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esi</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edi</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esp</w:t>
      </w:r>
      <w:proofErr w:type="spellEnd"/>
      <w:r>
        <w:rPr>
          <w:rFonts w:ascii="Segoe UI" w:hAnsi="Segoe UI" w:cs="Segoe UI"/>
          <w:color w:val="3C3C43"/>
        </w:rPr>
        <w:t>.</w:t>
      </w:r>
    </w:p>
    <w:p w:rsidR="008A229F" w:rsidRDefault="008A229F" w:rsidP="008A229F">
      <w:pPr>
        <w:pStyle w:val="a7"/>
        <w:numPr>
          <w:ilvl w:val="1"/>
          <w:numId w:val="71"/>
        </w:numPr>
        <w:shd w:val="clear" w:color="auto" w:fill="F7F7F7"/>
        <w:spacing w:before="0" w:beforeAutospacing="0"/>
        <w:rPr>
          <w:rFonts w:ascii="Segoe UI" w:hAnsi="Segoe UI" w:cs="Segoe UI"/>
          <w:color w:val="3C3C43"/>
        </w:rPr>
      </w:pPr>
      <w:r>
        <w:rPr>
          <w:rStyle w:val="a8"/>
          <w:rFonts w:ascii="Segoe UI" w:hAnsi="Segoe UI" w:cs="Segoe UI"/>
          <w:color w:val="3C3C43"/>
        </w:rPr>
        <w:t>x86-64</w:t>
      </w:r>
      <w:r>
        <w:rPr>
          <w:rFonts w:ascii="Segoe UI" w:hAnsi="Segoe UI" w:cs="Segoe UI"/>
          <w:color w:val="3C3C43"/>
        </w:rPr>
        <w:t>: Имеет 16 регистров общего назначения: </w:t>
      </w:r>
      <w:proofErr w:type="spellStart"/>
      <w:r>
        <w:rPr>
          <w:rStyle w:val="HTML0"/>
          <w:rFonts w:ascii="var(--ds-font-family-code)" w:hAnsi="var(--ds-font-family-code)"/>
          <w:color w:val="3C3C43"/>
          <w:sz w:val="21"/>
          <w:szCs w:val="21"/>
        </w:rPr>
        <w:t>rax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rbx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rcx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rdx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rsi</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rdi</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rbp</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rsp</w:t>
      </w:r>
      <w:proofErr w:type="spellEnd"/>
      <w:r>
        <w:rPr>
          <w:rFonts w:ascii="Segoe UI" w:hAnsi="Segoe UI" w:cs="Segoe UI"/>
          <w:color w:val="3C3C43"/>
        </w:rPr>
        <w:t>, </w:t>
      </w:r>
      <w:r>
        <w:rPr>
          <w:rStyle w:val="HTML0"/>
          <w:rFonts w:ascii="var(--ds-font-family-code)" w:hAnsi="var(--ds-font-family-code)"/>
          <w:color w:val="3C3C43"/>
          <w:sz w:val="21"/>
          <w:szCs w:val="21"/>
        </w:rPr>
        <w:t>r8-r15</w:t>
      </w:r>
      <w:r>
        <w:rPr>
          <w:rFonts w:ascii="Segoe UI" w:hAnsi="Segoe UI" w:cs="Segoe UI"/>
          <w:color w:val="3C3C43"/>
        </w:rPr>
        <w:t>. Регистры </w:t>
      </w:r>
      <w:proofErr w:type="spellStart"/>
      <w:r>
        <w:rPr>
          <w:rStyle w:val="HTML0"/>
          <w:rFonts w:ascii="var(--ds-font-family-code)" w:hAnsi="var(--ds-font-family-code)"/>
          <w:color w:val="3C3C43"/>
          <w:sz w:val="21"/>
          <w:szCs w:val="21"/>
        </w:rPr>
        <w:t>eax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ebx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ecx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edx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esi</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edi</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esp</w:t>
      </w:r>
      <w:proofErr w:type="spellEnd"/>
      <w:r>
        <w:rPr>
          <w:rFonts w:ascii="Segoe UI" w:hAnsi="Segoe UI" w:cs="Segoe UI"/>
          <w:color w:val="3C3C43"/>
        </w:rPr>
        <w:t> являются младшими частями соответствующих 64-битных регистров.</w:t>
      </w:r>
    </w:p>
    <w:p w:rsidR="008A229F" w:rsidRDefault="008A229F" w:rsidP="008A229F">
      <w:pPr>
        <w:pStyle w:val="a7"/>
        <w:numPr>
          <w:ilvl w:val="0"/>
          <w:numId w:val="71"/>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Размер регистров</w:t>
      </w:r>
      <w:r>
        <w:rPr>
          <w:rFonts w:ascii="Segoe UI" w:hAnsi="Segoe UI" w:cs="Segoe UI"/>
          <w:color w:val="3C3C43"/>
        </w:rPr>
        <w:t>:</w:t>
      </w:r>
    </w:p>
    <w:p w:rsidR="008A229F" w:rsidRDefault="008A229F" w:rsidP="008A229F">
      <w:pPr>
        <w:pStyle w:val="a7"/>
        <w:numPr>
          <w:ilvl w:val="1"/>
          <w:numId w:val="71"/>
        </w:numPr>
        <w:shd w:val="clear" w:color="auto" w:fill="F7F7F7"/>
        <w:spacing w:before="0" w:beforeAutospacing="0"/>
        <w:rPr>
          <w:rFonts w:ascii="Segoe UI" w:hAnsi="Segoe UI" w:cs="Segoe UI"/>
          <w:color w:val="3C3C43"/>
        </w:rPr>
      </w:pPr>
      <w:r>
        <w:rPr>
          <w:rStyle w:val="a8"/>
          <w:rFonts w:ascii="Segoe UI" w:hAnsi="Segoe UI" w:cs="Segoe UI"/>
          <w:color w:val="3C3C43"/>
        </w:rPr>
        <w:t>x86</w:t>
      </w:r>
      <w:r>
        <w:rPr>
          <w:rFonts w:ascii="Segoe UI" w:hAnsi="Segoe UI" w:cs="Segoe UI"/>
          <w:color w:val="3C3C43"/>
        </w:rPr>
        <w:t>: 32-битные регистры (</w:t>
      </w:r>
      <w:proofErr w:type="spellStart"/>
      <w:r>
        <w:rPr>
          <w:rStyle w:val="HTML0"/>
          <w:rFonts w:ascii="var(--ds-font-family-code)" w:hAnsi="var(--ds-font-family-code)"/>
          <w:color w:val="3C3C43"/>
          <w:sz w:val="21"/>
          <w:szCs w:val="21"/>
        </w:rPr>
        <w:t>eax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ebx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ecx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edx</w:t>
      </w:r>
      <w:proofErr w:type="spellEnd"/>
      <w:r>
        <w:rPr>
          <w:rFonts w:ascii="Segoe UI" w:hAnsi="Segoe UI" w:cs="Segoe UI"/>
          <w:color w:val="3C3C43"/>
        </w:rPr>
        <w:t>, и т.д.).</w:t>
      </w:r>
    </w:p>
    <w:p w:rsidR="008A229F" w:rsidRDefault="008A229F" w:rsidP="008A229F">
      <w:pPr>
        <w:pStyle w:val="a7"/>
        <w:numPr>
          <w:ilvl w:val="1"/>
          <w:numId w:val="71"/>
        </w:numPr>
        <w:shd w:val="clear" w:color="auto" w:fill="F7F7F7"/>
        <w:spacing w:before="0" w:beforeAutospacing="0"/>
        <w:rPr>
          <w:rFonts w:ascii="Segoe UI" w:hAnsi="Segoe UI" w:cs="Segoe UI"/>
          <w:color w:val="3C3C43"/>
        </w:rPr>
      </w:pPr>
      <w:r>
        <w:rPr>
          <w:rStyle w:val="a8"/>
          <w:rFonts w:ascii="Segoe UI" w:hAnsi="Segoe UI" w:cs="Segoe UI"/>
          <w:color w:val="3C3C43"/>
        </w:rPr>
        <w:t>x86-64</w:t>
      </w:r>
      <w:r>
        <w:rPr>
          <w:rFonts w:ascii="Segoe UI" w:hAnsi="Segoe UI" w:cs="Segoe UI"/>
          <w:color w:val="3C3C43"/>
        </w:rPr>
        <w:t>: 64-битные регистры (</w:t>
      </w:r>
      <w:proofErr w:type="spellStart"/>
      <w:r>
        <w:rPr>
          <w:rStyle w:val="HTML0"/>
          <w:rFonts w:ascii="var(--ds-font-family-code)" w:hAnsi="var(--ds-font-family-code)"/>
          <w:color w:val="3C3C43"/>
          <w:sz w:val="21"/>
          <w:szCs w:val="21"/>
        </w:rPr>
        <w:t>rax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rbx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rcx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rdx</w:t>
      </w:r>
      <w:proofErr w:type="spellEnd"/>
      <w:r>
        <w:rPr>
          <w:rFonts w:ascii="Segoe UI" w:hAnsi="Segoe UI" w:cs="Segoe UI"/>
          <w:color w:val="3C3C43"/>
        </w:rPr>
        <w:t>, и т.д.).</w:t>
      </w:r>
    </w:p>
    <w:p w:rsidR="008A229F" w:rsidRDefault="008A229F" w:rsidP="008A229F">
      <w:pPr>
        <w:pStyle w:val="a7"/>
        <w:numPr>
          <w:ilvl w:val="0"/>
          <w:numId w:val="71"/>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Соглашения о вызовах</w:t>
      </w:r>
      <w:r>
        <w:rPr>
          <w:rFonts w:ascii="Segoe UI" w:hAnsi="Segoe UI" w:cs="Segoe UI"/>
          <w:color w:val="3C3C43"/>
        </w:rPr>
        <w:t>:</w:t>
      </w:r>
    </w:p>
    <w:p w:rsidR="008A229F" w:rsidRDefault="008A229F" w:rsidP="008A229F">
      <w:pPr>
        <w:pStyle w:val="a7"/>
        <w:numPr>
          <w:ilvl w:val="1"/>
          <w:numId w:val="71"/>
        </w:numPr>
        <w:shd w:val="clear" w:color="auto" w:fill="F7F7F7"/>
        <w:spacing w:before="0" w:beforeAutospacing="0"/>
        <w:rPr>
          <w:rFonts w:ascii="Segoe UI" w:hAnsi="Segoe UI" w:cs="Segoe UI"/>
          <w:color w:val="3C3C43"/>
        </w:rPr>
      </w:pPr>
      <w:r>
        <w:rPr>
          <w:rStyle w:val="a8"/>
          <w:rFonts w:ascii="Segoe UI" w:hAnsi="Segoe UI" w:cs="Segoe UI"/>
          <w:color w:val="3C3C43"/>
        </w:rPr>
        <w:t>x86</w:t>
      </w:r>
      <w:r>
        <w:rPr>
          <w:rFonts w:ascii="Segoe UI" w:hAnsi="Segoe UI" w:cs="Segoe UI"/>
          <w:color w:val="3C3C43"/>
        </w:rPr>
        <w:t>: Аргументы функций передаются через стек.</w:t>
      </w:r>
    </w:p>
    <w:p w:rsidR="008A229F" w:rsidRDefault="008A229F" w:rsidP="008A229F">
      <w:pPr>
        <w:pStyle w:val="a7"/>
        <w:numPr>
          <w:ilvl w:val="1"/>
          <w:numId w:val="71"/>
        </w:numPr>
        <w:shd w:val="clear" w:color="auto" w:fill="F7F7F7"/>
        <w:spacing w:before="0" w:beforeAutospacing="0"/>
        <w:rPr>
          <w:rFonts w:ascii="Segoe UI" w:hAnsi="Segoe UI" w:cs="Segoe UI"/>
          <w:color w:val="3C3C43"/>
        </w:rPr>
      </w:pPr>
      <w:r>
        <w:rPr>
          <w:rStyle w:val="a8"/>
          <w:rFonts w:ascii="Segoe UI" w:hAnsi="Segoe UI" w:cs="Segoe UI"/>
          <w:color w:val="3C3C43"/>
        </w:rPr>
        <w:t>x86-64</w:t>
      </w:r>
      <w:r>
        <w:rPr>
          <w:rFonts w:ascii="Segoe UI" w:hAnsi="Segoe UI" w:cs="Segoe UI"/>
          <w:color w:val="3C3C43"/>
        </w:rPr>
        <w:t>: Аргументы функций передаются через регистры (</w:t>
      </w:r>
      <w:proofErr w:type="spellStart"/>
      <w:r>
        <w:rPr>
          <w:rStyle w:val="HTML0"/>
          <w:rFonts w:ascii="var(--ds-font-family-code)" w:hAnsi="var(--ds-font-family-code)"/>
          <w:color w:val="3C3C43"/>
          <w:sz w:val="21"/>
          <w:szCs w:val="21"/>
        </w:rPr>
        <w:t>rdi</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rsi</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rdx</w:t>
      </w:r>
      <w:proofErr w:type="spellEnd"/>
      <w:r>
        <w:rPr>
          <w:rFonts w:ascii="Segoe UI" w:hAnsi="Segoe UI" w:cs="Segoe UI"/>
          <w:color w:val="3C3C43"/>
        </w:rPr>
        <w:t>, </w:t>
      </w:r>
      <w:proofErr w:type="spellStart"/>
      <w:r>
        <w:rPr>
          <w:rStyle w:val="HTML0"/>
          <w:rFonts w:ascii="var(--ds-font-family-code)" w:hAnsi="var(--ds-font-family-code)"/>
          <w:color w:val="3C3C43"/>
          <w:sz w:val="21"/>
          <w:szCs w:val="21"/>
        </w:rPr>
        <w:t>rcx</w:t>
      </w:r>
      <w:proofErr w:type="spellEnd"/>
      <w:r>
        <w:rPr>
          <w:rFonts w:ascii="Segoe UI" w:hAnsi="Segoe UI" w:cs="Segoe UI"/>
          <w:color w:val="3C3C43"/>
        </w:rPr>
        <w:t>, </w:t>
      </w:r>
      <w:r>
        <w:rPr>
          <w:rStyle w:val="HTML0"/>
          <w:rFonts w:ascii="var(--ds-font-family-code)" w:hAnsi="var(--ds-font-family-code)"/>
          <w:color w:val="3C3C43"/>
          <w:sz w:val="21"/>
          <w:szCs w:val="21"/>
        </w:rPr>
        <w:t>r8</w:t>
      </w:r>
      <w:r>
        <w:rPr>
          <w:rFonts w:ascii="Segoe UI" w:hAnsi="Segoe UI" w:cs="Segoe UI"/>
          <w:color w:val="3C3C43"/>
        </w:rPr>
        <w:t>, </w:t>
      </w:r>
      <w:r>
        <w:rPr>
          <w:rStyle w:val="HTML0"/>
          <w:rFonts w:ascii="var(--ds-font-family-code)" w:hAnsi="var(--ds-font-family-code)"/>
          <w:color w:val="3C3C43"/>
          <w:sz w:val="21"/>
          <w:szCs w:val="21"/>
        </w:rPr>
        <w:t>r9</w:t>
      </w:r>
      <w:r>
        <w:rPr>
          <w:rFonts w:ascii="Segoe UI" w:hAnsi="Segoe UI" w:cs="Segoe UI"/>
          <w:color w:val="3C3C43"/>
        </w:rPr>
        <w:t> для первых 6 аргументов, остальные через стек).</w:t>
      </w:r>
    </w:p>
    <w:p w:rsidR="008A229F" w:rsidRDefault="008A229F" w:rsidP="008A229F">
      <w:pPr>
        <w:pStyle w:val="a7"/>
        <w:numPr>
          <w:ilvl w:val="0"/>
          <w:numId w:val="71"/>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Адресация памяти</w:t>
      </w:r>
      <w:r>
        <w:rPr>
          <w:rFonts w:ascii="Segoe UI" w:hAnsi="Segoe UI" w:cs="Segoe UI"/>
          <w:color w:val="3C3C43"/>
        </w:rPr>
        <w:t>:</w:t>
      </w:r>
    </w:p>
    <w:p w:rsidR="008A229F" w:rsidRDefault="008A229F" w:rsidP="008A229F">
      <w:pPr>
        <w:pStyle w:val="a7"/>
        <w:numPr>
          <w:ilvl w:val="1"/>
          <w:numId w:val="71"/>
        </w:numPr>
        <w:shd w:val="clear" w:color="auto" w:fill="F7F7F7"/>
        <w:spacing w:before="0" w:beforeAutospacing="0"/>
        <w:rPr>
          <w:rFonts w:ascii="Segoe UI" w:hAnsi="Segoe UI" w:cs="Segoe UI"/>
          <w:color w:val="3C3C43"/>
        </w:rPr>
      </w:pPr>
      <w:r>
        <w:rPr>
          <w:rStyle w:val="a8"/>
          <w:rFonts w:ascii="Segoe UI" w:hAnsi="Segoe UI" w:cs="Segoe UI"/>
          <w:color w:val="3C3C43"/>
        </w:rPr>
        <w:t>x86</w:t>
      </w:r>
      <w:r>
        <w:rPr>
          <w:rFonts w:ascii="Segoe UI" w:hAnsi="Segoe UI" w:cs="Segoe UI"/>
          <w:color w:val="3C3C43"/>
        </w:rPr>
        <w:t>: 32-битная адресация памяти (до 4 ГБ).</w:t>
      </w:r>
    </w:p>
    <w:p w:rsidR="008A229F" w:rsidRDefault="008A229F" w:rsidP="008A229F">
      <w:pPr>
        <w:pStyle w:val="a7"/>
        <w:numPr>
          <w:ilvl w:val="1"/>
          <w:numId w:val="71"/>
        </w:numPr>
        <w:shd w:val="clear" w:color="auto" w:fill="F7F7F7"/>
        <w:spacing w:before="0" w:beforeAutospacing="0"/>
        <w:rPr>
          <w:rFonts w:ascii="Segoe UI" w:hAnsi="Segoe UI" w:cs="Segoe UI"/>
          <w:color w:val="3C3C43"/>
        </w:rPr>
      </w:pPr>
      <w:r>
        <w:rPr>
          <w:rStyle w:val="a8"/>
          <w:rFonts w:ascii="Segoe UI" w:hAnsi="Segoe UI" w:cs="Segoe UI"/>
          <w:color w:val="3C3C43"/>
        </w:rPr>
        <w:t>x86-64</w:t>
      </w:r>
      <w:r>
        <w:rPr>
          <w:rFonts w:ascii="Segoe UI" w:hAnsi="Segoe UI" w:cs="Segoe UI"/>
          <w:color w:val="3C3C43"/>
        </w:rPr>
        <w:t>: 64-битная адресация памяти (теоретически до 16 ЭБ).</w:t>
      </w:r>
    </w:p>
    <w:p w:rsidR="008A229F" w:rsidRDefault="008A229F" w:rsidP="00E84D98">
      <w:pPr>
        <w:spacing w:after="0" w:line="240" w:lineRule="auto"/>
        <w:rPr>
          <w:rFonts w:ascii="Segoe UI" w:hAnsi="Segoe UI" w:cs="Segoe UI"/>
          <w:color w:val="3C3C43"/>
          <w:shd w:val="clear" w:color="auto" w:fill="F7F7F7"/>
        </w:rPr>
      </w:pPr>
      <w:r>
        <w:rPr>
          <w:rFonts w:ascii="Segoe UI" w:hAnsi="Segoe UI" w:cs="Segoe UI"/>
          <w:color w:val="3C3C43"/>
          <w:shd w:val="clear" w:color="auto" w:fill="F7F7F7"/>
        </w:rPr>
        <w:t xml:space="preserve">Архитектура x86-64 является расширением архитектуры x86 и добавляет новые регистры, увеличивает размер регистров и адресации памяти, а также изменяет соглашения о </w:t>
      </w:r>
      <w:r>
        <w:rPr>
          <w:rFonts w:ascii="Segoe UI" w:hAnsi="Segoe UI" w:cs="Segoe UI"/>
          <w:color w:val="3C3C43"/>
          <w:shd w:val="clear" w:color="auto" w:fill="F7F7F7"/>
        </w:rPr>
        <w:lastRenderedPageBreak/>
        <w:t>вызовах. В листингах ассемблера эти отличия проявляются в использовании 64-битных регистров (</w:t>
      </w:r>
      <w:proofErr w:type="spellStart"/>
      <w:r>
        <w:rPr>
          <w:rStyle w:val="HTML0"/>
          <w:rFonts w:ascii="var(--ds-font-family-code)" w:eastAsiaTheme="minorHAnsi" w:hAnsi="var(--ds-font-family-code)"/>
          <w:color w:val="3C3C43"/>
          <w:sz w:val="21"/>
          <w:szCs w:val="21"/>
          <w:shd w:val="clear" w:color="auto" w:fill="F7F7F7"/>
        </w:rPr>
        <w:t>rax</w:t>
      </w:r>
      <w:proofErr w:type="spellEnd"/>
      <w:r>
        <w:rPr>
          <w:rFonts w:ascii="Segoe UI" w:hAnsi="Segoe UI" w:cs="Segoe UI"/>
          <w:color w:val="3C3C43"/>
          <w:shd w:val="clear" w:color="auto" w:fill="F7F7F7"/>
        </w:rPr>
        <w:t>, </w:t>
      </w:r>
      <w:proofErr w:type="spellStart"/>
      <w:r>
        <w:rPr>
          <w:rStyle w:val="HTML0"/>
          <w:rFonts w:ascii="var(--ds-font-family-code)" w:eastAsiaTheme="minorHAnsi" w:hAnsi="var(--ds-font-family-code)"/>
          <w:color w:val="3C3C43"/>
          <w:sz w:val="21"/>
          <w:szCs w:val="21"/>
          <w:shd w:val="clear" w:color="auto" w:fill="F7F7F7"/>
        </w:rPr>
        <w:t>rbx</w:t>
      </w:r>
      <w:proofErr w:type="spellEnd"/>
      <w:r>
        <w:rPr>
          <w:rFonts w:ascii="Segoe UI" w:hAnsi="Segoe UI" w:cs="Segoe UI"/>
          <w:color w:val="3C3C43"/>
          <w:shd w:val="clear" w:color="auto" w:fill="F7F7F7"/>
        </w:rPr>
        <w:t>, </w:t>
      </w:r>
      <w:proofErr w:type="spellStart"/>
      <w:r>
        <w:rPr>
          <w:rStyle w:val="HTML0"/>
          <w:rFonts w:ascii="var(--ds-font-family-code)" w:eastAsiaTheme="minorHAnsi" w:hAnsi="var(--ds-font-family-code)"/>
          <w:color w:val="3C3C43"/>
          <w:sz w:val="21"/>
          <w:szCs w:val="21"/>
          <w:shd w:val="clear" w:color="auto" w:fill="F7F7F7"/>
        </w:rPr>
        <w:t>rcx</w:t>
      </w:r>
      <w:proofErr w:type="spellEnd"/>
      <w:r>
        <w:rPr>
          <w:rFonts w:ascii="Segoe UI" w:hAnsi="Segoe UI" w:cs="Segoe UI"/>
          <w:color w:val="3C3C43"/>
          <w:shd w:val="clear" w:color="auto" w:fill="F7F7F7"/>
        </w:rPr>
        <w:t>, </w:t>
      </w:r>
      <w:proofErr w:type="spellStart"/>
      <w:r>
        <w:rPr>
          <w:rStyle w:val="HTML0"/>
          <w:rFonts w:ascii="var(--ds-font-family-code)" w:eastAsiaTheme="minorHAnsi" w:hAnsi="var(--ds-font-family-code)"/>
          <w:color w:val="3C3C43"/>
          <w:sz w:val="21"/>
          <w:szCs w:val="21"/>
          <w:shd w:val="clear" w:color="auto" w:fill="F7F7F7"/>
        </w:rPr>
        <w:t>rdx</w:t>
      </w:r>
      <w:proofErr w:type="spellEnd"/>
      <w:r>
        <w:rPr>
          <w:rFonts w:ascii="Segoe UI" w:hAnsi="Segoe UI" w:cs="Segoe UI"/>
          <w:color w:val="3C3C43"/>
          <w:shd w:val="clear" w:color="auto" w:fill="F7F7F7"/>
        </w:rPr>
        <w:t>, и т.д.) и изменении способа передачи аргументов функций.</w:t>
      </w:r>
    </w:p>
    <w:p w:rsidR="00FD7461" w:rsidRPr="00FD7461" w:rsidRDefault="00FD7461" w:rsidP="00FD7461">
      <w:pPr>
        <w:spacing w:after="0" w:line="240" w:lineRule="auto"/>
        <w:rPr>
          <w:rFonts w:ascii="Times New Roman" w:eastAsia="Times New Roman" w:hAnsi="Times New Roman" w:cs="Times New Roman"/>
          <w:color w:val="000000"/>
          <w:sz w:val="27"/>
          <w:szCs w:val="27"/>
          <w:lang w:eastAsia="ru-RU"/>
        </w:rPr>
      </w:pPr>
      <w:r w:rsidRPr="00FD7461">
        <w:rPr>
          <w:rFonts w:ascii="Times New Roman" w:eastAsia="Times New Roman" w:hAnsi="Times New Roman" w:cs="Times New Roman"/>
          <w:color w:val="000000"/>
          <w:sz w:val="27"/>
          <w:szCs w:val="27"/>
          <w:lang w:eastAsia="ru-RU"/>
        </w:rPr>
        <w:t>Локальные переменные лежат по адресам (%</w:t>
      </w:r>
      <w:proofErr w:type="spellStart"/>
      <w:r w:rsidRPr="00FD7461">
        <w:rPr>
          <w:rFonts w:ascii="Times New Roman" w:eastAsia="Times New Roman" w:hAnsi="Times New Roman" w:cs="Times New Roman"/>
          <w:color w:val="000000"/>
          <w:sz w:val="27"/>
          <w:szCs w:val="27"/>
          <w:lang w:eastAsia="ru-RU"/>
        </w:rPr>
        <w:t>ebp</w:t>
      </w:r>
      <w:proofErr w:type="spellEnd"/>
      <w:r w:rsidRPr="00FD7461">
        <w:rPr>
          <w:rFonts w:ascii="Times New Roman" w:eastAsia="Times New Roman" w:hAnsi="Times New Roman" w:cs="Times New Roman"/>
          <w:color w:val="000000"/>
          <w:sz w:val="27"/>
          <w:szCs w:val="27"/>
          <w:lang w:eastAsia="ru-RU"/>
        </w:rPr>
        <w:t> - </w:t>
      </w:r>
      <w:r w:rsidRPr="00FD7461">
        <w:rPr>
          <w:rFonts w:ascii="Times New Roman" w:eastAsia="Times New Roman" w:hAnsi="Times New Roman" w:cs="Times New Roman"/>
          <w:color w:val="000000"/>
          <w:sz w:val="27"/>
          <w:szCs w:val="27"/>
          <w:lang w:val="en-US" w:eastAsia="ru-RU"/>
        </w:rPr>
        <w:t>x</w:t>
      </w:r>
      <w:r w:rsidRPr="00FD7461">
        <w:rPr>
          <w:rFonts w:ascii="Times New Roman" w:eastAsia="Times New Roman" w:hAnsi="Times New Roman" w:cs="Times New Roman"/>
          <w:color w:val="000000"/>
          <w:sz w:val="27"/>
          <w:szCs w:val="27"/>
          <w:lang w:eastAsia="ru-RU"/>
        </w:rPr>
        <w:t>),</w:t>
      </w:r>
    </w:p>
    <w:p w:rsidR="00FD7461" w:rsidRPr="00FD7461" w:rsidRDefault="00FD7461" w:rsidP="00FD7461">
      <w:pPr>
        <w:rPr>
          <w:rFonts w:ascii="Times New Roman" w:eastAsia="Times New Roman" w:hAnsi="Times New Roman" w:cs="Times New Roman"/>
          <w:color w:val="000000"/>
          <w:sz w:val="27"/>
          <w:szCs w:val="27"/>
          <w:lang w:eastAsia="ru-RU"/>
        </w:rPr>
      </w:pPr>
      <w:r w:rsidRPr="00FD7461">
        <w:rPr>
          <w:rFonts w:ascii="Times New Roman" w:eastAsia="Times New Roman" w:hAnsi="Times New Roman" w:cs="Times New Roman"/>
          <w:color w:val="000000"/>
          <w:sz w:val="27"/>
          <w:szCs w:val="27"/>
          <w:lang w:eastAsia="ru-RU"/>
        </w:rPr>
        <w:t>                                    // а параметры функции - по адресам (%</w:t>
      </w:r>
      <w:proofErr w:type="spellStart"/>
      <w:r w:rsidRPr="00FD7461">
        <w:rPr>
          <w:rFonts w:ascii="Times New Roman" w:eastAsia="Times New Roman" w:hAnsi="Times New Roman" w:cs="Times New Roman"/>
          <w:color w:val="000000"/>
          <w:sz w:val="27"/>
          <w:szCs w:val="27"/>
          <w:lang w:eastAsia="ru-RU"/>
        </w:rPr>
        <w:t>ebp</w:t>
      </w:r>
      <w:proofErr w:type="spellEnd"/>
      <w:r w:rsidRPr="00FD7461">
        <w:rPr>
          <w:rFonts w:ascii="Times New Roman" w:eastAsia="Times New Roman" w:hAnsi="Times New Roman" w:cs="Times New Roman"/>
          <w:color w:val="000000"/>
          <w:sz w:val="27"/>
          <w:szCs w:val="27"/>
          <w:lang w:eastAsia="ru-RU"/>
        </w:rPr>
        <w:t> + </w:t>
      </w:r>
      <w:r w:rsidRPr="00FD7461">
        <w:rPr>
          <w:rFonts w:ascii="Times New Roman" w:eastAsia="Times New Roman" w:hAnsi="Times New Roman" w:cs="Times New Roman"/>
          <w:color w:val="000000"/>
          <w:sz w:val="27"/>
          <w:szCs w:val="27"/>
          <w:lang w:val="en-US" w:eastAsia="ru-RU"/>
        </w:rPr>
        <w:t>x</w:t>
      </w:r>
      <w:r w:rsidRPr="00FD7461">
        <w:rPr>
          <w:rFonts w:ascii="Times New Roman" w:eastAsia="Times New Roman" w:hAnsi="Times New Roman" w:cs="Times New Roman"/>
          <w:color w:val="000000"/>
          <w:sz w:val="27"/>
          <w:szCs w:val="27"/>
          <w:lang w:eastAsia="ru-RU"/>
        </w:rPr>
        <w:t>)</w:t>
      </w:r>
      <w:r w:rsidRPr="00FD7461">
        <w:rPr>
          <w:color w:val="000000"/>
          <w:sz w:val="27"/>
          <w:szCs w:val="27"/>
        </w:rPr>
        <w:t xml:space="preserve"> </w:t>
      </w:r>
      <w:r w:rsidRPr="00FD7461">
        <w:rPr>
          <w:rFonts w:ascii="Times New Roman" w:eastAsia="Times New Roman" w:hAnsi="Times New Roman" w:cs="Times New Roman"/>
          <w:color w:val="000000"/>
          <w:sz w:val="27"/>
          <w:szCs w:val="27"/>
          <w:lang w:eastAsia="ru-RU"/>
        </w:rPr>
        <w:t> т.к. они уже были в стеке</w:t>
      </w:r>
    </w:p>
    <w:p w:rsidR="00FD7461" w:rsidRPr="00FD7461" w:rsidRDefault="00FD7461" w:rsidP="00FD7461">
      <w:pPr>
        <w:spacing w:after="0" w:line="240" w:lineRule="auto"/>
        <w:ind w:left="1440" w:firstLine="720"/>
        <w:rPr>
          <w:rFonts w:ascii="Times New Roman" w:eastAsia="Times New Roman" w:hAnsi="Times New Roman" w:cs="Times New Roman"/>
          <w:color w:val="000000"/>
          <w:sz w:val="27"/>
          <w:szCs w:val="27"/>
          <w:lang w:eastAsia="ru-RU"/>
        </w:rPr>
      </w:pPr>
      <w:r w:rsidRPr="00FD7461">
        <w:rPr>
          <w:rFonts w:ascii="Times New Roman" w:eastAsia="Times New Roman" w:hAnsi="Times New Roman" w:cs="Times New Roman"/>
          <w:color w:val="000000"/>
          <w:sz w:val="27"/>
          <w:szCs w:val="27"/>
          <w:lang w:eastAsia="ru-RU"/>
        </w:rPr>
        <w:t>// до вызова функции.</w:t>
      </w:r>
    </w:p>
    <w:p w:rsidR="00FD7461" w:rsidRPr="00FD7461" w:rsidRDefault="00FD7461" w:rsidP="00FD7461">
      <w:pPr>
        <w:spacing w:after="0" w:line="240" w:lineRule="auto"/>
        <w:rPr>
          <w:rFonts w:ascii="Times New Roman" w:eastAsia="Times New Roman" w:hAnsi="Times New Roman" w:cs="Times New Roman"/>
          <w:color w:val="000000"/>
          <w:sz w:val="27"/>
          <w:szCs w:val="27"/>
          <w:lang w:eastAsia="ru-RU"/>
        </w:rPr>
      </w:pPr>
    </w:p>
    <w:p w:rsidR="00FD7461" w:rsidRPr="00865D96" w:rsidRDefault="00FD7461" w:rsidP="00E84D98">
      <w:pPr>
        <w:spacing w:after="0" w:line="240" w:lineRule="auto"/>
        <w:rPr>
          <w:rFonts w:ascii="Times New Roman" w:hAnsi="Times New Roman" w:cs="Times New Roman"/>
          <w:color w:val="000000" w:themeColor="text1"/>
          <w:sz w:val="28"/>
          <w:szCs w:val="28"/>
          <w:shd w:val="clear" w:color="auto" w:fill="FFFFFF"/>
        </w:rPr>
      </w:pPr>
    </w:p>
    <w:p w:rsidR="002C661E" w:rsidRPr="00865D96" w:rsidRDefault="002C661E" w:rsidP="00E84D98">
      <w:pPr>
        <w:spacing w:after="0" w:line="240" w:lineRule="auto"/>
        <w:rPr>
          <w:rFonts w:ascii="Times New Roman" w:hAnsi="Times New Roman" w:cs="Times New Roman"/>
          <w:b/>
          <w:color w:val="000000" w:themeColor="text1"/>
          <w:sz w:val="28"/>
          <w:szCs w:val="28"/>
          <w:shd w:val="clear" w:color="auto" w:fill="FFFFFF"/>
        </w:rPr>
      </w:pPr>
      <w:r w:rsidRPr="00865D96">
        <w:rPr>
          <w:rFonts w:ascii="Times New Roman" w:hAnsi="Times New Roman" w:cs="Times New Roman"/>
          <w:b/>
          <w:color w:val="000000" w:themeColor="text1"/>
          <w:sz w:val="28"/>
          <w:szCs w:val="28"/>
          <w:shd w:val="clear" w:color="auto" w:fill="FFFFFF"/>
        </w:rPr>
        <w:t>1.Регистры общего назначения</w:t>
      </w:r>
    </w:p>
    <w:p w:rsidR="002C661E" w:rsidRPr="00865D96" w:rsidRDefault="002C661E" w:rsidP="00E84D98">
      <w:pPr>
        <w:spacing w:after="0" w:line="240" w:lineRule="auto"/>
        <w:rPr>
          <w:rFonts w:ascii="Times New Roman" w:eastAsia="Times New Roman" w:hAnsi="Times New Roman" w:cs="Times New Roman"/>
          <w:b/>
          <w:color w:val="000000" w:themeColor="text1"/>
          <w:sz w:val="28"/>
          <w:szCs w:val="28"/>
          <w:lang w:eastAsia="ru-RU"/>
        </w:rPr>
      </w:pPr>
      <w:r w:rsidRPr="00865D96">
        <w:rPr>
          <w:rFonts w:ascii="Times New Roman" w:eastAsia="Times New Roman" w:hAnsi="Times New Roman" w:cs="Times New Roman"/>
          <w:noProof/>
          <w:color w:val="000000" w:themeColor="text1"/>
          <w:sz w:val="28"/>
          <w:szCs w:val="28"/>
          <w:lang w:eastAsia="ru-RU"/>
        </w:rPr>
        <w:drawing>
          <wp:inline distT="0" distB="0" distL="0" distR="0" wp14:anchorId="7A89DD76" wp14:editId="1601F3A7">
            <wp:extent cx="3140015" cy="4183812"/>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41989" cy="4186442"/>
                    </a:xfrm>
                    <a:prstGeom prst="rect">
                      <a:avLst/>
                    </a:prstGeom>
                  </pic:spPr>
                </pic:pic>
              </a:graphicData>
            </a:graphic>
          </wp:inline>
        </w:drawing>
      </w:r>
      <w:r w:rsidR="001504A9" w:rsidRPr="001504A9">
        <w:rPr>
          <w:noProof/>
          <w:lang w:eastAsia="ru-RU"/>
        </w:rPr>
        <w:t xml:space="preserve"> </w:t>
      </w:r>
      <w:r w:rsidR="001504A9" w:rsidRPr="001504A9">
        <w:rPr>
          <w:rFonts w:ascii="Times New Roman" w:eastAsia="Times New Roman" w:hAnsi="Times New Roman" w:cs="Times New Roman"/>
          <w:b/>
          <w:noProof/>
          <w:color w:val="000000" w:themeColor="text1"/>
          <w:sz w:val="28"/>
          <w:szCs w:val="28"/>
          <w:lang w:eastAsia="ru-RU"/>
        </w:rPr>
        <w:drawing>
          <wp:inline distT="0" distB="0" distL="0" distR="0" wp14:anchorId="4D735753" wp14:editId="5CE9D8B4">
            <wp:extent cx="2225615" cy="3731179"/>
            <wp:effectExtent l="0" t="0" r="381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398" cy="3735845"/>
                    </a:xfrm>
                    <a:prstGeom prst="rect">
                      <a:avLst/>
                    </a:prstGeom>
                  </pic:spPr>
                </pic:pic>
              </a:graphicData>
            </a:graphic>
          </wp:inline>
        </w:drawing>
      </w:r>
    </w:p>
    <w:p w:rsidR="002C661E" w:rsidRPr="00865D96" w:rsidRDefault="002C661E" w:rsidP="002C661E">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hAnsi="Times New Roman" w:cs="Times New Roman"/>
          <w:color w:val="000000" w:themeColor="text1"/>
          <w:sz w:val="28"/>
          <w:szCs w:val="28"/>
        </w:rPr>
        <w:t>Используются для хранения произвольных целочисленных данных</w:t>
      </w:r>
      <w:r w:rsidRPr="00865D96">
        <w:rPr>
          <w:rFonts w:ascii="Times New Roman" w:eastAsia="Times New Roman" w:hAnsi="Times New Roman" w:cs="Times New Roman"/>
          <w:color w:val="000000" w:themeColor="text1"/>
          <w:sz w:val="28"/>
          <w:szCs w:val="28"/>
          <w:lang w:eastAsia="ru-RU"/>
        </w:rPr>
        <w:t xml:space="preserve">. </w:t>
      </w:r>
      <w:r w:rsidRPr="00865D96">
        <w:rPr>
          <w:rFonts w:ascii="Times New Roman" w:hAnsi="Times New Roman" w:cs="Times New Roman"/>
          <w:color w:val="000000" w:themeColor="text1"/>
          <w:sz w:val="28"/>
          <w:szCs w:val="28"/>
        </w:rPr>
        <w:t xml:space="preserve">При использовании в большинстве команд в качестве операндов эти регистры полностью взаимозаменяемы, но некоторые команды используют только конкретные регистры. </w:t>
      </w:r>
      <w:r w:rsidRPr="00865D96">
        <w:rPr>
          <w:rFonts w:ascii="Times New Roman" w:eastAsia="Times New Roman" w:hAnsi="Times New Roman" w:cs="Times New Roman"/>
          <w:color w:val="000000" w:themeColor="text1"/>
          <w:sz w:val="28"/>
          <w:szCs w:val="28"/>
          <w:lang w:eastAsia="ru-RU"/>
        </w:rPr>
        <w:t xml:space="preserve">Все регистры этой группы позволяют обращаться к своим младшим частям. Для самостоятельной адресации можно использовать только младшие 16 и 8-битные части этих регистров. Старшие 16 бит этих регистров как самостоятельные объекты недоступны. Это сделано, для совместимости с младшими 16-разрядными моделями микропроцессоров фирмы </w:t>
      </w:r>
      <w:proofErr w:type="spellStart"/>
      <w:r w:rsidRPr="00865D96">
        <w:rPr>
          <w:rFonts w:ascii="Times New Roman" w:eastAsia="Times New Roman" w:hAnsi="Times New Roman" w:cs="Times New Roman"/>
          <w:color w:val="000000" w:themeColor="text1"/>
          <w:sz w:val="28"/>
          <w:szCs w:val="28"/>
          <w:lang w:eastAsia="ru-RU"/>
        </w:rPr>
        <w:t>Intel</w:t>
      </w:r>
      <w:proofErr w:type="spellEnd"/>
      <w:r w:rsidRPr="00865D96">
        <w:rPr>
          <w:rFonts w:ascii="Times New Roman" w:eastAsia="Times New Roman" w:hAnsi="Times New Roman" w:cs="Times New Roman"/>
          <w:color w:val="000000" w:themeColor="text1"/>
          <w:sz w:val="28"/>
          <w:szCs w:val="28"/>
          <w:lang w:eastAsia="ru-RU"/>
        </w:rPr>
        <w:t>.</w:t>
      </w:r>
    </w:p>
    <w:p w:rsidR="002C661E" w:rsidRDefault="002C661E" w:rsidP="002C661E">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Могут использоваться программистами для хранения данных и адресов</w:t>
      </w:r>
    </w:p>
    <w:p w:rsidR="00E84D98" w:rsidRPr="00865D96" w:rsidRDefault="0075762E" w:rsidP="0075762E">
      <w:pPr>
        <w:spacing w:after="0" w:line="240" w:lineRule="auto"/>
        <w:jc w:val="both"/>
        <w:rPr>
          <w:rFonts w:ascii="Times New Roman" w:eastAsia="Times New Roman" w:hAnsi="Times New Roman" w:cs="Times New Roman"/>
          <w:color w:val="000000" w:themeColor="text1"/>
          <w:sz w:val="28"/>
          <w:szCs w:val="28"/>
          <w:lang w:eastAsia="ru-RU"/>
        </w:rPr>
      </w:pPr>
      <w:r w:rsidRPr="0075762E">
        <w:rPr>
          <w:rFonts w:ascii="Times New Roman" w:eastAsia="Times New Roman" w:hAnsi="Times New Roman" w:cs="Times New Roman"/>
          <w:color w:val="000000" w:themeColor="text1"/>
          <w:sz w:val="28"/>
          <w:szCs w:val="28"/>
          <w:lang w:eastAsia="ru-RU"/>
        </w:rPr>
        <w:t>RAX(</w:t>
      </w:r>
      <w:proofErr w:type="spellStart"/>
      <w:r w:rsidRPr="0075762E">
        <w:rPr>
          <w:rFonts w:ascii="Times New Roman" w:eastAsia="Times New Roman" w:hAnsi="Times New Roman" w:cs="Times New Roman"/>
          <w:color w:val="000000" w:themeColor="text1"/>
          <w:sz w:val="28"/>
          <w:szCs w:val="28"/>
          <w:lang w:eastAsia="ru-RU"/>
        </w:rPr>
        <w:t>eax</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ax</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ah</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al</w:t>
      </w:r>
      <w:proofErr w:type="spellEnd"/>
      <w:r w:rsidRPr="0075762E">
        <w:rPr>
          <w:rFonts w:ascii="Times New Roman" w:eastAsia="Times New Roman" w:hAnsi="Times New Roman" w:cs="Times New Roman"/>
          <w:color w:val="000000" w:themeColor="text1"/>
          <w:sz w:val="28"/>
          <w:szCs w:val="28"/>
          <w:lang w:eastAsia="ru-RU"/>
        </w:rPr>
        <w:t>)- аккумулятор, (для хранения промежуточных данных) , RBX(</w:t>
      </w:r>
      <w:proofErr w:type="spellStart"/>
      <w:r w:rsidRPr="0075762E">
        <w:rPr>
          <w:rFonts w:ascii="Times New Roman" w:eastAsia="Times New Roman" w:hAnsi="Times New Roman" w:cs="Times New Roman"/>
          <w:color w:val="000000" w:themeColor="text1"/>
          <w:sz w:val="28"/>
          <w:szCs w:val="28"/>
          <w:lang w:eastAsia="ru-RU"/>
        </w:rPr>
        <w:t>ebx</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bx</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bh</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bl</w:t>
      </w:r>
      <w:proofErr w:type="spellEnd"/>
      <w:r w:rsidRPr="0075762E">
        <w:rPr>
          <w:rFonts w:ascii="Times New Roman" w:eastAsia="Times New Roman" w:hAnsi="Times New Roman" w:cs="Times New Roman"/>
          <w:color w:val="000000" w:themeColor="text1"/>
          <w:sz w:val="28"/>
          <w:szCs w:val="28"/>
          <w:lang w:eastAsia="ru-RU"/>
        </w:rPr>
        <w:t xml:space="preserve">)-базовый </w:t>
      </w:r>
      <w:proofErr w:type="spellStart"/>
      <w:r w:rsidRPr="0075762E">
        <w:rPr>
          <w:rFonts w:ascii="Times New Roman" w:eastAsia="Times New Roman" w:hAnsi="Times New Roman" w:cs="Times New Roman"/>
          <w:color w:val="000000" w:themeColor="text1"/>
          <w:sz w:val="28"/>
          <w:szCs w:val="28"/>
          <w:lang w:eastAsia="ru-RU"/>
        </w:rPr>
        <w:t>регистер</w:t>
      </w:r>
      <w:proofErr w:type="spellEnd"/>
      <w:r w:rsidRPr="0075762E">
        <w:rPr>
          <w:rFonts w:ascii="Times New Roman" w:eastAsia="Times New Roman" w:hAnsi="Times New Roman" w:cs="Times New Roman"/>
          <w:color w:val="000000" w:themeColor="text1"/>
          <w:sz w:val="28"/>
          <w:szCs w:val="28"/>
          <w:lang w:eastAsia="ru-RU"/>
        </w:rPr>
        <w:t>, (часто применяется для хранения базового адреса некоторого объекта в памяти), RCX(</w:t>
      </w:r>
      <w:proofErr w:type="spellStart"/>
      <w:r w:rsidRPr="0075762E">
        <w:rPr>
          <w:rFonts w:ascii="Times New Roman" w:eastAsia="Times New Roman" w:hAnsi="Times New Roman" w:cs="Times New Roman"/>
          <w:color w:val="000000" w:themeColor="text1"/>
          <w:sz w:val="28"/>
          <w:szCs w:val="28"/>
          <w:lang w:eastAsia="ru-RU"/>
        </w:rPr>
        <w:t>ecx</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cx</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ch</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cl</w:t>
      </w:r>
      <w:proofErr w:type="spellEnd"/>
      <w:r w:rsidRPr="0075762E">
        <w:rPr>
          <w:rFonts w:ascii="Times New Roman" w:eastAsia="Times New Roman" w:hAnsi="Times New Roman" w:cs="Times New Roman"/>
          <w:color w:val="000000" w:themeColor="text1"/>
          <w:sz w:val="28"/>
          <w:szCs w:val="28"/>
          <w:lang w:eastAsia="ru-RU"/>
        </w:rPr>
        <w:t>)-</w:t>
      </w:r>
      <w:proofErr w:type="spellStart"/>
      <w:r w:rsidRPr="0075762E">
        <w:rPr>
          <w:rFonts w:ascii="Times New Roman" w:eastAsia="Times New Roman" w:hAnsi="Times New Roman" w:cs="Times New Roman"/>
          <w:color w:val="000000" w:themeColor="text1"/>
          <w:sz w:val="28"/>
          <w:szCs w:val="28"/>
          <w:lang w:eastAsia="ru-RU"/>
        </w:rPr>
        <w:t>регистер</w:t>
      </w:r>
      <w:proofErr w:type="spellEnd"/>
      <w:r w:rsidRPr="0075762E">
        <w:rPr>
          <w:rFonts w:ascii="Times New Roman" w:eastAsia="Times New Roman" w:hAnsi="Times New Roman" w:cs="Times New Roman"/>
          <w:color w:val="000000" w:themeColor="text1"/>
          <w:sz w:val="28"/>
          <w:szCs w:val="28"/>
          <w:lang w:eastAsia="ru-RU"/>
        </w:rPr>
        <w:t xml:space="preserve"> счетчик, (применяется в командах, производящие некоторые повторяющие </w:t>
      </w:r>
      <w:r w:rsidRPr="0075762E">
        <w:rPr>
          <w:rFonts w:ascii="Times New Roman" w:eastAsia="Times New Roman" w:hAnsi="Times New Roman" w:cs="Times New Roman"/>
          <w:color w:val="000000" w:themeColor="text1"/>
          <w:sz w:val="28"/>
          <w:szCs w:val="28"/>
          <w:lang w:eastAsia="ru-RU"/>
        </w:rPr>
        <w:lastRenderedPageBreak/>
        <w:t>действия), RDX(</w:t>
      </w:r>
      <w:proofErr w:type="spellStart"/>
      <w:r w:rsidRPr="0075762E">
        <w:rPr>
          <w:rFonts w:ascii="Times New Roman" w:eastAsia="Times New Roman" w:hAnsi="Times New Roman" w:cs="Times New Roman"/>
          <w:color w:val="000000" w:themeColor="text1"/>
          <w:sz w:val="28"/>
          <w:szCs w:val="28"/>
          <w:lang w:eastAsia="ru-RU"/>
        </w:rPr>
        <w:t>edx</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dx</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dh</w:t>
      </w:r>
      <w:proofErr w:type="spellEnd"/>
      <w:r w:rsidRPr="0075762E">
        <w:rPr>
          <w:rFonts w:ascii="Times New Roman" w:eastAsia="Times New Roman" w:hAnsi="Times New Roman" w:cs="Times New Roman"/>
          <w:color w:val="000000" w:themeColor="text1"/>
          <w:sz w:val="28"/>
          <w:szCs w:val="28"/>
          <w:lang w:eastAsia="ru-RU"/>
        </w:rPr>
        <w:t xml:space="preserve">, </w:t>
      </w:r>
      <w:proofErr w:type="spellStart"/>
      <w:r w:rsidRPr="0075762E">
        <w:rPr>
          <w:rFonts w:ascii="Times New Roman" w:eastAsia="Times New Roman" w:hAnsi="Times New Roman" w:cs="Times New Roman"/>
          <w:color w:val="000000" w:themeColor="text1"/>
          <w:sz w:val="28"/>
          <w:szCs w:val="28"/>
          <w:lang w:eastAsia="ru-RU"/>
        </w:rPr>
        <w:t>dl</w:t>
      </w:r>
      <w:proofErr w:type="spellEnd"/>
      <w:r w:rsidRPr="0075762E">
        <w:rPr>
          <w:rFonts w:ascii="Times New Roman" w:eastAsia="Times New Roman" w:hAnsi="Times New Roman" w:cs="Times New Roman"/>
          <w:color w:val="000000" w:themeColor="text1"/>
          <w:sz w:val="28"/>
          <w:szCs w:val="28"/>
          <w:lang w:eastAsia="ru-RU"/>
        </w:rPr>
        <w:t>) -регистр данных ( хранит промежуточные данные)</w:t>
      </w:r>
      <w:proofErr w:type="gramStart"/>
      <w:r w:rsidRPr="0075762E">
        <w:rPr>
          <w:rFonts w:ascii="Times New Roman" w:eastAsia="Times New Roman" w:hAnsi="Times New Roman" w:cs="Times New Roman"/>
          <w:color w:val="000000" w:themeColor="text1"/>
          <w:sz w:val="28"/>
          <w:szCs w:val="28"/>
          <w:lang w:eastAsia="ru-RU"/>
        </w:rPr>
        <w:t xml:space="preserve"> .</w:t>
      </w:r>
      <w:proofErr w:type="gramEnd"/>
    </w:p>
    <w:p w:rsidR="002C661E" w:rsidRPr="00865D96" w:rsidRDefault="00E84D98" w:rsidP="002C661E">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 </w:t>
      </w:r>
      <w:r w:rsidR="002C661E" w:rsidRPr="00865D96">
        <w:rPr>
          <w:rFonts w:ascii="Times New Roman" w:eastAsia="Times New Roman" w:hAnsi="Times New Roman" w:cs="Times New Roman"/>
          <w:color w:val="000000" w:themeColor="text1"/>
          <w:sz w:val="28"/>
          <w:szCs w:val="28"/>
          <w:lang w:eastAsia="ru-RU"/>
        </w:rPr>
        <w:t>Перечислим регистры, относящиеся к группе регистров общего назначения.</w:t>
      </w:r>
    </w:p>
    <w:p w:rsidR="002C661E" w:rsidRPr="00865D96" w:rsidRDefault="002C661E" w:rsidP="002C661E">
      <w:pPr>
        <w:numPr>
          <w:ilvl w:val="0"/>
          <w:numId w:val="1"/>
        </w:numPr>
        <w:spacing w:after="0" w:line="240" w:lineRule="auto"/>
        <w:jc w:val="both"/>
        <w:rPr>
          <w:rFonts w:ascii="Times New Roman" w:eastAsia="Times New Roman" w:hAnsi="Times New Roman" w:cs="Times New Roman"/>
          <w:color w:val="000000" w:themeColor="text1"/>
          <w:sz w:val="28"/>
          <w:szCs w:val="28"/>
          <w:lang w:val="en-US" w:eastAsia="ru-RU"/>
        </w:rPr>
      </w:pPr>
      <w:proofErr w:type="spellStart"/>
      <w:proofErr w:type="gramStart"/>
      <w:r w:rsidRPr="00865D96">
        <w:rPr>
          <w:rFonts w:ascii="Times New Roman" w:eastAsia="Times New Roman" w:hAnsi="Times New Roman" w:cs="Times New Roman"/>
          <w:b/>
          <w:bCs/>
          <w:color w:val="000000" w:themeColor="text1"/>
          <w:sz w:val="28"/>
          <w:szCs w:val="28"/>
          <w:lang w:val="en-US" w:eastAsia="ru-RU"/>
        </w:rPr>
        <w:t>eax</w:t>
      </w:r>
      <w:proofErr w:type="spellEnd"/>
      <w:r w:rsidRPr="00865D96">
        <w:rPr>
          <w:rFonts w:ascii="Times New Roman" w:eastAsia="Times New Roman" w:hAnsi="Times New Roman" w:cs="Times New Roman"/>
          <w:b/>
          <w:bCs/>
          <w:color w:val="000000" w:themeColor="text1"/>
          <w:sz w:val="28"/>
          <w:szCs w:val="28"/>
          <w:lang w:val="en-US" w:eastAsia="ru-RU"/>
        </w:rPr>
        <w:t>/ax/ah/al</w:t>
      </w:r>
      <w:proofErr w:type="gramEnd"/>
      <w:r w:rsidRPr="00865D96">
        <w:rPr>
          <w:rFonts w:ascii="Times New Roman" w:eastAsia="Times New Roman" w:hAnsi="Times New Roman" w:cs="Times New Roman"/>
          <w:color w:val="000000" w:themeColor="text1"/>
          <w:sz w:val="28"/>
          <w:szCs w:val="28"/>
          <w:lang w:val="en-US" w:eastAsia="ru-RU"/>
        </w:rPr>
        <w:t> (Accumulator register) - </w:t>
      </w:r>
      <w:r w:rsidRPr="00865D96">
        <w:rPr>
          <w:rFonts w:ascii="Times New Roman" w:eastAsia="Times New Roman" w:hAnsi="Times New Roman" w:cs="Times New Roman"/>
          <w:i/>
          <w:iCs/>
          <w:color w:val="000000" w:themeColor="text1"/>
          <w:sz w:val="28"/>
          <w:szCs w:val="28"/>
          <w:lang w:eastAsia="ru-RU"/>
        </w:rPr>
        <w:t>аккумулятор</w:t>
      </w:r>
      <w:r w:rsidRPr="00865D96">
        <w:rPr>
          <w:rFonts w:ascii="Times New Roman" w:eastAsia="Times New Roman" w:hAnsi="Times New Roman" w:cs="Times New Roman"/>
          <w:color w:val="000000" w:themeColor="text1"/>
          <w:sz w:val="28"/>
          <w:szCs w:val="28"/>
          <w:lang w:val="en-US" w:eastAsia="ru-RU"/>
        </w:rPr>
        <w:t>.</w:t>
      </w:r>
    </w:p>
    <w:p w:rsidR="002C661E" w:rsidRPr="00865D96" w:rsidRDefault="002C661E" w:rsidP="002C661E">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Применяется для хранения промежуточных данных. В некоторых командах использование этого регистра обязательно;</w:t>
      </w:r>
    </w:p>
    <w:p w:rsidR="002C661E" w:rsidRPr="00865D96" w:rsidRDefault="002C661E" w:rsidP="002C661E">
      <w:pPr>
        <w:numPr>
          <w:ilvl w:val="0"/>
          <w:numId w:val="2"/>
        </w:numPr>
        <w:spacing w:after="0" w:line="240" w:lineRule="auto"/>
        <w:jc w:val="both"/>
        <w:rPr>
          <w:rFonts w:ascii="Times New Roman" w:eastAsia="Times New Roman" w:hAnsi="Times New Roman" w:cs="Times New Roman"/>
          <w:color w:val="000000" w:themeColor="text1"/>
          <w:sz w:val="28"/>
          <w:szCs w:val="28"/>
          <w:lang w:val="en-US" w:eastAsia="ru-RU"/>
        </w:rPr>
      </w:pPr>
      <w:proofErr w:type="spellStart"/>
      <w:proofErr w:type="gramStart"/>
      <w:r w:rsidRPr="00865D96">
        <w:rPr>
          <w:rFonts w:ascii="Times New Roman" w:eastAsia="Times New Roman" w:hAnsi="Times New Roman" w:cs="Times New Roman"/>
          <w:b/>
          <w:bCs/>
          <w:color w:val="000000" w:themeColor="text1"/>
          <w:sz w:val="28"/>
          <w:szCs w:val="28"/>
          <w:lang w:val="en-US" w:eastAsia="ru-RU"/>
        </w:rPr>
        <w:t>ebx</w:t>
      </w:r>
      <w:proofErr w:type="spellEnd"/>
      <w:r w:rsidRPr="00865D96">
        <w:rPr>
          <w:rFonts w:ascii="Times New Roman" w:eastAsia="Times New Roman" w:hAnsi="Times New Roman" w:cs="Times New Roman"/>
          <w:b/>
          <w:bCs/>
          <w:color w:val="000000" w:themeColor="text1"/>
          <w:sz w:val="28"/>
          <w:szCs w:val="28"/>
          <w:lang w:val="en-US" w:eastAsia="ru-RU"/>
        </w:rPr>
        <w:t>/</w:t>
      </w:r>
      <w:proofErr w:type="spellStart"/>
      <w:r w:rsidRPr="00865D96">
        <w:rPr>
          <w:rFonts w:ascii="Times New Roman" w:eastAsia="Times New Roman" w:hAnsi="Times New Roman" w:cs="Times New Roman"/>
          <w:b/>
          <w:bCs/>
          <w:color w:val="000000" w:themeColor="text1"/>
          <w:sz w:val="28"/>
          <w:szCs w:val="28"/>
          <w:lang w:val="en-US" w:eastAsia="ru-RU"/>
        </w:rPr>
        <w:t>bx</w:t>
      </w:r>
      <w:proofErr w:type="spellEnd"/>
      <w:r w:rsidRPr="00865D96">
        <w:rPr>
          <w:rFonts w:ascii="Times New Roman" w:eastAsia="Times New Roman" w:hAnsi="Times New Roman" w:cs="Times New Roman"/>
          <w:b/>
          <w:bCs/>
          <w:color w:val="000000" w:themeColor="text1"/>
          <w:sz w:val="28"/>
          <w:szCs w:val="28"/>
          <w:lang w:val="en-US" w:eastAsia="ru-RU"/>
        </w:rPr>
        <w:t>/</w:t>
      </w:r>
      <w:proofErr w:type="spellStart"/>
      <w:r w:rsidRPr="00865D96">
        <w:rPr>
          <w:rFonts w:ascii="Times New Roman" w:eastAsia="Times New Roman" w:hAnsi="Times New Roman" w:cs="Times New Roman"/>
          <w:b/>
          <w:bCs/>
          <w:color w:val="000000" w:themeColor="text1"/>
          <w:sz w:val="28"/>
          <w:szCs w:val="28"/>
          <w:lang w:val="en-US" w:eastAsia="ru-RU"/>
        </w:rPr>
        <w:t>bh</w:t>
      </w:r>
      <w:proofErr w:type="spellEnd"/>
      <w:r w:rsidRPr="00865D96">
        <w:rPr>
          <w:rFonts w:ascii="Times New Roman" w:eastAsia="Times New Roman" w:hAnsi="Times New Roman" w:cs="Times New Roman"/>
          <w:b/>
          <w:bCs/>
          <w:color w:val="000000" w:themeColor="text1"/>
          <w:sz w:val="28"/>
          <w:szCs w:val="28"/>
          <w:lang w:val="en-US" w:eastAsia="ru-RU"/>
        </w:rPr>
        <w:t>/</w:t>
      </w:r>
      <w:proofErr w:type="spellStart"/>
      <w:r w:rsidRPr="00865D96">
        <w:rPr>
          <w:rFonts w:ascii="Times New Roman" w:eastAsia="Times New Roman" w:hAnsi="Times New Roman" w:cs="Times New Roman"/>
          <w:b/>
          <w:bCs/>
          <w:color w:val="000000" w:themeColor="text1"/>
          <w:sz w:val="28"/>
          <w:szCs w:val="28"/>
          <w:lang w:val="en-US" w:eastAsia="ru-RU"/>
        </w:rPr>
        <w:t>bl</w:t>
      </w:r>
      <w:proofErr w:type="spellEnd"/>
      <w:proofErr w:type="gramEnd"/>
      <w:r w:rsidRPr="00865D96">
        <w:rPr>
          <w:rFonts w:ascii="Times New Roman" w:eastAsia="Times New Roman" w:hAnsi="Times New Roman" w:cs="Times New Roman"/>
          <w:color w:val="000000" w:themeColor="text1"/>
          <w:sz w:val="28"/>
          <w:szCs w:val="28"/>
          <w:lang w:val="en-US" w:eastAsia="ru-RU"/>
        </w:rPr>
        <w:t> (Base register) - </w:t>
      </w:r>
      <w:r w:rsidRPr="00865D96">
        <w:rPr>
          <w:rFonts w:ascii="Times New Roman" w:eastAsia="Times New Roman" w:hAnsi="Times New Roman" w:cs="Times New Roman"/>
          <w:i/>
          <w:iCs/>
          <w:color w:val="000000" w:themeColor="text1"/>
          <w:sz w:val="28"/>
          <w:szCs w:val="28"/>
          <w:lang w:eastAsia="ru-RU"/>
        </w:rPr>
        <w:t>базовый</w:t>
      </w:r>
      <w:r w:rsidRPr="00865D96">
        <w:rPr>
          <w:rFonts w:ascii="Times New Roman" w:eastAsia="Times New Roman" w:hAnsi="Times New Roman" w:cs="Times New Roman"/>
          <w:color w:val="000000" w:themeColor="text1"/>
          <w:sz w:val="28"/>
          <w:szCs w:val="28"/>
          <w:lang w:val="en-US" w:eastAsia="ru-RU"/>
        </w:rPr>
        <w:t> </w:t>
      </w:r>
      <w:r w:rsidRPr="00865D96">
        <w:rPr>
          <w:rFonts w:ascii="Times New Roman" w:eastAsia="Times New Roman" w:hAnsi="Times New Roman" w:cs="Times New Roman"/>
          <w:color w:val="000000" w:themeColor="text1"/>
          <w:sz w:val="28"/>
          <w:szCs w:val="28"/>
          <w:lang w:eastAsia="ru-RU"/>
        </w:rPr>
        <w:t>регистр</w:t>
      </w:r>
      <w:r w:rsidRPr="00865D96">
        <w:rPr>
          <w:rFonts w:ascii="Times New Roman" w:eastAsia="Times New Roman" w:hAnsi="Times New Roman" w:cs="Times New Roman"/>
          <w:color w:val="000000" w:themeColor="text1"/>
          <w:sz w:val="28"/>
          <w:szCs w:val="28"/>
          <w:lang w:val="en-US" w:eastAsia="ru-RU"/>
        </w:rPr>
        <w:t>.</w:t>
      </w:r>
    </w:p>
    <w:p w:rsidR="002C661E" w:rsidRPr="00865D96" w:rsidRDefault="002C661E" w:rsidP="002C661E">
      <w:pPr>
        <w:spacing w:after="0" w:line="240" w:lineRule="auto"/>
        <w:ind w:left="360" w:firstLine="34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Часто применяется для хранения базового адреса некоторого объекта в памяти;</w:t>
      </w:r>
    </w:p>
    <w:p w:rsidR="002C661E" w:rsidRPr="00865D96" w:rsidRDefault="002C661E" w:rsidP="002C661E">
      <w:pPr>
        <w:numPr>
          <w:ilvl w:val="0"/>
          <w:numId w:val="3"/>
        </w:numPr>
        <w:spacing w:after="0" w:line="240" w:lineRule="auto"/>
        <w:jc w:val="both"/>
        <w:rPr>
          <w:rFonts w:ascii="Times New Roman" w:eastAsia="Times New Roman" w:hAnsi="Times New Roman" w:cs="Times New Roman"/>
          <w:color w:val="000000" w:themeColor="text1"/>
          <w:sz w:val="28"/>
          <w:szCs w:val="28"/>
          <w:lang w:val="en-US" w:eastAsia="ru-RU"/>
        </w:rPr>
      </w:pPr>
      <w:proofErr w:type="spellStart"/>
      <w:proofErr w:type="gramStart"/>
      <w:r w:rsidRPr="00865D96">
        <w:rPr>
          <w:rFonts w:ascii="Times New Roman" w:eastAsia="Times New Roman" w:hAnsi="Times New Roman" w:cs="Times New Roman"/>
          <w:b/>
          <w:bCs/>
          <w:color w:val="000000" w:themeColor="text1"/>
          <w:sz w:val="28"/>
          <w:szCs w:val="28"/>
          <w:lang w:val="en-US" w:eastAsia="ru-RU"/>
        </w:rPr>
        <w:t>ecx</w:t>
      </w:r>
      <w:proofErr w:type="spellEnd"/>
      <w:r w:rsidRPr="00865D96">
        <w:rPr>
          <w:rFonts w:ascii="Times New Roman" w:eastAsia="Times New Roman" w:hAnsi="Times New Roman" w:cs="Times New Roman"/>
          <w:b/>
          <w:bCs/>
          <w:color w:val="000000" w:themeColor="text1"/>
          <w:sz w:val="28"/>
          <w:szCs w:val="28"/>
          <w:lang w:val="en-US" w:eastAsia="ru-RU"/>
        </w:rPr>
        <w:t>/cx/</w:t>
      </w:r>
      <w:proofErr w:type="spellStart"/>
      <w:r w:rsidRPr="00865D96">
        <w:rPr>
          <w:rFonts w:ascii="Times New Roman" w:eastAsia="Times New Roman" w:hAnsi="Times New Roman" w:cs="Times New Roman"/>
          <w:b/>
          <w:bCs/>
          <w:color w:val="000000" w:themeColor="text1"/>
          <w:sz w:val="28"/>
          <w:szCs w:val="28"/>
          <w:lang w:val="en-US" w:eastAsia="ru-RU"/>
        </w:rPr>
        <w:t>ch</w:t>
      </w:r>
      <w:proofErr w:type="spellEnd"/>
      <w:r w:rsidRPr="00865D96">
        <w:rPr>
          <w:rFonts w:ascii="Times New Roman" w:eastAsia="Times New Roman" w:hAnsi="Times New Roman" w:cs="Times New Roman"/>
          <w:b/>
          <w:bCs/>
          <w:color w:val="000000" w:themeColor="text1"/>
          <w:sz w:val="28"/>
          <w:szCs w:val="28"/>
          <w:lang w:val="en-US" w:eastAsia="ru-RU"/>
        </w:rPr>
        <w:t>/cl</w:t>
      </w:r>
      <w:proofErr w:type="gramEnd"/>
      <w:r w:rsidRPr="00865D96">
        <w:rPr>
          <w:rFonts w:ascii="Times New Roman" w:eastAsia="Times New Roman" w:hAnsi="Times New Roman" w:cs="Times New Roman"/>
          <w:color w:val="000000" w:themeColor="text1"/>
          <w:sz w:val="28"/>
          <w:szCs w:val="28"/>
          <w:lang w:val="en-US" w:eastAsia="ru-RU"/>
        </w:rPr>
        <w:t> (Count register) - </w:t>
      </w:r>
      <w:r w:rsidRPr="00865D96">
        <w:rPr>
          <w:rFonts w:ascii="Times New Roman" w:eastAsia="Times New Roman" w:hAnsi="Times New Roman" w:cs="Times New Roman"/>
          <w:i/>
          <w:iCs/>
          <w:color w:val="000000" w:themeColor="text1"/>
          <w:sz w:val="28"/>
          <w:szCs w:val="28"/>
          <w:lang w:eastAsia="ru-RU"/>
        </w:rPr>
        <w:t>регистр</w:t>
      </w:r>
      <w:r w:rsidRPr="00865D96">
        <w:rPr>
          <w:rFonts w:ascii="Times New Roman" w:eastAsia="Times New Roman" w:hAnsi="Times New Roman" w:cs="Times New Roman"/>
          <w:i/>
          <w:iCs/>
          <w:color w:val="000000" w:themeColor="text1"/>
          <w:sz w:val="28"/>
          <w:szCs w:val="28"/>
          <w:lang w:val="en-US" w:eastAsia="ru-RU"/>
        </w:rPr>
        <w:t>-</w:t>
      </w:r>
      <w:r w:rsidRPr="00865D96">
        <w:rPr>
          <w:rFonts w:ascii="Times New Roman" w:eastAsia="Times New Roman" w:hAnsi="Times New Roman" w:cs="Times New Roman"/>
          <w:i/>
          <w:iCs/>
          <w:color w:val="000000" w:themeColor="text1"/>
          <w:sz w:val="28"/>
          <w:szCs w:val="28"/>
          <w:lang w:eastAsia="ru-RU"/>
        </w:rPr>
        <w:t>счетчик</w:t>
      </w:r>
      <w:r w:rsidRPr="00865D96">
        <w:rPr>
          <w:rFonts w:ascii="Times New Roman" w:eastAsia="Times New Roman" w:hAnsi="Times New Roman" w:cs="Times New Roman"/>
          <w:color w:val="000000" w:themeColor="text1"/>
          <w:sz w:val="28"/>
          <w:szCs w:val="28"/>
          <w:lang w:val="en-US" w:eastAsia="ru-RU"/>
        </w:rPr>
        <w:t>.</w:t>
      </w:r>
    </w:p>
    <w:p w:rsidR="002C661E" w:rsidRDefault="002C661E" w:rsidP="002C661E">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 xml:space="preserve">Применяется в командах, производящих некоторые повторяющиеся действия. Его использование зачастую неявно и скрыто в алгоритме работы соответствующей команды. К примеру, команда организации цикла </w:t>
      </w:r>
      <w:proofErr w:type="spellStart"/>
      <w:r w:rsidRPr="00865D96">
        <w:rPr>
          <w:rFonts w:ascii="Times New Roman" w:eastAsia="Times New Roman" w:hAnsi="Times New Roman" w:cs="Times New Roman"/>
          <w:color w:val="000000" w:themeColor="text1"/>
          <w:sz w:val="28"/>
          <w:szCs w:val="28"/>
          <w:lang w:eastAsia="ru-RU"/>
        </w:rPr>
        <w:t>loop</w:t>
      </w:r>
      <w:proofErr w:type="spellEnd"/>
      <w:r w:rsidRPr="00865D96">
        <w:rPr>
          <w:rFonts w:ascii="Times New Roman" w:eastAsia="Times New Roman" w:hAnsi="Times New Roman" w:cs="Times New Roman"/>
          <w:color w:val="000000" w:themeColor="text1"/>
          <w:sz w:val="28"/>
          <w:szCs w:val="28"/>
          <w:lang w:eastAsia="ru-RU"/>
        </w:rPr>
        <w:t xml:space="preserve"> кроме передачи управления команде, находящейся по некоторому адресу, анализирует и уменьшает на единицу значение регистра </w:t>
      </w:r>
      <w:proofErr w:type="spellStart"/>
      <w:r w:rsidRPr="00865D96">
        <w:rPr>
          <w:rFonts w:ascii="Times New Roman" w:eastAsia="Times New Roman" w:hAnsi="Times New Roman" w:cs="Times New Roman"/>
          <w:i/>
          <w:iCs/>
          <w:color w:val="000000" w:themeColor="text1"/>
          <w:sz w:val="28"/>
          <w:szCs w:val="28"/>
          <w:lang w:eastAsia="ru-RU"/>
        </w:rPr>
        <w:t>ecx</w:t>
      </w:r>
      <w:proofErr w:type="spellEnd"/>
      <w:r w:rsidRPr="00865D96">
        <w:rPr>
          <w:rFonts w:ascii="Times New Roman" w:eastAsia="Times New Roman" w:hAnsi="Times New Roman" w:cs="Times New Roman"/>
          <w:i/>
          <w:iCs/>
          <w:color w:val="000000" w:themeColor="text1"/>
          <w:sz w:val="28"/>
          <w:szCs w:val="28"/>
          <w:lang w:eastAsia="ru-RU"/>
        </w:rPr>
        <w:t>/</w:t>
      </w:r>
      <w:proofErr w:type="spellStart"/>
      <w:r w:rsidRPr="00865D96">
        <w:rPr>
          <w:rFonts w:ascii="Times New Roman" w:eastAsia="Times New Roman" w:hAnsi="Times New Roman" w:cs="Times New Roman"/>
          <w:i/>
          <w:iCs/>
          <w:color w:val="000000" w:themeColor="text1"/>
          <w:sz w:val="28"/>
          <w:szCs w:val="28"/>
          <w:lang w:eastAsia="ru-RU"/>
        </w:rPr>
        <w:t>cx</w:t>
      </w:r>
      <w:proofErr w:type="spellEnd"/>
      <w:r w:rsidRPr="00865D96">
        <w:rPr>
          <w:rFonts w:ascii="Times New Roman" w:eastAsia="Times New Roman" w:hAnsi="Times New Roman" w:cs="Times New Roman"/>
          <w:color w:val="000000" w:themeColor="text1"/>
          <w:sz w:val="28"/>
          <w:szCs w:val="28"/>
          <w:lang w:eastAsia="ru-RU"/>
        </w:rPr>
        <w:t>;</w:t>
      </w:r>
    </w:p>
    <w:p w:rsidR="000B4EBF" w:rsidRDefault="000B4EBF" w:rsidP="000B4EBF">
      <w:pPr>
        <w:pStyle w:val="a7"/>
        <w:numPr>
          <w:ilvl w:val="0"/>
          <w:numId w:val="69"/>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Временное хранение данных</w:t>
      </w:r>
      <w:r>
        <w:rPr>
          <w:rFonts w:ascii="Segoe UI" w:hAnsi="Segoe UI" w:cs="Segoe UI"/>
          <w:color w:val="3C3C43"/>
        </w:rPr>
        <w:t>:</w:t>
      </w:r>
    </w:p>
    <w:p w:rsidR="000B4EBF" w:rsidRDefault="000B4EBF" w:rsidP="000B4EBF">
      <w:pPr>
        <w:pStyle w:val="a7"/>
        <w:numPr>
          <w:ilvl w:val="1"/>
          <w:numId w:val="69"/>
        </w:numPr>
        <w:shd w:val="clear" w:color="auto" w:fill="F7F7F7"/>
        <w:spacing w:before="0" w:beforeAutospacing="0"/>
        <w:rPr>
          <w:rFonts w:ascii="Segoe UI" w:hAnsi="Segoe UI" w:cs="Segoe UI"/>
          <w:color w:val="3C3C43"/>
        </w:rPr>
      </w:pPr>
      <w:r>
        <w:rPr>
          <w:rFonts w:ascii="Segoe UI" w:hAnsi="Segoe UI" w:cs="Segoe UI"/>
          <w:color w:val="3C3C43"/>
        </w:rPr>
        <w:t>Регистр </w:t>
      </w:r>
      <w:proofErr w:type="spellStart"/>
      <w:r>
        <w:rPr>
          <w:rStyle w:val="HTML0"/>
          <w:rFonts w:ascii="var(--ds-font-family-code)" w:hAnsi="var(--ds-font-family-code)"/>
          <w:color w:val="3C3C43"/>
          <w:sz w:val="21"/>
          <w:szCs w:val="21"/>
        </w:rPr>
        <w:t>ecx</w:t>
      </w:r>
      <w:proofErr w:type="spellEnd"/>
      <w:r>
        <w:rPr>
          <w:rFonts w:ascii="Segoe UI" w:hAnsi="Segoe UI" w:cs="Segoe UI"/>
          <w:color w:val="3C3C43"/>
        </w:rPr>
        <w:t> может использоваться для временного хранения данных, которые не помещаются в другие регистры.</w:t>
      </w:r>
    </w:p>
    <w:p w:rsidR="000B4EBF" w:rsidRDefault="000B4EBF" w:rsidP="000B4EBF">
      <w:pPr>
        <w:pStyle w:val="a7"/>
        <w:numPr>
          <w:ilvl w:val="0"/>
          <w:numId w:val="69"/>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Аргументы функций</w:t>
      </w:r>
      <w:r>
        <w:rPr>
          <w:rFonts w:ascii="Segoe UI" w:hAnsi="Segoe UI" w:cs="Segoe UI"/>
          <w:color w:val="3C3C43"/>
        </w:rPr>
        <w:t>:</w:t>
      </w:r>
    </w:p>
    <w:p w:rsidR="000B4EBF" w:rsidRDefault="000B4EBF" w:rsidP="000B4EBF">
      <w:pPr>
        <w:pStyle w:val="a7"/>
        <w:numPr>
          <w:ilvl w:val="1"/>
          <w:numId w:val="69"/>
        </w:numPr>
        <w:shd w:val="clear" w:color="auto" w:fill="F7F7F7"/>
        <w:spacing w:before="0" w:beforeAutospacing="0"/>
        <w:rPr>
          <w:rFonts w:ascii="Segoe UI" w:hAnsi="Segoe UI" w:cs="Segoe UI"/>
          <w:color w:val="3C3C43"/>
        </w:rPr>
      </w:pPr>
      <w:r>
        <w:rPr>
          <w:rFonts w:ascii="Segoe UI" w:hAnsi="Segoe UI" w:cs="Segoe UI"/>
          <w:color w:val="3C3C43"/>
        </w:rPr>
        <w:t>В некоторых соглашениях о вызовах, таких как </w:t>
      </w:r>
      <w:proofErr w:type="spellStart"/>
      <w:r>
        <w:rPr>
          <w:rStyle w:val="HTML0"/>
          <w:rFonts w:ascii="var(--ds-font-family-code)" w:hAnsi="var(--ds-font-family-code)"/>
          <w:color w:val="3C3C43"/>
          <w:sz w:val="21"/>
          <w:szCs w:val="21"/>
        </w:rPr>
        <w:t>cdecl</w:t>
      </w:r>
      <w:proofErr w:type="spellEnd"/>
      <w:r>
        <w:rPr>
          <w:rFonts w:ascii="Segoe UI" w:hAnsi="Segoe UI" w:cs="Segoe UI"/>
          <w:color w:val="3C3C43"/>
        </w:rPr>
        <w:t>, регистр </w:t>
      </w:r>
      <w:proofErr w:type="spellStart"/>
      <w:r>
        <w:rPr>
          <w:rStyle w:val="HTML0"/>
          <w:rFonts w:ascii="var(--ds-font-family-code)" w:hAnsi="var(--ds-font-family-code)"/>
          <w:color w:val="3C3C43"/>
          <w:sz w:val="21"/>
          <w:szCs w:val="21"/>
        </w:rPr>
        <w:t>ecx</w:t>
      </w:r>
      <w:proofErr w:type="spellEnd"/>
      <w:r>
        <w:rPr>
          <w:rFonts w:ascii="Segoe UI" w:hAnsi="Segoe UI" w:cs="Segoe UI"/>
          <w:color w:val="3C3C43"/>
        </w:rPr>
        <w:t> может использоваться для передачи аргументов функции.</w:t>
      </w:r>
    </w:p>
    <w:p w:rsidR="000B4EBF" w:rsidRPr="00865D96" w:rsidRDefault="000B4EBF" w:rsidP="002C661E">
      <w:pPr>
        <w:spacing w:after="0" w:line="240" w:lineRule="auto"/>
        <w:ind w:left="708"/>
        <w:jc w:val="both"/>
        <w:rPr>
          <w:rFonts w:ascii="Times New Roman" w:eastAsia="Times New Roman" w:hAnsi="Times New Roman" w:cs="Times New Roman"/>
          <w:color w:val="000000" w:themeColor="text1"/>
          <w:sz w:val="28"/>
          <w:szCs w:val="28"/>
          <w:lang w:eastAsia="ru-RU"/>
        </w:rPr>
      </w:pPr>
    </w:p>
    <w:p w:rsidR="002C661E" w:rsidRPr="00865D96" w:rsidRDefault="002C661E" w:rsidP="002C661E">
      <w:pPr>
        <w:numPr>
          <w:ilvl w:val="0"/>
          <w:numId w:val="4"/>
        </w:numPr>
        <w:spacing w:after="0" w:line="240" w:lineRule="auto"/>
        <w:jc w:val="both"/>
        <w:rPr>
          <w:rFonts w:ascii="Times New Roman" w:eastAsia="Times New Roman" w:hAnsi="Times New Roman" w:cs="Times New Roman"/>
          <w:color w:val="000000" w:themeColor="text1"/>
          <w:sz w:val="28"/>
          <w:szCs w:val="28"/>
          <w:lang w:val="en-US" w:eastAsia="ru-RU"/>
        </w:rPr>
      </w:pPr>
      <w:proofErr w:type="spellStart"/>
      <w:proofErr w:type="gramStart"/>
      <w:r w:rsidRPr="00865D96">
        <w:rPr>
          <w:rFonts w:ascii="Times New Roman" w:eastAsia="Times New Roman" w:hAnsi="Times New Roman" w:cs="Times New Roman"/>
          <w:b/>
          <w:bCs/>
          <w:color w:val="000000" w:themeColor="text1"/>
          <w:sz w:val="28"/>
          <w:szCs w:val="28"/>
          <w:lang w:val="en-US" w:eastAsia="ru-RU"/>
        </w:rPr>
        <w:t>edx</w:t>
      </w:r>
      <w:proofErr w:type="spellEnd"/>
      <w:r w:rsidRPr="00865D96">
        <w:rPr>
          <w:rFonts w:ascii="Times New Roman" w:eastAsia="Times New Roman" w:hAnsi="Times New Roman" w:cs="Times New Roman"/>
          <w:b/>
          <w:bCs/>
          <w:color w:val="000000" w:themeColor="text1"/>
          <w:sz w:val="28"/>
          <w:szCs w:val="28"/>
          <w:lang w:val="en-US" w:eastAsia="ru-RU"/>
        </w:rPr>
        <w:t>/dx/dh/dl</w:t>
      </w:r>
      <w:proofErr w:type="gramEnd"/>
      <w:r w:rsidRPr="00865D96">
        <w:rPr>
          <w:rFonts w:ascii="Times New Roman" w:eastAsia="Times New Roman" w:hAnsi="Times New Roman" w:cs="Times New Roman"/>
          <w:color w:val="000000" w:themeColor="text1"/>
          <w:sz w:val="28"/>
          <w:szCs w:val="28"/>
          <w:lang w:val="en-US" w:eastAsia="ru-RU"/>
        </w:rPr>
        <w:t> (Data register) - </w:t>
      </w:r>
      <w:r w:rsidRPr="00865D96">
        <w:rPr>
          <w:rFonts w:ascii="Times New Roman" w:eastAsia="Times New Roman" w:hAnsi="Times New Roman" w:cs="Times New Roman"/>
          <w:color w:val="000000" w:themeColor="text1"/>
          <w:sz w:val="28"/>
          <w:szCs w:val="28"/>
          <w:lang w:eastAsia="ru-RU"/>
        </w:rPr>
        <w:t>регистр</w:t>
      </w:r>
      <w:r w:rsidRPr="00865D96">
        <w:rPr>
          <w:rFonts w:ascii="Times New Roman" w:eastAsia="Times New Roman" w:hAnsi="Times New Roman" w:cs="Times New Roman"/>
          <w:color w:val="000000" w:themeColor="text1"/>
          <w:sz w:val="28"/>
          <w:szCs w:val="28"/>
          <w:lang w:val="en-US" w:eastAsia="ru-RU"/>
        </w:rPr>
        <w:t> </w:t>
      </w:r>
      <w:r w:rsidRPr="00865D96">
        <w:rPr>
          <w:rFonts w:ascii="Times New Roman" w:eastAsia="Times New Roman" w:hAnsi="Times New Roman" w:cs="Times New Roman"/>
          <w:i/>
          <w:iCs/>
          <w:color w:val="000000" w:themeColor="text1"/>
          <w:sz w:val="28"/>
          <w:szCs w:val="28"/>
          <w:lang w:eastAsia="ru-RU"/>
        </w:rPr>
        <w:t>данных</w:t>
      </w:r>
      <w:r w:rsidRPr="00865D96">
        <w:rPr>
          <w:rFonts w:ascii="Times New Roman" w:eastAsia="Times New Roman" w:hAnsi="Times New Roman" w:cs="Times New Roman"/>
          <w:color w:val="000000" w:themeColor="text1"/>
          <w:sz w:val="28"/>
          <w:szCs w:val="28"/>
          <w:lang w:val="en-US" w:eastAsia="ru-RU"/>
        </w:rPr>
        <w:t>.</w:t>
      </w:r>
    </w:p>
    <w:p w:rsidR="002C661E" w:rsidRPr="00865D96" w:rsidRDefault="002C661E" w:rsidP="002C661E">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Так же, как и регистр </w:t>
      </w:r>
      <w:proofErr w:type="spellStart"/>
      <w:r w:rsidRPr="00865D96">
        <w:rPr>
          <w:rFonts w:ascii="Times New Roman" w:eastAsia="Times New Roman" w:hAnsi="Times New Roman" w:cs="Times New Roman"/>
          <w:i/>
          <w:iCs/>
          <w:color w:val="000000" w:themeColor="text1"/>
          <w:sz w:val="28"/>
          <w:szCs w:val="28"/>
          <w:lang w:eastAsia="ru-RU"/>
        </w:rPr>
        <w:t>eax</w:t>
      </w:r>
      <w:proofErr w:type="spellEnd"/>
      <w:r w:rsidRPr="00865D96">
        <w:rPr>
          <w:rFonts w:ascii="Times New Roman" w:eastAsia="Times New Roman" w:hAnsi="Times New Roman" w:cs="Times New Roman"/>
          <w:i/>
          <w:iCs/>
          <w:color w:val="000000" w:themeColor="text1"/>
          <w:sz w:val="28"/>
          <w:szCs w:val="28"/>
          <w:lang w:eastAsia="ru-RU"/>
        </w:rPr>
        <w:t>/</w:t>
      </w:r>
      <w:proofErr w:type="spellStart"/>
      <w:r w:rsidRPr="00865D96">
        <w:rPr>
          <w:rFonts w:ascii="Times New Roman" w:eastAsia="Times New Roman" w:hAnsi="Times New Roman" w:cs="Times New Roman"/>
          <w:i/>
          <w:iCs/>
          <w:color w:val="000000" w:themeColor="text1"/>
          <w:sz w:val="28"/>
          <w:szCs w:val="28"/>
          <w:lang w:eastAsia="ru-RU"/>
        </w:rPr>
        <w:t>ax</w:t>
      </w:r>
      <w:proofErr w:type="spellEnd"/>
      <w:r w:rsidRPr="00865D96">
        <w:rPr>
          <w:rFonts w:ascii="Times New Roman" w:eastAsia="Times New Roman" w:hAnsi="Times New Roman" w:cs="Times New Roman"/>
          <w:i/>
          <w:iCs/>
          <w:color w:val="000000" w:themeColor="text1"/>
          <w:sz w:val="28"/>
          <w:szCs w:val="28"/>
          <w:lang w:eastAsia="ru-RU"/>
        </w:rPr>
        <w:t>/</w:t>
      </w:r>
      <w:proofErr w:type="spellStart"/>
      <w:r w:rsidRPr="00865D96">
        <w:rPr>
          <w:rFonts w:ascii="Times New Roman" w:eastAsia="Times New Roman" w:hAnsi="Times New Roman" w:cs="Times New Roman"/>
          <w:i/>
          <w:iCs/>
          <w:color w:val="000000" w:themeColor="text1"/>
          <w:sz w:val="28"/>
          <w:szCs w:val="28"/>
          <w:lang w:eastAsia="ru-RU"/>
        </w:rPr>
        <w:t>ah</w:t>
      </w:r>
      <w:proofErr w:type="spellEnd"/>
      <w:r w:rsidRPr="00865D96">
        <w:rPr>
          <w:rFonts w:ascii="Times New Roman" w:eastAsia="Times New Roman" w:hAnsi="Times New Roman" w:cs="Times New Roman"/>
          <w:i/>
          <w:iCs/>
          <w:color w:val="000000" w:themeColor="text1"/>
          <w:sz w:val="28"/>
          <w:szCs w:val="28"/>
          <w:lang w:eastAsia="ru-RU"/>
        </w:rPr>
        <w:t>/</w:t>
      </w:r>
      <w:proofErr w:type="spellStart"/>
      <w:r w:rsidRPr="00865D96">
        <w:rPr>
          <w:rFonts w:ascii="Times New Roman" w:eastAsia="Times New Roman" w:hAnsi="Times New Roman" w:cs="Times New Roman"/>
          <w:i/>
          <w:iCs/>
          <w:color w:val="000000" w:themeColor="text1"/>
          <w:sz w:val="28"/>
          <w:szCs w:val="28"/>
          <w:lang w:eastAsia="ru-RU"/>
        </w:rPr>
        <w:t>al</w:t>
      </w:r>
      <w:proofErr w:type="spellEnd"/>
      <w:r w:rsidRPr="00865D96">
        <w:rPr>
          <w:rFonts w:ascii="Times New Roman" w:eastAsia="Times New Roman" w:hAnsi="Times New Roman" w:cs="Times New Roman"/>
          <w:color w:val="000000" w:themeColor="text1"/>
          <w:sz w:val="28"/>
          <w:szCs w:val="28"/>
          <w:lang w:eastAsia="ru-RU"/>
        </w:rPr>
        <w:t>, он хранит промежуточные данные. В некоторых командах его использование обязательно; для некоторых команд это происходит неявно.</w:t>
      </w:r>
    </w:p>
    <w:p w:rsidR="002C661E" w:rsidRPr="00865D96" w:rsidRDefault="002C661E" w:rsidP="002C661E">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Следующие два регистра используются для поддержки так называемых строковых операций, то есть операций, производящих последовательную обработку строк элементов, каждый из которых может иметь длину 32, 16 или 8 бит:</w:t>
      </w:r>
    </w:p>
    <w:p w:rsidR="002C661E" w:rsidRPr="00865D96" w:rsidRDefault="002C661E" w:rsidP="002C661E">
      <w:pPr>
        <w:numPr>
          <w:ilvl w:val="0"/>
          <w:numId w:val="5"/>
        </w:numPr>
        <w:spacing w:after="0" w:line="240" w:lineRule="auto"/>
        <w:jc w:val="both"/>
        <w:rPr>
          <w:rFonts w:ascii="Times New Roman" w:eastAsia="Times New Roman" w:hAnsi="Times New Roman" w:cs="Times New Roman"/>
          <w:color w:val="000000" w:themeColor="text1"/>
          <w:sz w:val="28"/>
          <w:szCs w:val="28"/>
          <w:lang w:val="en-US" w:eastAsia="ru-RU"/>
        </w:rPr>
      </w:pPr>
      <w:proofErr w:type="spellStart"/>
      <w:proofErr w:type="gramStart"/>
      <w:r w:rsidRPr="00865D96">
        <w:rPr>
          <w:rFonts w:ascii="Times New Roman" w:eastAsia="Times New Roman" w:hAnsi="Times New Roman" w:cs="Times New Roman"/>
          <w:b/>
          <w:bCs/>
          <w:color w:val="000000" w:themeColor="text1"/>
          <w:sz w:val="28"/>
          <w:szCs w:val="28"/>
          <w:lang w:val="en-US" w:eastAsia="ru-RU"/>
        </w:rPr>
        <w:t>esi</w:t>
      </w:r>
      <w:proofErr w:type="spellEnd"/>
      <w:r w:rsidRPr="00865D96">
        <w:rPr>
          <w:rFonts w:ascii="Times New Roman" w:eastAsia="Times New Roman" w:hAnsi="Times New Roman" w:cs="Times New Roman"/>
          <w:b/>
          <w:bCs/>
          <w:color w:val="000000" w:themeColor="text1"/>
          <w:sz w:val="28"/>
          <w:szCs w:val="28"/>
          <w:lang w:val="en-US" w:eastAsia="ru-RU"/>
        </w:rPr>
        <w:t>/</w:t>
      </w:r>
      <w:proofErr w:type="spellStart"/>
      <w:r w:rsidRPr="00865D96">
        <w:rPr>
          <w:rFonts w:ascii="Times New Roman" w:eastAsia="Times New Roman" w:hAnsi="Times New Roman" w:cs="Times New Roman"/>
          <w:b/>
          <w:bCs/>
          <w:color w:val="000000" w:themeColor="text1"/>
          <w:sz w:val="28"/>
          <w:szCs w:val="28"/>
          <w:lang w:val="en-US" w:eastAsia="ru-RU"/>
        </w:rPr>
        <w:t>si</w:t>
      </w:r>
      <w:proofErr w:type="spellEnd"/>
      <w:proofErr w:type="gramEnd"/>
      <w:r w:rsidRPr="00865D96">
        <w:rPr>
          <w:rFonts w:ascii="Times New Roman" w:eastAsia="Times New Roman" w:hAnsi="Times New Roman" w:cs="Times New Roman"/>
          <w:color w:val="000000" w:themeColor="text1"/>
          <w:sz w:val="28"/>
          <w:szCs w:val="28"/>
          <w:lang w:val="en-US" w:eastAsia="ru-RU"/>
        </w:rPr>
        <w:t> (Source Index register) - </w:t>
      </w:r>
      <w:r w:rsidRPr="00865D96">
        <w:rPr>
          <w:rFonts w:ascii="Times New Roman" w:eastAsia="Times New Roman" w:hAnsi="Times New Roman" w:cs="Times New Roman"/>
          <w:i/>
          <w:iCs/>
          <w:color w:val="000000" w:themeColor="text1"/>
          <w:sz w:val="28"/>
          <w:szCs w:val="28"/>
          <w:lang w:eastAsia="ru-RU"/>
        </w:rPr>
        <w:t>индекс</w:t>
      </w:r>
      <w:r w:rsidRPr="00865D96">
        <w:rPr>
          <w:rFonts w:ascii="Times New Roman" w:eastAsia="Times New Roman" w:hAnsi="Times New Roman" w:cs="Times New Roman"/>
          <w:i/>
          <w:iCs/>
          <w:color w:val="000000" w:themeColor="text1"/>
          <w:sz w:val="28"/>
          <w:szCs w:val="28"/>
          <w:lang w:val="en-US" w:eastAsia="ru-RU"/>
        </w:rPr>
        <w:t> </w:t>
      </w:r>
      <w:r w:rsidRPr="00865D96">
        <w:rPr>
          <w:rFonts w:ascii="Times New Roman" w:eastAsia="Times New Roman" w:hAnsi="Times New Roman" w:cs="Times New Roman"/>
          <w:i/>
          <w:iCs/>
          <w:color w:val="000000" w:themeColor="text1"/>
          <w:sz w:val="28"/>
          <w:szCs w:val="28"/>
          <w:lang w:eastAsia="ru-RU"/>
        </w:rPr>
        <w:t>источника</w:t>
      </w:r>
      <w:r w:rsidRPr="00865D96">
        <w:rPr>
          <w:rFonts w:ascii="Times New Roman" w:eastAsia="Times New Roman" w:hAnsi="Times New Roman" w:cs="Times New Roman"/>
          <w:color w:val="000000" w:themeColor="text1"/>
          <w:sz w:val="28"/>
          <w:szCs w:val="28"/>
          <w:lang w:val="en-US" w:eastAsia="ru-RU"/>
        </w:rPr>
        <w:t>.</w:t>
      </w:r>
    </w:p>
    <w:p w:rsidR="002C661E" w:rsidRPr="00865D96" w:rsidRDefault="002C661E" w:rsidP="002C661E">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Этот регистр в цепочечных операциях содержит текущий адрес элемента в строке-источнике;</w:t>
      </w:r>
    </w:p>
    <w:p w:rsidR="002C661E" w:rsidRPr="00865D96" w:rsidRDefault="002C661E" w:rsidP="002C661E">
      <w:pPr>
        <w:numPr>
          <w:ilvl w:val="0"/>
          <w:numId w:val="6"/>
        </w:numPr>
        <w:spacing w:after="0" w:line="240" w:lineRule="auto"/>
        <w:jc w:val="both"/>
        <w:rPr>
          <w:rFonts w:ascii="Times New Roman" w:eastAsia="Times New Roman" w:hAnsi="Times New Roman" w:cs="Times New Roman"/>
          <w:color w:val="000000" w:themeColor="text1"/>
          <w:sz w:val="28"/>
          <w:szCs w:val="28"/>
          <w:lang w:val="en-US" w:eastAsia="ru-RU"/>
        </w:rPr>
      </w:pPr>
      <w:proofErr w:type="spellStart"/>
      <w:proofErr w:type="gramStart"/>
      <w:r w:rsidRPr="00865D96">
        <w:rPr>
          <w:rFonts w:ascii="Times New Roman" w:eastAsia="Times New Roman" w:hAnsi="Times New Roman" w:cs="Times New Roman"/>
          <w:b/>
          <w:bCs/>
          <w:color w:val="000000" w:themeColor="text1"/>
          <w:sz w:val="28"/>
          <w:szCs w:val="28"/>
          <w:lang w:val="en-US" w:eastAsia="ru-RU"/>
        </w:rPr>
        <w:t>edi</w:t>
      </w:r>
      <w:proofErr w:type="spellEnd"/>
      <w:r w:rsidRPr="00865D96">
        <w:rPr>
          <w:rFonts w:ascii="Times New Roman" w:eastAsia="Times New Roman" w:hAnsi="Times New Roman" w:cs="Times New Roman"/>
          <w:b/>
          <w:bCs/>
          <w:color w:val="000000" w:themeColor="text1"/>
          <w:sz w:val="28"/>
          <w:szCs w:val="28"/>
          <w:lang w:val="en-US" w:eastAsia="ru-RU"/>
        </w:rPr>
        <w:t>/di</w:t>
      </w:r>
      <w:proofErr w:type="gramEnd"/>
      <w:r w:rsidRPr="00865D96">
        <w:rPr>
          <w:rFonts w:ascii="Times New Roman" w:eastAsia="Times New Roman" w:hAnsi="Times New Roman" w:cs="Times New Roman"/>
          <w:color w:val="000000" w:themeColor="text1"/>
          <w:sz w:val="28"/>
          <w:szCs w:val="28"/>
          <w:lang w:val="en-US" w:eastAsia="ru-RU"/>
        </w:rPr>
        <w:t> (Destination Index register) - </w:t>
      </w:r>
      <w:r w:rsidRPr="00865D96">
        <w:rPr>
          <w:rFonts w:ascii="Times New Roman" w:eastAsia="Times New Roman" w:hAnsi="Times New Roman" w:cs="Times New Roman"/>
          <w:i/>
          <w:iCs/>
          <w:color w:val="000000" w:themeColor="text1"/>
          <w:sz w:val="28"/>
          <w:szCs w:val="28"/>
          <w:lang w:eastAsia="ru-RU"/>
        </w:rPr>
        <w:t>индекс</w:t>
      </w:r>
      <w:r w:rsidRPr="00865D96">
        <w:rPr>
          <w:rFonts w:ascii="Times New Roman" w:eastAsia="Times New Roman" w:hAnsi="Times New Roman" w:cs="Times New Roman"/>
          <w:i/>
          <w:iCs/>
          <w:color w:val="000000" w:themeColor="text1"/>
          <w:sz w:val="28"/>
          <w:szCs w:val="28"/>
          <w:lang w:val="en-US" w:eastAsia="ru-RU"/>
        </w:rPr>
        <w:t> </w:t>
      </w:r>
      <w:r w:rsidRPr="00865D96">
        <w:rPr>
          <w:rFonts w:ascii="Times New Roman" w:eastAsia="Times New Roman" w:hAnsi="Times New Roman" w:cs="Times New Roman"/>
          <w:i/>
          <w:iCs/>
          <w:color w:val="000000" w:themeColor="text1"/>
          <w:sz w:val="28"/>
          <w:szCs w:val="28"/>
          <w:lang w:eastAsia="ru-RU"/>
        </w:rPr>
        <w:t>приемника</w:t>
      </w:r>
      <w:r w:rsidRPr="00865D96">
        <w:rPr>
          <w:rFonts w:ascii="Times New Roman" w:eastAsia="Times New Roman" w:hAnsi="Times New Roman" w:cs="Times New Roman"/>
          <w:color w:val="000000" w:themeColor="text1"/>
          <w:sz w:val="28"/>
          <w:szCs w:val="28"/>
          <w:lang w:val="en-US" w:eastAsia="ru-RU"/>
        </w:rPr>
        <w:t> (</w:t>
      </w:r>
      <w:r w:rsidRPr="00865D96">
        <w:rPr>
          <w:rFonts w:ascii="Times New Roman" w:eastAsia="Times New Roman" w:hAnsi="Times New Roman" w:cs="Times New Roman"/>
          <w:color w:val="000000" w:themeColor="text1"/>
          <w:sz w:val="28"/>
          <w:szCs w:val="28"/>
          <w:lang w:eastAsia="ru-RU"/>
        </w:rPr>
        <w:t>получателя</w:t>
      </w:r>
      <w:r w:rsidRPr="00865D96">
        <w:rPr>
          <w:rFonts w:ascii="Times New Roman" w:eastAsia="Times New Roman" w:hAnsi="Times New Roman" w:cs="Times New Roman"/>
          <w:color w:val="000000" w:themeColor="text1"/>
          <w:sz w:val="28"/>
          <w:szCs w:val="28"/>
          <w:lang w:val="en-US" w:eastAsia="ru-RU"/>
        </w:rPr>
        <w:t>).</w:t>
      </w:r>
    </w:p>
    <w:p w:rsidR="002C661E" w:rsidRPr="0053718F" w:rsidRDefault="002C661E" w:rsidP="002C661E">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Этот регистр в цепочечных операциях содержит текущий адрес в строке-приемнике.</w:t>
      </w:r>
    </w:p>
    <w:p w:rsidR="00E913EC" w:rsidRDefault="00E913EC" w:rsidP="00E913EC">
      <w:pPr>
        <w:pStyle w:val="a7"/>
        <w:shd w:val="clear" w:color="auto" w:fill="F7F7F7"/>
        <w:rPr>
          <w:rFonts w:ascii="Segoe UI" w:hAnsi="Segoe UI" w:cs="Segoe UI"/>
          <w:color w:val="3C3C43"/>
        </w:rPr>
      </w:pPr>
      <w:r>
        <w:rPr>
          <w:rStyle w:val="a8"/>
          <w:rFonts w:ascii="Segoe UI" w:hAnsi="Segoe UI" w:cs="Segoe UI"/>
          <w:color w:val="3C3C43"/>
        </w:rPr>
        <w:t>Регистр </w:t>
      </w:r>
      <w:r>
        <w:rPr>
          <w:rStyle w:val="HTML0"/>
          <w:rFonts w:ascii="var(--ds-font-family-code)" w:hAnsi="var(--ds-font-family-code)"/>
          <w:b/>
          <w:bCs/>
          <w:color w:val="3C3C43"/>
          <w:sz w:val="21"/>
          <w:szCs w:val="21"/>
        </w:rPr>
        <w:t>EDI</w:t>
      </w:r>
      <w:r>
        <w:rPr>
          <w:rFonts w:ascii="Segoe UI" w:hAnsi="Segoe UI" w:cs="Segoe UI"/>
          <w:color w:val="3C3C43"/>
        </w:rPr>
        <w:t> является одним из регистров общего назначения (GPR) в архитектуре x86. Он используется в основном для работы с данными в памяти, особенно в операциях копирования и сравнения.</w:t>
      </w:r>
    </w:p>
    <w:p w:rsidR="00E913EC" w:rsidRDefault="00E913EC" w:rsidP="00E913EC">
      <w:pPr>
        <w:pStyle w:val="3"/>
        <w:shd w:val="clear" w:color="auto" w:fill="F7F7F7"/>
        <w:rPr>
          <w:rFonts w:ascii="Segoe UI" w:hAnsi="Segoe UI" w:cs="Segoe UI"/>
          <w:color w:val="3C3C43"/>
        </w:rPr>
      </w:pPr>
      <w:r>
        <w:rPr>
          <w:rFonts w:ascii="Segoe UI" w:hAnsi="Segoe UI" w:cs="Segoe UI"/>
          <w:color w:val="3C3C43"/>
        </w:rPr>
        <w:t>Основные характеристики:</w:t>
      </w:r>
    </w:p>
    <w:p w:rsidR="00E913EC" w:rsidRPr="00E913EC" w:rsidRDefault="00E913EC" w:rsidP="00E43865">
      <w:pPr>
        <w:pStyle w:val="a7"/>
        <w:numPr>
          <w:ilvl w:val="0"/>
          <w:numId w:val="55"/>
        </w:numPr>
        <w:shd w:val="clear" w:color="auto" w:fill="F7F7F7"/>
        <w:spacing w:before="0" w:beforeAutospacing="0"/>
        <w:rPr>
          <w:rFonts w:ascii="Segoe UI" w:hAnsi="Segoe UI" w:cs="Segoe UI"/>
          <w:color w:val="3C3C43"/>
          <w:lang w:val="en-US"/>
        </w:rPr>
      </w:pPr>
      <w:r w:rsidRPr="00E913EC">
        <w:rPr>
          <w:rStyle w:val="a8"/>
          <w:rFonts w:ascii="Segoe UI" w:hAnsi="Segoe UI" w:cs="Segoe UI"/>
          <w:color w:val="3C3C43"/>
          <w:lang w:val="en-US"/>
        </w:rPr>
        <w:t>32-</w:t>
      </w:r>
      <w:r>
        <w:rPr>
          <w:rStyle w:val="a8"/>
          <w:rFonts w:ascii="Segoe UI" w:hAnsi="Segoe UI" w:cs="Segoe UI"/>
          <w:color w:val="3C3C43"/>
        </w:rPr>
        <w:t>битный</w:t>
      </w:r>
      <w:r w:rsidRPr="00E913EC">
        <w:rPr>
          <w:rStyle w:val="a8"/>
          <w:rFonts w:ascii="Segoe UI" w:hAnsi="Segoe UI" w:cs="Segoe UI"/>
          <w:color w:val="3C3C43"/>
          <w:lang w:val="en-US"/>
        </w:rPr>
        <w:t xml:space="preserve"> </w:t>
      </w:r>
      <w:r>
        <w:rPr>
          <w:rStyle w:val="a8"/>
          <w:rFonts w:ascii="Segoe UI" w:hAnsi="Segoe UI" w:cs="Segoe UI"/>
          <w:color w:val="3C3C43"/>
        </w:rPr>
        <w:t>регистр</w:t>
      </w:r>
      <w:r w:rsidRPr="00E913EC">
        <w:rPr>
          <w:rStyle w:val="a8"/>
          <w:rFonts w:ascii="Segoe UI" w:hAnsi="Segoe UI" w:cs="Segoe UI"/>
          <w:color w:val="3C3C43"/>
          <w:lang w:val="en-US"/>
        </w:rPr>
        <w:t>:</w:t>
      </w:r>
      <w:r w:rsidRPr="00E913EC">
        <w:rPr>
          <w:rFonts w:ascii="Segoe UI" w:hAnsi="Segoe UI" w:cs="Segoe UI"/>
          <w:color w:val="3C3C43"/>
          <w:lang w:val="en-US"/>
        </w:rPr>
        <w:t> </w:t>
      </w:r>
      <w:r w:rsidRPr="00E913EC">
        <w:rPr>
          <w:rStyle w:val="HTML0"/>
          <w:rFonts w:ascii="var(--ds-font-family-code)" w:hAnsi="var(--ds-font-family-code)"/>
          <w:color w:val="3C3C43"/>
          <w:sz w:val="21"/>
          <w:szCs w:val="21"/>
          <w:lang w:val="en-US"/>
        </w:rPr>
        <w:t>EDI</w:t>
      </w:r>
      <w:r w:rsidRPr="00E913EC">
        <w:rPr>
          <w:rFonts w:ascii="Segoe UI" w:hAnsi="Segoe UI" w:cs="Segoe UI"/>
          <w:color w:val="3C3C43"/>
          <w:lang w:val="en-US"/>
        </w:rPr>
        <w:t> (Extended Destination Index)</w:t>
      </w:r>
    </w:p>
    <w:p w:rsidR="00E913EC" w:rsidRDefault="00E913EC" w:rsidP="00E43865">
      <w:pPr>
        <w:pStyle w:val="a7"/>
        <w:numPr>
          <w:ilvl w:val="0"/>
          <w:numId w:val="55"/>
        </w:numPr>
        <w:shd w:val="clear" w:color="auto" w:fill="F7F7F7"/>
        <w:spacing w:before="0" w:beforeAutospacing="0"/>
        <w:rPr>
          <w:rFonts w:ascii="Segoe UI" w:hAnsi="Segoe UI" w:cs="Segoe UI"/>
          <w:color w:val="3C3C43"/>
        </w:rPr>
      </w:pPr>
      <w:r>
        <w:rPr>
          <w:rStyle w:val="a8"/>
          <w:rFonts w:ascii="Segoe UI" w:hAnsi="Segoe UI" w:cs="Segoe UI"/>
          <w:color w:val="3C3C43"/>
        </w:rPr>
        <w:lastRenderedPageBreak/>
        <w:t>64-битный регистр:</w:t>
      </w:r>
      <w:r>
        <w:rPr>
          <w:rFonts w:ascii="Segoe UI" w:hAnsi="Segoe UI" w:cs="Segoe UI"/>
          <w:color w:val="3C3C43"/>
        </w:rPr>
        <w:t> </w:t>
      </w:r>
      <w:r>
        <w:rPr>
          <w:rStyle w:val="HTML0"/>
          <w:rFonts w:ascii="var(--ds-font-family-code)" w:hAnsi="var(--ds-font-family-code)"/>
          <w:color w:val="3C3C43"/>
          <w:sz w:val="21"/>
          <w:szCs w:val="21"/>
        </w:rPr>
        <w:t>RDI</w:t>
      </w:r>
      <w:r>
        <w:rPr>
          <w:rFonts w:ascii="Segoe UI" w:hAnsi="Segoe UI" w:cs="Segoe UI"/>
          <w:color w:val="3C3C43"/>
        </w:rPr>
        <w:t> (в архитектуре x86-64)</w:t>
      </w:r>
    </w:p>
    <w:p w:rsidR="00E913EC" w:rsidRDefault="00E913EC" w:rsidP="00E43865">
      <w:pPr>
        <w:pStyle w:val="a7"/>
        <w:numPr>
          <w:ilvl w:val="0"/>
          <w:numId w:val="55"/>
        </w:numPr>
        <w:shd w:val="clear" w:color="auto" w:fill="F7F7F7"/>
        <w:spacing w:before="0" w:beforeAutospacing="0"/>
        <w:rPr>
          <w:rFonts w:ascii="Segoe UI" w:hAnsi="Segoe UI" w:cs="Segoe UI"/>
          <w:color w:val="3C3C43"/>
        </w:rPr>
      </w:pPr>
      <w:r>
        <w:rPr>
          <w:rStyle w:val="a8"/>
          <w:rFonts w:ascii="Segoe UI" w:hAnsi="Segoe UI" w:cs="Segoe UI"/>
          <w:color w:val="3C3C43"/>
        </w:rPr>
        <w:t>16-битный регистр:</w:t>
      </w:r>
      <w:r>
        <w:rPr>
          <w:rFonts w:ascii="Segoe UI" w:hAnsi="Segoe UI" w:cs="Segoe UI"/>
          <w:color w:val="3C3C43"/>
        </w:rPr>
        <w:t> </w:t>
      </w:r>
      <w:r>
        <w:rPr>
          <w:rStyle w:val="HTML0"/>
          <w:rFonts w:ascii="var(--ds-font-family-code)" w:hAnsi="var(--ds-font-family-code)"/>
          <w:color w:val="3C3C43"/>
          <w:sz w:val="21"/>
          <w:szCs w:val="21"/>
        </w:rPr>
        <w:t>DI</w:t>
      </w:r>
      <w:r>
        <w:rPr>
          <w:rFonts w:ascii="Segoe UI" w:hAnsi="Segoe UI" w:cs="Segoe UI"/>
          <w:color w:val="3C3C43"/>
        </w:rPr>
        <w:t> (младшие 16 бит </w:t>
      </w:r>
      <w:r>
        <w:rPr>
          <w:rStyle w:val="HTML0"/>
          <w:rFonts w:ascii="var(--ds-font-family-code)" w:hAnsi="var(--ds-font-family-code)"/>
          <w:color w:val="3C3C43"/>
          <w:sz w:val="21"/>
          <w:szCs w:val="21"/>
        </w:rPr>
        <w:t>EDI</w:t>
      </w:r>
      <w:r>
        <w:rPr>
          <w:rFonts w:ascii="Segoe UI" w:hAnsi="Segoe UI" w:cs="Segoe UI"/>
          <w:color w:val="3C3C43"/>
        </w:rPr>
        <w:t>)</w:t>
      </w:r>
    </w:p>
    <w:p w:rsidR="00E913EC" w:rsidRDefault="00E913EC" w:rsidP="00E913EC">
      <w:pPr>
        <w:pStyle w:val="3"/>
        <w:shd w:val="clear" w:color="auto" w:fill="F7F7F7"/>
        <w:rPr>
          <w:rFonts w:ascii="Segoe UI" w:hAnsi="Segoe UI" w:cs="Segoe UI"/>
          <w:color w:val="3C3C43"/>
        </w:rPr>
      </w:pPr>
      <w:r>
        <w:rPr>
          <w:rFonts w:ascii="Segoe UI" w:hAnsi="Segoe UI" w:cs="Segoe UI"/>
          <w:color w:val="3C3C43"/>
        </w:rPr>
        <w:t>Основные функции:</w:t>
      </w:r>
    </w:p>
    <w:p w:rsidR="00E913EC" w:rsidRDefault="00E913EC" w:rsidP="00E43865">
      <w:pPr>
        <w:pStyle w:val="a7"/>
        <w:numPr>
          <w:ilvl w:val="0"/>
          <w:numId w:val="56"/>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Индекс назначения (</w:t>
      </w:r>
      <w:proofErr w:type="spellStart"/>
      <w:r>
        <w:rPr>
          <w:rStyle w:val="a8"/>
          <w:rFonts w:ascii="Segoe UI" w:hAnsi="Segoe UI" w:cs="Segoe UI"/>
          <w:color w:val="3C3C43"/>
        </w:rPr>
        <w:t>Destination</w:t>
      </w:r>
      <w:proofErr w:type="spellEnd"/>
      <w:r>
        <w:rPr>
          <w:rStyle w:val="a8"/>
          <w:rFonts w:ascii="Segoe UI" w:hAnsi="Segoe UI" w:cs="Segoe UI"/>
          <w:color w:val="3C3C43"/>
        </w:rPr>
        <w:t xml:space="preserve"> </w:t>
      </w:r>
      <w:proofErr w:type="spellStart"/>
      <w:r>
        <w:rPr>
          <w:rStyle w:val="a8"/>
          <w:rFonts w:ascii="Segoe UI" w:hAnsi="Segoe UI" w:cs="Segoe UI"/>
          <w:color w:val="3C3C43"/>
        </w:rPr>
        <w:t>Index</w:t>
      </w:r>
      <w:proofErr w:type="spellEnd"/>
      <w:r>
        <w:rPr>
          <w:rStyle w:val="a8"/>
          <w:rFonts w:ascii="Segoe UI" w:hAnsi="Segoe UI" w:cs="Segoe UI"/>
          <w:color w:val="3C3C43"/>
        </w:rPr>
        <w:t>):</w:t>
      </w:r>
    </w:p>
    <w:p w:rsidR="00E913EC" w:rsidRDefault="00E913EC" w:rsidP="00E43865">
      <w:pPr>
        <w:pStyle w:val="a7"/>
        <w:numPr>
          <w:ilvl w:val="1"/>
          <w:numId w:val="56"/>
        </w:numPr>
        <w:shd w:val="clear" w:color="auto" w:fill="F7F7F7"/>
        <w:spacing w:before="0" w:beforeAutospacing="0"/>
        <w:rPr>
          <w:rFonts w:ascii="Segoe UI" w:hAnsi="Segoe UI" w:cs="Segoe UI"/>
          <w:color w:val="3C3C43"/>
        </w:rPr>
      </w:pPr>
      <w:r>
        <w:rPr>
          <w:rFonts w:ascii="Segoe UI" w:hAnsi="Segoe UI" w:cs="Segoe UI"/>
          <w:color w:val="3C3C43"/>
        </w:rPr>
        <w:t>Используется в командах копирования и сравнения, таких как </w:t>
      </w:r>
      <w:r>
        <w:rPr>
          <w:rStyle w:val="HTML0"/>
          <w:rFonts w:ascii="var(--ds-font-family-code)" w:hAnsi="var(--ds-font-family-code)"/>
          <w:color w:val="3C3C43"/>
          <w:sz w:val="21"/>
          <w:szCs w:val="21"/>
        </w:rPr>
        <w:t>MOVS</w:t>
      </w:r>
      <w:r>
        <w:rPr>
          <w:rFonts w:ascii="Segoe UI" w:hAnsi="Segoe UI" w:cs="Segoe UI"/>
          <w:color w:val="3C3C43"/>
        </w:rPr>
        <w:t>, </w:t>
      </w:r>
      <w:r>
        <w:rPr>
          <w:rStyle w:val="HTML0"/>
          <w:rFonts w:ascii="var(--ds-font-family-code)" w:hAnsi="var(--ds-font-family-code)"/>
          <w:color w:val="3C3C43"/>
          <w:sz w:val="21"/>
          <w:szCs w:val="21"/>
        </w:rPr>
        <w:t>STOS</w:t>
      </w:r>
      <w:r>
        <w:rPr>
          <w:rFonts w:ascii="Segoe UI" w:hAnsi="Segoe UI" w:cs="Segoe UI"/>
          <w:color w:val="3C3C43"/>
        </w:rPr>
        <w:t>, </w:t>
      </w:r>
      <w:r>
        <w:rPr>
          <w:rStyle w:val="HTML0"/>
          <w:rFonts w:ascii="var(--ds-font-family-code)" w:hAnsi="var(--ds-font-family-code)"/>
          <w:color w:val="3C3C43"/>
          <w:sz w:val="21"/>
          <w:szCs w:val="21"/>
        </w:rPr>
        <w:t>CMPS</w:t>
      </w:r>
      <w:r>
        <w:rPr>
          <w:rFonts w:ascii="Segoe UI" w:hAnsi="Segoe UI" w:cs="Segoe UI"/>
          <w:color w:val="3C3C43"/>
        </w:rPr>
        <w:t>.</w:t>
      </w:r>
    </w:p>
    <w:p w:rsidR="00E913EC" w:rsidRDefault="00E913EC" w:rsidP="00E43865">
      <w:pPr>
        <w:pStyle w:val="a7"/>
        <w:numPr>
          <w:ilvl w:val="1"/>
          <w:numId w:val="56"/>
        </w:numPr>
        <w:shd w:val="clear" w:color="auto" w:fill="F7F7F7"/>
        <w:spacing w:before="0" w:beforeAutospacing="0"/>
        <w:rPr>
          <w:rFonts w:ascii="Segoe UI" w:hAnsi="Segoe UI" w:cs="Segoe UI"/>
          <w:color w:val="3C3C43"/>
        </w:rPr>
      </w:pPr>
      <w:r>
        <w:rPr>
          <w:rFonts w:ascii="Segoe UI" w:hAnsi="Segoe UI" w:cs="Segoe UI"/>
          <w:color w:val="3C3C43"/>
        </w:rPr>
        <w:t>Указывает на адрес, куда будут записываться данные (в случае </w:t>
      </w:r>
      <w:r>
        <w:rPr>
          <w:rStyle w:val="HTML0"/>
          <w:rFonts w:ascii="var(--ds-font-family-code)" w:hAnsi="var(--ds-font-family-code)"/>
          <w:color w:val="3C3C43"/>
          <w:sz w:val="21"/>
          <w:szCs w:val="21"/>
        </w:rPr>
        <w:t>MOVS</w:t>
      </w:r>
      <w:r>
        <w:rPr>
          <w:rFonts w:ascii="Segoe UI" w:hAnsi="Segoe UI" w:cs="Segoe UI"/>
          <w:color w:val="3C3C43"/>
        </w:rPr>
        <w:t>, </w:t>
      </w:r>
      <w:r>
        <w:rPr>
          <w:rStyle w:val="HTML0"/>
          <w:rFonts w:ascii="var(--ds-font-family-code)" w:hAnsi="var(--ds-font-family-code)"/>
          <w:color w:val="3C3C43"/>
          <w:sz w:val="21"/>
          <w:szCs w:val="21"/>
        </w:rPr>
        <w:t>STOS</w:t>
      </w:r>
      <w:r>
        <w:rPr>
          <w:rFonts w:ascii="Segoe UI" w:hAnsi="Segoe UI" w:cs="Segoe UI"/>
          <w:color w:val="3C3C43"/>
        </w:rPr>
        <w:t>) или с которым будут сравниваться данные (в случае </w:t>
      </w:r>
      <w:r>
        <w:rPr>
          <w:rStyle w:val="HTML0"/>
          <w:rFonts w:ascii="var(--ds-font-family-code)" w:hAnsi="var(--ds-font-family-code)"/>
          <w:color w:val="3C3C43"/>
          <w:sz w:val="21"/>
          <w:szCs w:val="21"/>
        </w:rPr>
        <w:t>CMPS</w:t>
      </w:r>
      <w:r>
        <w:rPr>
          <w:rFonts w:ascii="Segoe UI" w:hAnsi="Segoe UI" w:cs="Segoe UI"/>
          <w:color w:val="3C3C43"/>
        </w:rPr>
        <w:t>).</w:t>
      </w:r>
    </w:p>
    <w:p w:rsidR="00E913EC" w:rsidRDefault="00E913EC" w:rsidP="00E43865">
      <w:pPr>
        <w:pStyle w:val="a7"/>
        <w:numPr>
          <w:ilvl w:val="0"/>
          <w:numId w:val="56"/>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Передача параметров:</w:t>
      </w:r>
    </w:p>
    <w:p w:rsidR="00E913EC" w:rsidRDefault="00E913EC" w:rsidP="00E43865">
      <w:pPr>
        <w:pStyle w:val="a7"/>
        <w:numPr>
          <w:ilvl w:val="1"/>
          <w:numId w:val="56"/>
        </w:numPr>
        <w:shd w:val="clear" w:color="auto" w:fill="F7F7F7"/>
        <w:spacing w:before="0" w:beforeAutospacing="0"/>
        <w:rPr>
          <w:rFonts w:ascii="Segoe UI" w:hAnsi="Segoe UI" w:cs="Segoe UI"/>
          <w:color w:val="3C3C43"/>
        </w:rPr>
      </w:pPr>
      <w:r>
        <w:rPr>
          <w:rFonts w:ascii="Segoe UI" w:hAnsi="Segoe UI" w:cs="Segoe UI"/>
          <w:color w:val="3C3C43"/>
        </w:rPr>
        <w:t>В архитектуре x86-64 </w:t>
      </w:r>
      <w:r>
        <w:rPr>
          <w:rStyle w:val="HTML0"/>
          <w:rFonts w:ascii="var(--ds-font-family-code)" w:hAnsi="var(--ds-font-family-code)"/>
          <w:color w:val="3C3C43"/>
          <w:sz w:val="21"/>
          <w:szCs w:val="21"/>
        </w:rPr>
        <w:t>RDI</w:t>
      </w:r>
      <w:r>
        <w:rPr>
          <w:rFonts w:ascii="Segoe UI" w:hAnsi="Segoe UI" w:cs="Segoe UI"/>
          <w:color w:val="3C3C43"/>
        </w:rPr>
        <w:t> используется для передачи первого параметра в подпрограммы.</w:t>
      </w:r>
    </w:p>
    <w:p w:rsidR="00E913EC" w:rsidRDefault="00E913EC" w:rsidP="00E913EC">
      <w:pPr>
        <w:pStyle w:val="3"/>
        <w:shd w:val="clear" w:color="auto" w:fill="F7F7F7"/>
        <w:rPr>
          <w:rFonts w:ascii="Segoe UI" w:hAnsi="Segoe UI" w:cs="Segoe UI"/>
          <w:color w:val="3C3C43"/>
        </w:rPr>
      </w:pPr>
      <w:r>
        <w:rPr>
          <w:rFonts w:ascii="Segoe UI" w:hAnsi="Segoe UI" w:cs="Segoe UI"/>
          <w:color w:val="3C3C43"/>
        </w:rPr>
        <w:t>Примеры использования:</w:t>
      </w:r>
    </w:p>
    <w:p w:rsidR="00E913EC" w:rsidRDefault="00E913EC" w:rsidP="00E913EC">
      <w:pPr>
        <w:pStyle w:val="a7"/>
        <w:shd w:val="clear" w:color="auto" w:fill="F7F7F7"/>
        <w:rPr>
          <w:rFonts w:ascii="Segoe UI" w:hAnsi="Segoe UI" w:cs="Segoe UI"/>
          <w:color w:val="3C3C43"/>
        </w:rPr>
      </w:pPr>
      <w:r>
        <w:rPr>
          <w:rStyle w:val="a8"/>
          <w:rFonts w:ascii="Segoe UI" w:hAnsi="Segoe UI" w:cs="Segoe UI"/>
          <w:color w:val="3C3C43"/>
        </w:rPr>
        <w:t>1. Копирование данных:</w:t>
      </w:r>
    </w:p>
    <w:p w:rsidR="00E913EC" w:rsidRDefault="00E913EC" w:rsidP="00E913EC">
      <w:pPr>
        <w:shd w:val="clear" w:color="auto" w:fill="50505A"/>
        <w:rPr>
          <w:rFonts w:ascii="Segoe UI" w:hAnsi="Segoe UI" w:cs="Segoe UI"/>
          <w:color w:val="FFFFFF"/>
        </w:rPr>
      </w:pPr>
      <w:proofErr w:type="spellStart"/>
      <w:r>
        <w:rPr>
          <w:rFonts w:ascii="Segoe UI" w:hAnsi="Segoe UI" w:cs="Segoe UI"/>
          <w:color w:val="FFFFFF"/>
        </w:rPr>
        <w:t>assembly</w:t>
      </w:r>
      <w:proofErr w:type="spellEnd"/>
    </w:p>
    <w:p w:rsidR="00E913EC" w:rsidRDefault="00E913EC" w:rsidP="00E913EC">
      <w:pPr>
        <w:shd w:val="clear" w:color="auto" w:fill="50505A"/>
        <w:rPr>
          <w:rFonts w:ascii="Segoe UI" w:hAnsi="Segoe UI" w:cs="Segoe UI"/>
          <w:color w:val="FFFFFF"/>
        </w:rPr>
      </w:pPr>
      <w:proofErr w:type="spellStart"/>
      <w:r>
        <w:rPr>
          <w:rFonts w:ascii="Segoe UI" w:hAnsi="Segoe UI" w:cs="Segoe UI"/>
          <w:color w:val="FFFFFF"/>
        </w:rPr>
        <w:t>Copy</w:t>
      </w:r>
      <w:proofErr w:type="spellEnd"/>
      <w:r>
        <w:rPr>
          <w:rFonts w:ascii="Segoe UI" w:hAnsi="Segoe UI" w:cs="Segoe UI"/>
          <w:color w:val="FFFFFF"/>
        </w:rPr>
        <w:t xml:space="preserve"> </w:t>
      </w:r>
      <w:proofErr w:type="spellStart"/>
      <w:r>
        <w:rPr>
          <w:rFonts w:ascii="Segoe UI" w:hAnsi="Segoe UI" w:cs="Segoe UI"/>
          <w:color w:val="FFFFFF"/>
        </w:rPr>
        <w:t>code</w:t>
      </w:r>
      <w:proofErr w:type="spellEnd"/>
    </w:p>
    <w:p w:rsidR="00E913EC" w:rsidRDefault="00E913EC" w:rsidP="00E913EC">
      <w:pPr>
        <w:pStyle w:val="HTML1"/>
        <w:shd w:val="clear" w:color="auto" w:fill="101012"/>
        <w:wordWrap w:val="0"/>
        <w:rPr>
          <w:rFonts w:ascii="var(--ds-font-family-code)" w:hAnsi="var(--ds-font-family-code)"/>
          <w:color w:val="FFFFFF"/>
        </w:rPr>
      </w:pPr>
      <w:r>
        <w:rPr>
          <w:rStyle w:val="token"/>
          <w:rFonts w:ascii="var(--ds-font-family-code)" w:hAnsi="var(--ds-font-family-code)"/>
          <w:color w:val="636F88"/>
        </w:rPr>
        <w:t>; Копирование 10 байт из [ESI] в [EDI]</w:t>
      </w:r>
    </w:p>
    <w:p w:rsidR="00E913EC" w:rsidRDefault="00E913EC" w:rsidP="00E913E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mov</w:t>
      </w:r>
      <w:proofErr w:type="spellEnd"/>
      <w:r>
        <w:rPr>
          <w:rFonts w:ascii="var(--ds-font-family-code)" w:hAnsi="var(--ds-font-family-code)"/>
          <w:color w:val="FFFFFF"/>
        </w:rPr>
        <w:t xml:space="preserve"> </w:t>
      </w:r>
      <w:proofErr w:type="spellStart"/>
      <w:r>
        <w:rPr>
          <w:rFonts w:ascii="var(--ds-font-family-code)" w:hAnsi="var(--ds-font-family-code)"/>
          <w:color w:val="FFFFFF"/>
        </w:rPr>
        <w:t>ecx</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10</w:t>
      </w:r>
    </w:p>
    <w:p w:rsidR="00E913EC" w:rsidRDefault="00E913EC" w:rsidP="00E913E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rep</w:t>
      </w:r>
      <w:proofErr w:type="spellEnd"/>
      <w:r>
        <w:rPr>
          <w:rFonts w:ascii="var(--ds-font-family-code)" w:hAnsi="var(--ds-font-family-code)"/>
          <w:color w:val="FFFFFF"/>
        </w:rPr>
        <w:t xml:space="preserve"> </w:t>
      </w:r>
      <w:proofErr w:type="spellStart"/>
      <w:r>
        <w:rPr>
          <w:rFonts w:ascii="var(--ds-font-family-code)" w:hAnsi="var(--ds-font-family-code)"/>
          <w:color w:val="FFFFFF"/>
        </w:rPr>
        <w:t>movsb</w:t>
      </w:r>
      <w:proofErr w:type="spellEnd"/>
    </w:p>
    <w:p w:rsidR="00E913EC" w:rsidRDefault="00E913EC" w:rsidP="00E43865">
      <w:pPr>
        <w:pStyle w:val="a7"/>
        <w:numPr>
          <w:ilvl w:val="0"/>
          <w:numId w:val="57"/>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ESI</w:t>
      </w:r>
      <w:r>
        <w:rPr>
          <w:rFonts w:ascii="Segoe UI" w:hAnsi="Segoe UI" w:cs="Segoe UI"/>
          <w:color w:val="3C3C43"/>
        </w:rPr>
        <w:t> (</w:t>
      </w:r>
      <w:proofErr w:type="spellStart"/>
      <w:r>
        <w:rPr>
          <w:rFonts w:ascii="Segoe UI" w:hAnsi="Segoe UI" w:cs="Segoe UI"/>
          <w:color w:val="3C3C43"/>
        </w:rPr>
        <w:t>Source</w:t>
      </w:r>
      <w:proofErr w:type="spellEnd"/>
      <w:r>
        <w:rPr>
          <w:rFonts w:ascii="Segoe UI" w:hAnsi="Segoe UI" w:cs="Segoe UI"/>
          <w:color w:val="3C3C43"/>
        </w:rPr>
        <w:t xml:space="preserve"> </w:t>
      </w:r>
      <w:proofErr w:type="spellStart"/>
      <w:r>
        <w:rPr>
          <w:rFonts w:ascii="Segoe UI" w:hAnsi="Segoe UI" w:cs="Segoe UI"/>
          <w:color w:val="3C3C43"/>
        </w:rPr>
        <w:t>Index</w:t>
      </w:r>
      <w:proofErr w:type="spellEnd"/>
      <w:r>
        <w:rPr>
          <w:rFonts w:ascii="Segoe UI" w:hAnsi="Segoe UI" w:cs="Segoe UI"/>
          <w:color w:val="3C3C43"/>
        </w:rPr>
        <w:t>) указывает на источник данных.</w:t>
      </w:r>
    </w:p>
    <w:p w:rsidR="00E913EC" w:rsidRDefault="00E913EC" w:rsidP="00E43865">
      <w:pPr>
        <w:pStyle w:val="a7"/>
        <w:numPr>
          <w:ilvl w:val="0"/>
          <w:numId w:val="57"/>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EDI</w:t>
      </w:r>
      <w:r>
        <w:rPr>
          <w:rFonts w:ascii="Segoe UI" w:hAnsi="Segoe UI" w:cs="Segoe UI"/>
          <w:color w:val="3C3C43"/>
        </w:rPr>
        <w:t> (</w:t>
      </w:r>
      <w:proofErr w:type="spellStart"/>
      <w:r>
        <w:rPr>
          <w:rFonts w:ascii="Segoe UI" w:hAnsi="Segoe UI" w:cs="Segoe UI"/>
          <w:color w:val="3C3C43"/>
        </w:rPr>
        <w:t>Destination</w:t>
      </w:r>
      <w:proofErr w:type="spellEnd"/>
      <w:r>
        <w:rPr>
          <w:rFonts w:ascii="Segoe UI" w:hAnsi="Segoe UI" w:cs="Segoe UI"/>
          <w:color w:val="3C3C43"/>
        </w:rPr>
        <w:t xml:space="preserve"> </w:t>
      </w:r>
      <w:proofErr w:type="spellStart"/>
      <w:r>
        <w:rPr>
          <w:rFonts w:ascii="Segoe UI" w:hAnsi="Segoe UI" w:cs="Segoe UI"/>
          <w:color w:val="3C3C43"/>
        </w:rPr>
        <w:t>Index</w:t>
      </w:r>
      <w:proofErr w:type="spellEnd"/>
      <w:r>
        <w:rPr>
          <w:rFonts w:ascii="Segoe UI" w:hAnsi="Segoe UI" w:cs="Segoe UI"/>
          <w:color w:val="3C3C43"/>
        </w:rPr>
        <w:t>) указывает на место назначения.</w:t>
      </w:r>
    </w:p>
    <w:p w:rsidR="00E913EC" w:rsidRDefault="00E913EC" w:rsidP="00E43865">
      <w:pPr>
        <w:pStyle w:val="a7"/>
        <w:numPr>
          <w:ilvl w:val="0"/>
          <w:numId w:val="57"/>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ECX</w:t>
      </w:r>
      <w:r>
        <w:rPr>
          <w:rFonts w:ascii="Segoe UI" w:hAnsi="Segoe UI" w:cs="Segoe UI"/>
          <w:color w:val="3C3C43"/>
        </w:rPr>
        <w:t> (</w:t>
      </w:r>
      <w:proofErr w:type="spellStart"/>
      <w:r>
        <w:rPr>
          <w:rFonts w:ascii="Segoe UI" w:hAnsi="Segoe UI" w:cs="Segoe UI"/>
          <w:color w:val="3C3C43"/>
        </w:rPr>
        <w:t>Count</w:t>
      </w:r>
      <w:proofErr w:type="spellEnd"/>
      <w:r>
        <w:rPr>
          <w:rFonts w:ascii="Segoe UI" w:hAnsi="Segoe UI" w:cs="Segoe UI"/>
          <w:color w:val="3C3C43"/>
        </w:rPr>
        <w:t>) определяет количество байт для копирования.</w:t>
      </w:r>
    </w:p>
    <w:p w:rsidR="00E913EC" w:rsidRDefault="00E913EC" w:rsidP="00E43865">
      <w:pPr>
        <w:pStyle w:val="a7"/>
        <w:numPr>
          <w:ilvl w:val="0"/>
          <w:numId w:val="57"/>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color w:val="3C3C43"/>
          <w:sz w:val="21"/>
          <w:szCs w:val="21"/>
        </w:rPr>
        <w:t>rep</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movsb</w:t>
      </w:r>
      <w:proofErr w:type="spellEnd"/>
      <w:r>
        <w:rPr>
          <w:rFonts w:ascii="Segoe UI" w:hAnsi="Segoe UI" w:cs="Segoe UI"/>
          <w:color w:val="3C3C43"/>
        </w:rPr>
        <w:t> выполняет копирование, пока </w:t>
      </w:r>
      <w:r>
        <w:rPr>
          <w:rStyle w:val="HTML0"/>
          <w:rFonts w:ascii="var(--ds-font-family-code)" w:hAnsi="var(--ds-font-family-code)"/>
          <w:color w:val="3C3C43"/>
          <w:sz w:val="21"/>
          <w:szCs w:val="21"/>
        </w:rPr>
        <w:t>ECX</w:t>
      </w:r>
      <w:r>
        <w:rPr>
          <w:rFonts w:ascii="Segoe UI" w:hAnsi="Segoe UI" w:cs="Segoe UI"/>
          <w:color w:val="3C3C43"/>
        </w:rPr>
        <w:t> не станет равен нулю.</w:t>
      </w:r>
    </w:p>
    <w:p w:rsidR="00E913EC" w:rsidRDefault="00E913EC" w:rsidP="00E913EC">
      <w:pPr>
        <w:pStyle w:val="a7"/>
        <w:shd w:val="clear" w:color="auto" w:fill="F7F7F7"/>
        <w:rPr>
          <w:rFonts w:ascii="Segoe UI" w:hAnsi="Segoe UI" w:cs="Segoe UI"/>
          <w:color w:val="3C3C43"/>
        </w:rPr>
      </w:pPr>
      <w:r>
        <w:rPr>
          <w:rStyle w:val="a8"/>
          <w:rFonts w:ascii="Segoe UI" w:hAnsi="Segoe UI" w:cs="Segoe UI"/>
          <w:color w:val="3C3C43"/>
        </w:rPr>
        <w:t>2. Заполнение памяти:</w:t>
      </w:r>
    </w:p>
    <w:p w:rsidR="00E913EC" w:rsidRDefault="00E913EC" w:rsidP="00E913EC">
      <w:pPr>
        <w:shd w:val="clear" w:color="auto" w:fill="50505A"/>
        <w:rPr>
          <w:rFonts w:ascii="Segoe UI" w:hAnsi="Segoe UI" w:cs="Segoe UI"/>
          <w:color w:val="FFFFFF"/>
        </w:rPr>
      </w:pPr>
      <w:proofErr w:type="spellStart"/>
      <w:r>
        <w:rPr>
          <w:rFonts w:ascii="Segoe UI" w:hAnsi="Segoe UI" w:cs="Segoe UI"/>
          <w:color w:val="FFFFFF"/>
        </w:rPr>
        <w:t>assembly</w:t>
      </w:r>
      <w:proofErr w:type="spellEnd"/>
    </w:p>
    <w:p w:rsidR="00E913EC" w:rsidRDefault="00E913EC" w:rsidP="00E913EC">
      <w:pPr>
        <w:shd w:val="clear" w:color="auto" w:fill="50505A"/>
        <w:rPr>
          <w:rFonts w:ascii="Segoe UI" w:hAnsi="Segoe UI" w:cs="Segoe UI"/>
          <w:color w:val="FFFFFF"/>
        </w:rPr>
      </w:pPr>
      <w:proofErr w:type="spellStart"/>
      <w:r>
        <w:rPr>
          <w:rFonts w:ascii="Segoe UI" w:hAnsi="Segoe UI" w:cs="Segoe UI"/>
          <w:color w:val="FFFFFF"/>
        </w:rPr>
        <w:t>Copy</w:t>
      </w:r>
      <w:proofErr w:type="spellEnd"/>
      <w:r>
        <w:rPr>
          <w:rFonts w:ascii="Segoe UI" w:hAnsi="Segoe UI" w:cs="Segoe UI"/>
          <w:color w:val="FFFFFF"/>
        </w:rPr>
        <w:t xml:space="preserve"> </w:t>
      </w:r>
      <w:proofErr w:type="spellStart"/>
      <w:r>
        <w:rPr>
          <w:rFonts w:ascii="Segoe UI" w:hAnsi="Segoe UI" w:cs="Segoe UI"/>
          <w:color w:val="FFFFFF"/>
        </w:rPr>
        <w:t>code</w:t>
      </w:r>
      <w:proofErr w:type="spellEnd"/>
    </w:p>
    <w:p w:rsidR="00E913EC" w:rsidRDefault="00E913EC" w:rsidP="00E913EC">
      <w:pPr>
        <w:pStyle w:val="HTML1"/>
        <w:shd w:val="clear" w:color="auto" w:fill="101012"/>
        <w:wordWrap w:val="0"/>
        <w:rPr>
          <w:rFonts w:ascii="var(--ds-font-family-code)" w:hAnsi="var(--ds-font-family-code)"/>
          <w:color w:val="FFFFFF"/>
        </w:rPr>
      </w:pPr>
      <w:r>
        <w:rPr>
          <w:rStyle w:val="token"/>
          <w:rFonts w:ascii="var(--ds-font-family-code)" w:hAnsi="var(--ds-font-family-code)"/>
          <w:color w:val="636F88"/>
        </w:rPr>
        <w:t>; Заполнение 10 байт по адресу [EDI] значением AL</w:t>
      </w:r>
    </w:p>
    <w:p w:rsidR="00E913EC" w:rsidRDefault="00E913EC" w:rsidP="00E913E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mov</w:t>
      </w:r>
      <w:proofErr w:type="spellEnd"/>
      <w:r>
        <w:rPr>
          <w:rFonts w:ascii="var(--ds-font-family-code)" w:hAnsi="var(--ds-font-family-code)"/>
          <w:color w:val="FFFFFF"/>
        </w:rPr>
        <w:t xml:space="preserve"> </w:t>
      </w:r>
      <w:proofErr w:type="spellStart"/>
      <w:r>
        <w:rPr>
          <w:rFonts w:ascii="var(--ds-font-family-code)" w:hAnsi="var(--ds-font-family-code)"/>
          <w:color w:val="FFFFFF"/>
        </w:rPr>
        <w:t>ecx</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10</w:t>
      </w:r>
    </w:p>
    <w:p w:rsidR="00E913EC" w:rsidRDefault="00E913EC" w:rsidP="00E913E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rep</w:t>
      </w:r>
      <w:proofErr w:type="spellEnd"/>
      <w:r>
        <w:rPr>
          <w:rFonts w:ascii="var(--ds-font-family-code)" w:hAnsi="var(--ds-font-family-code)"/>
          <w:color w:val="FFFFFF"/>
        </w:rPr>
        <w:t xml:space="preserve"> </w:t>
      </w:r>
      <w:proofErr w:type="spellStart"/>
      <w:r>
        <w:rPr>
          <w:rFonts w:ascii="var(--ds-font-family-code)" w:hAnsi="var(--ds-font-family-code)"/>
          <w:color w:val="FFFFFF"/>
        </w:rPr>
        <w:t>stosb</w:t>
      </w:r>
      <w:proofErr w:type="spellEnd"/>
    </w:p>
    <w:p w:rsidR="00E913EC" w:rsidRDefault="00E913EC" w:rsidP="00E43865">
      <w:pPr>
        <w:pStyle w:val="a7"/>
        <w:numPr>
          <w:ilvl w:val="0"/>
          <w:numId w:val="58"/>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AL</w:t>
      </w:r>
      <w:r>
        <w:rPr>
          <w:rFonts w:ascii="Segoe UI" w:hAnsi="Segoe UI" w:cs="Segoe UI"/>
          <w:color w:val="3C3C43"/>
        </w:rPr>
        <w:t> (младший байт </w:t>
      </w:r>
      <w:r>
        <w:rPr>
          <w:rStyle w:val="HTML0"/>
          <w:rFonts w:ascii="var(--ds-font-family-code)" w:hAnsi="var(--ds-font-family-code)"/>
          <w:color w:val="3C3C43"/>
          <w:sz w:val="21"/>
          <w:szCs w:val="21"/>
        </w:rPr>
        <w:t>EAX</w:t>
      </w:r>
      <w:r>
        <w:rPr>
          <w:rFonts w:ascii="Segoe UI" w:hAnsi="Segoe UI" w:cs="Segoe UI"/>
          <w:color w:val="3C3C43"/>
        </w:rPr>
        <w:t>) содержит значение, которым будет заполнена память.</w:t>
      </w:r>
    </w:p>
    <w:p w:rsidR="00E913EC" w:rsidRDefault="00E913EC" w:rsidP="00E43865">
      <w:pPr>
        <w:pStyle w:val="a7"/>
        <w:numPr>
          <w:ilvl w:val="0"/>
          <w:numId w:val="58"/>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EDI</w:t>
      </w:r>
      <w:r>
        <w:rPr>
          <w:rFonts w:ascii="Segoe UI" w:hAnsi="Segoe UI" w:cs="Segoe UI"/>
          <w:color w:val="3C3C43"/>
        </w:rPr>
        <w:t> указывает на начало области памяти.</w:t>
      </w:r>
    </w:p>
    <w:p w:rsidR="00E913EC" w:rsidRDefault="00E913EC" w:rsidP="00E43865">
      <w:pPr>
        <w:pStyle w:val="a7"/>
        <w:numPr>
          <w:ilvl w:val="0"/>
          <w:numId w:val="58"/>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color w:val="3C3C43"/>
          <w:sz w:val="21"/>
          <w:szCs w:val="21"/>
        </w:rPr>
        <w:t>rep</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stosb</w:t>
      </w:r>
      <w:proofErr w:type="spellEnd"/>
      <w:r>
        <w:rPr>
          <w:rFonts w:ascii="Segoe UI" w:hAnsi="Segoe UI" w:cs="Segoe UI"/>
          <w:color w:val="3C3C43"/>
        </w:rPr>
        <w:t> выполняет заполнение, пока </w:t>
      </w:r>
      <w:r>
        <w:rPr>
          <w:rStyle w:val="HTML0"/>
          <w:rFonts w:ascii="var(--ds-font-family-code)" w:hAnsi="var(--ds-font-family-code)"/>
          <w:color w:val="3C3C43"/>
          <w:sz w:val="21"/>
          <w:szCs w:val="21"/>
        </w:rPr>
        <w:t>ECX</w:t>
      </w:r>
      <w:r>
        <w:rPr>
          <w:rFonts w:ascii="Segoe UI" w:hAnsi="Segoe UI" w:cs="Segoe UI"/>
          <w:color w:val="3C3C43"/>
        </w:rPr>
        <w:t> не станет равен нулю.</w:t>
      </w:r>
    </w:p>
    <w:p w:rsidR="00E913EC" w:rsidRDefault="00E913EC" w:rsidP="00E913EC">
      <w:pPr>
        <w:pStyle w:val="a7"/>
        <w:shd w:val="clear" w:color="auto" w:fill="F7F7F7"/>
        <w:rPr>
          <w:rFonts w:ascii="Segoe UI" w:hAnsi="Segoe UI" w:cs="Segoe UI"/>
          <w:color w:val="3C3C43"/>
        </w:rPr>
      </w:pPr>
      <w:r>
        <w:rPr>
          <w:rStyle w:val="a8"/>
          <w:rFonts w:ascii="Segoe UI" w:hAnsi="Segoe UI" w:cs="Segoe UI"/>
          <w:color w:val="3C3C43"/>
        </w:rPr>
        <w:t>3. Передача параметра в подпрограмму:</w:t>
      </w:r>
    </w:p>
    <w:p w:rsidR="00E913EC" w:rsidRDefault="00E913EC" w:rsidP="00E913EC">
      <w:pPr>
        <w:shd w:val="clear" w:color="auto" w:fill="50505A"/>
        <w:rPr>
          <w:rFonts w:ascii="Segoe UI" w:hAnsi="Segoe UI" w:cs="Segoe UI"/>
          <w:color w:val="FFFFFF"/>
        </w:rPr>
      </w:pPr>
      <w:proofErr w:type="spellStart"/>
      <w:r>
        <w:rPr>
          <w:rFonts w:ascii="Segoe UI" w:hAnsi="Segoe UI" w:cs="Segoe UI"/>
          <w:color w:val="FFFFFF"/>
        </w:rPr>
        <w:t>assembly</w:t>
      </w:r>
      <w:proofErr w:type="spellEnd"/>
    </w:p>
    <w:p w:rsidR="00E913EC" w:rsidRDefault="00E913EC" w:rsidP="00E913EC">
      <w:pPr>
        <w:shd w:val="clear" w:color="auto" w:fill="50505A"/>
        <w:rPr>
          <w:rFonts w:ascii="Segoe UI" w:hAnsi="Segoe UI" w:cs="Segoe UI"/>
          <w:color w:val="FFFFFF"/>
        </w:rPr>
      </w:pPr>
      <w:proofErr w:type="spellStart"/>
      <w:r>
        <w:rPr>
          <w:rFonts w:ascii="Segoe UI" w:hAnsi="Segoe UI" w:cs="Segoe UI"/>
          <w:color w:val="FFFFFF"/>
        </w:rPr>
        <w:t>Copy</w:t>
      </w:r>
      <w:proofErr w:type="spellEnd"/>
      <w:r>
        <w:rPr>
          <w:rFonts w:ascii="Segoe UI" w:hAnsi="Segoe UI" w:cs="Segoe UI"/>
          <w:color w:val="FFFFFF"/>
        </w:rPr>
        <w:t xml:space="preserve"> </w:t>
      </w:r>
      <w:proofErr w:type="spellStart"/>
      <w:r>
        <w:rPr>
          <w:rFonts w:ascii="Segoe UI" w:hAnsi="Segoe UI" w:cs="Segoe UI"/>
          <w:color w:val="FFFFFF"/>
        </w:rPr>
        <w:t>code</w:t>
      </w:r>
      <w:proofErr w:type="spellEnd"/>
    </w:p>
    <w:p w:rsidR="00E913EC" w:rsidRDefault="00E913EC" w:rsidP="00E913EC">
      <w:pPr>
        <w:pStyle w:val="HTML1"/>
        <w:shd w:val="clear" w:color="auto" w:fill="101012"/>
        <w:wordWrap w:val="0"/>
        <w:rPr>
          <w:rFonts w:ascii="var(--ds-font-family-code)" w:hAnsi="var(--ds-font-family-code)"/>
          <w:color w:val="FFFFFF"/>
        </w:rPr>
      </w:pPr>
      <w:r>
        <w:rPr>
          <w:rStyle w:val="token"/>
          <w:rFonts w:ascii="var(--ds-font-family-code)" w:hAnsi="var(--ds-font-family-code)"/>
          <w:color w:val="636F88"/>
        </w:rPr>
        <w:lastRenderedPageBreak/>
        <w:t>; Вызов функции с параметром 0x12345678</w:t>
      </w:r>
    </w:p>
    <w:p w:rsidR="00E913EC" w:rsidRDefault="00E913EC" w:rsidP="00E913E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mov</w:t>
      </w:r>
      <w:proofErr w:type="spellEnd"/>
      <w:r>
        <w:rPr>
          <w:rFonts w:ascii="var(--ds-font-family-code)" w:hAnsi="var(--ds-font-family-code)"/>
          <w:color w:val="FFFFFF"/>
        </w:rPr>
        <w:t xml:space="preserve"> </w:t>
      </w:r>
      <w:proofErr w:type="spellStart"/>
      <w:r>
        <w:rPr>
          <w:rFonts w:ascii="var(--ds-font-family-code)" w:hAnsi="var(--ds-font-family-code)"/>
          <w:color w:val="FFFFFF"/>
        </w:rPr>
        <w:t>edi</w:t>
      </w:r>
      <w:proofErr w:type="spellEnd"/>
      <w:r>
        <w:rPr>
          <w:rStyle w:val="token"/>
          <w:rFonts w:ascii="var(--ds-font-family-code)" w:hAnsi="var(--ds-font-family-code)"/>
          <w:color w:val="81A1C1"/>
        </w:rPr>
        <w:t>,</w:t>
      </w:r>
      <w:r>
        <w:rPr>
          <w:rFonts w:ascii="var(--ds-font-family-code)" w:hAnsi="var(--ds-font-family-code)"/>
          <w:color w:val="FFFFFF"/>
        </w:rPr>
        <w:t xml:space="preserve"> 0x12345678</w:t>
      </w:r>
    </w:p>
    <w:p w:rsidR="00E913EC" w:rsidRDefault="00E913EC" w:rsidP="00E913E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call</w:t>
      </w:r>
      <w:proofErr w:type="spellEnd"/>
      <w:r>
        <w:rPr>
          <w:rFonts w:ascii="var(--ds-font-family-code)" w:hAnsi="var(--ds-font-family-code)"/>
          <w:color w:val="FFFFFF"/>
        </w:rPr>
        <w:t xml:space="preserve"> </w:t>
      </w:r>
      <w:proofErr w:type="spellStart"/>
      <w:r>
        <w:rPr>
          <w:rFonts w:ascii="var(--ds-font-family-code)" w:hAnsi="var(--ds-font-family-code)"/>
          <w:color w:val="FFFFFF"/>
        </w:rPr>
        <w:t>some_function</w:t>
      </w:r>
      <w:proofErr w:type="spellEnd"/>
    </w:p>
    <w:p w:rsidR="00E913EC" w:rsidRDefault="00E913EC" w:rsidP="00E43865">
      <w:pPr>
        <w:pStyle w:val="a7"/>
        <w:numPr>
          <w:ilvl w:val="0"/>
          <w:numId w:val="59"/>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EDI</w:t>
      </w:r>
      <w:r>
        <w:rPr>
          <w:rFonts w:ascii="Segoe UI" w:hAnsi="Segoe UI" w:cs="Segoe UI"/>
          <w:color w:val="3C3C43"/>
        </w:rPr>
        <w:t> содержит значение параметра.</w:t>
      </w:r>
    </w:p>
    <w:p w:rsidR="00E913EC" w:rsidRDefault="00E913EC" w:rsidP="00E43865">
      <w:pPr>
        <w:pStyle w:val="a7"/>
        <w:numPr>
          <w:ilvl w:val="0"/>
          <w:numId w:val="59"/>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color w:val="3C3C43"/>
          <w:sz w:val="21"/>
          <w:szCs w:val="21"/>
        </w:rPr>
        <w:t>call</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some_function</w:t>
      </w:r>
      <w:proofErr w:type="spellEnd"/>
      <w:r>
        <w:rPr>
          <w:rFonts w:ascii="Segoe UI" w:hAnsi="Segoe UI" w:cs="Segoe UI"/>
          <w:color w:val="3C3C43"/>
        </w:rPr>
        <w:t> вызывает подпрограмму, передавая параметр через </w:t>
      </w:r>
      <w:r>
        <w:rPr>
          <w:rStyle w:val="HTML0"/>
          <w:rFonts w:ascii="var(--ds-font-family-code)" w:hAnsi="var(--ds-font-family-code)"/>
          <w:color w:val="3C3C43"/>
          <w:sz w:val="21"/>
          <w:szCs w:val="21"/>
        </w:rPr>
        <w:t>EDI</w:t>
      </w:r>
      <w:r>
        <w:rPr>
          <w:rFonts w:ascii="Segoe UI" w:hAnsi="Segoe UI" w:cs="Segoe UI"/>
          <w:color w:val="3C3C43"/>
        </w:rPr>
        <w:t>.</w:t>
      </w:r>
    </w:p>
    <w:p w:rsidR="00E913EC" w:rsidRPr="00E913EC" w:rsidRDefault="00E913EC" w:rsidP="002C661E">
      <w:pPr>
        <w:spacing w:after="0" w:line="240" w:lineRule="auto"/>
        <w:ind w:left="708"/>
        <w:jc w:val="both"/>
        <w:rPr>
          <w:rFonts w:ascii="Times New Roman" w:eastAsia="Times New Roman" w:hAnsi="Times New Roman" w:cs="Times New Roman"/>
          <w:color w:val="000000" w:themeColor="text1"/>
          <w:sz w:val="28"/>
          <w:szCs w:val="28"/>
          <w:lang w:eastAsia="ru-RU"/>
        </w:rPr>
      </w:pPr>
    </w:p>
    <w:p w:rsidR="002C661E" w:rsidRDefault="002C661E" w:rsidP="002C661E">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В архитектуре микропроцессора на программно-аппаратном уровне поддерживается такая структура данных, как </w:t>
      </w:r>
      <w:r w:rsidRPr="00865D96">
        <w:rPr>
          <w:rFonts w:ascii="Times New Roman" w:eastAsia="Times New Roman" w:hAnsi="Times New Roman" w:cs="Times New Roman"/>
          <w:b/>
          <w:bCs/>
          <w:i/>
          <w:iCs/>
          <w:color w:val="000000" w:themeColor="text1"/>
          <w:sz w:val="28"/>
          <w:szCs w:val="28"/>
          <w:lang w:eastAsia="ru-RU"/>
        </w:rPr>
        <w:t>стек</w:t>
      </w:r>
      <w:r w:rsidRPr="00865D96">
        <w:rPr>
          <w:rFonts w:ascii="Times New Roman" w:eastAsia="Times New Roman" w:hAnsi="Times New Roman" w:cs="Times New Roman"/>
          <w:color w:val="000000" w:themeColor="text1"/>
          <w:sz w:val="28"/>
          <w:szCs w:val="28"/>
          <w:lang w:eastAsia="ru-RU"/>
        </w:rPr>
        <w:t>. Стек располагается в оперативной памяти и обычно используется для сохранения адреса возврата из подпрограммы, для передачи параметров в подпрограммы и размещения локальных переменных. Для работы со стеком в системе команд микропроцессора есть специальные команды, а в программной модели микропроцессора для этого существуют специальные регистры:</w:t>
      </w:r>
    </w:p>
    <w:p w:rsidR="00EF706E" w:rsidRDefault="00EF706E" w:rsidP="00EF706E">
      <w:pPr>
        <w:spacing w:after="0" w:line="240" w:lineRule="auto"/>
        <w:jc w:val="both"/>
        <w:rPr>
          <w:rFonts w:ascii="Times New Roman" w:eastAsia="Times New Roman" w:hAnsi="Times New Roman" w:cs="Times New Roman"/>
          <w:color w:val="000000" w:themeColor="text1"/>
          <w:sz w:val="28"/>
          <w:szCs w:val="28"/>
          <w:lang w:eastAsia="ru-RU"/>
        </w:rPr>
      </w:pPr>
      <w:r w:rsidRPr="00EF706E">
        <w:rPr>
          <w:rFonts w:ascii="Times New Roman" w:eastAsia="Times New Roman" w:hAnsi="Times New Roman" w:cs="Times New Roman"/>
          <w:color w:val="000000" w:themeColor="text1"/>
          <w:sz w:val="28"/>
          <w:szCs w:val="28"/>
          <w:lang w:eastAsia="ru-RU"/>
        </w:rPr>
        <w:t>Для работы со стеком  есть специальные регистры RAP(</w:t>
      </w:r>
      <w:proofErr w:type="spellStart"/>
      <w:r w:rsidRPr="00EF706E">
        <w:rPr>
          <w:rFonts w:ascii="Times New Roman" w:eastAsia="Times New Roman" w:hAnsi="Times New Roman" w:cs="Times New Roman"/>
          <w:color w:val="000000" w:themeColor="text1"/>
          <w:sz w:val="28"/>
          <w:szCs w:val="28"/>
          <w:lang w:eastAsia="ru-RU"/>
        </w:rPr>
        <w:t>esp</w:t>
      </w:r>
      <w:proofErr w:type="spellEnd"/>
      <w:r w:rsidRPr="00EF706E">
        <w:rPr>
          <w:rFonts w:ascii="Times New Roman" w:eastAsia="Times New Roman" w:hAnsi="Times New Roman" w:cs="Times New Roman"/>
          <w:color w:val="000000" w:themeColor="text1"/>
          <w:sz w:val="28"/>
          <w:szCs w:val="28"/>
          <w:lang w:eastAsia="ru-RU"/>
        </w:rPr>
        <w:t xml:space="preserve">, </w:t>
      </w:r>
      <w:proofErr w:type="spellStart"/>
      <w:r w:rsidRPr="00EF706E">
        <w:rPr>
          <w:rFonts w:ascii="Times New Roman" w:eastAsia="Times New Roman" w:hAnsi="Times New Roman" w:cs="Times New Roman"/>
          <w:color w:val="000000" w:themeColor="text1"/>
          <w:sz w:val="28"/>
          <w:szCs w:val="28"/>
          <w:lang w:eastAsia="ru-RU"/>
        </w:rPr>
        <w:t>sp</w:t>
      </w:r>
      <w:proofErr w:type="spellEnd"/>
      <w:r w:rsidRPr="00EF706E">
        <w:rPr>
          <w:rFonts w:ascii="Times New Roman" w:eastAsia="Times New Roman" w:hAnsi="Times New Roman" w:cs="Times New Roman"/>
          <w:color w:val="000000" w:themeColor="text1"/>
          <w:sz w:val="28"/>
          <w:szCs w:val="28"/>
          <w:lang w:eastAsia="ru-RU"/>
        </w:rPr>
        <w:t>)- регистр указателя стека, содержит указатель на вершину стека в текущем сегменте стека. RBP (</w:t>
      </w:r>
      <w:proofErr w:type="spellStart"/>
      <w:r w:rsidRPr="00EF706E">
        <w:rPr>
          <w:rFonts w:ascii="Times New Roman" w:eastAsia="Times New Roman" w:hAnsi="Times New Roman" w:cs="Times New Roman"/>
          <w:color w:val="000000" w:themeColor="text1"/>
          <w:sz w:val="28"/>
          <w:szCs w:val="28"/>
          <w:lang w:eastAsia="ru-RU"/>
        </w:rPr>
        <w:t>ebp</w:t>
      </w:r>
      <w:proofErr w:type="spellEnd"/>
      <w:r w:rsidRPr="00EF706E">
        <w:rPr>
          <w:rFonts w:ascii="Times New Roman" w:eastAsia="Times New Roman" w:hAnsi="Times New Roman" w:cs="Times New Roman"/>
          <w:color w:val="000000" w:themeColor="text1"/>
          <w:sz w:val="28"/>
          <w:szCs w:val="28"/>
          <w:lang w:eastAsia="ru-RU"/>
        </w:rPr>
        <w:t xml:space="preserve">, </w:t>
      </w:r>
      <w:proofErr w:type="spellStart"/>
      <w:r w:rsidRPr="00EF706E">
        <w:rPr>
          <w:rFonts w:ascii="Times New Roman" w:eastAsia="Times New Roman" w:hAnsi="Times New Roman" w:cs="Times New Roman"/>
          <w:color w:val="000000" w:themeColor="text1"/>
          <w:sz w:val="28"/>
          <w:szCs w:val="28"/>
          <w:lang w:eastAsia="ru-RU"/>
        </w:rPr>
        <w:t>bp</w:t>
      </w:r>
      <w:proofErr w:type="spellEnd"/>
      <w:r w:rsidRPr="00EF706E">
        <w:rPr>
          <w:rFonts w:ascii="Times New Roman" w:eastAsia="Times New Roman" w:hAnsi="Times New Roman" w:cs="Times New Roman"/>
          <w:color w:val="000000" w:themeColor="text1"/>
          <w:sz w:val="28"/>
          <w:szCs w:val="28"/>
          <w:lang w:eastAsia="ru-RU"/>
        </w:rPr>
        <w:t>) -регистр указателя базы  кадра стек</w:t>
      </w:r>
      <w:proofErr w:type="gramStart"/>
      <w:r w:rsidRPr="00EF706E">
        <w:rPr>
          <w:rFonts w:ascii="Times New Roman" w:eastAsia="Times New Roman" w:hAnsi="Times New Roman" w:cs="Times New Roman"/>
          <w:color w:val="000000" w:themeColor="text1"/>
          <w:sz w:val="28"/>
          <w:szCs w:val="28"/>
          <w:lang w:eastAsia="ru-RU"/>
        </w:rPr>
        <w:t>а(</w:t>
      </w:r>
      <w:proofErr w:type="gramEnd"/>
      <w:r w:rsidRPr="00EF706E">
        <w:rPr>
          <w:rFonts w:ascii="Times New Roman" w:eastAsia="Times New Roman" w:hAnsi="Times New Roman" w:cs="Times New Roman"/>
          <w:color w:val="000000" w:themeColor="text1"/>
          <w:sz w:val="28"/>
          <w:szCs w:val="28"/>
          <w:lang w:eastAsia="ru-RU"/>
        </w:rPr>
        <w:t>для организации произвольного доступа к данным внутри стека, часто этот регистр хранит адрес начала локальных переменных текущей подпрограммы.</w:t>
      </w:r>
    </w:p>
    <w:p w:rsidR="002C661E" w:rsidRPr="00EF706E" w:rsidRDefault="002C661E" w:rsidP="00EF706E">
      <w:pPr>
        <w:spacing w:after="0" w:line="240" w:lineRule="auto"/>
        <w:ind w:firstLine="360"/>
        <w:jc w:val="both"/>
        <w:rPr>
          <w:rFonts w:ascii="Times New Roman" w:eastAsia="Times New Roman" w:hAnsi="Times New Roman" w:cs="Times New Roman"/>
          <w:color w:val="000000" w:themeColor="text1"/>
          <w:sz w:val="28"/>
          <w:szCs w:val="28"/>
          <w:lang w:val="en-US" w:eastAsia="ru-RU"/>
        </w:rPr>
      </w:pPr>
      <w:proofErr w:type="spellStart"/>
      <w:proofErr w:type="gramStart"/>
      <w:r w:rsidRPr="00865D96">
        <w:rPr>
          <w:rFonts w:ascii="Times New Roman" w:eastAsia="Times New Roman" w:hAnsi="Times New Roman" w:cs="Times New Roman"/>
          <w:b/>
          <w:bCs/>
          <w:color w:val="000000" w:themeColor="text1"/>
          <w:sz w:val="28"/>
          <w:szCs w:val="28"/>
          <w:lang w:val="en-US" w:eastAsia="ru-RU"/>
        </w:rPr>
        <w:t>esp</w:t>
      </w:r>
      <w:proofErr w:type="spellEnd"/>
      <w:r w:rsidRPr="00EF706E">
        <w:rPr>
          <w:rFonts w:ascii="Times New Roman" w:eastAsia="Times New Roman" w:hAnsi="Times New Roman" w:cs="Times New Roman"/>
          <w:b/>
          <w:bCs/>
          <w:color w:val="000000" w:themeColor="text1"/>
          <w:sz w:val="28"/>
          <w:szCs w:val="28"/>
          <w:lang w:val="en-US" w:eastAsia="ru-RU"/>
        </w:rPr>
        <w:t>/</w:t>
      </w:r>
      <w:proofErr w:type="spellStart"/>
      <w:r w:rsidRPr="00865D96">
        <w:rPr>
          <w:rFonts w:ascii="Times New Roman" w:eastAsia="Times New Roman" w:hAnsi="Times New Roman" w:cs="Times New Roman"/>
          <w:b/>
          <w:bCs/>
          <w:color w:val="000000" w:themeColor="text1"/>
          <w:sz w:val="28"/>
          <w:szCs w:val="28"/>
          <w:lang w:val="en-US" w:eastAsia="ru-RU"/>
        </w:rPr>
        <w:t>sp</w:t>
      </w:r>
      <w:proofErr w:type="spellEnd"/>
      <w:proofErr w:type="gramEnd"/>
      <w:r w:rsidRPr="00865D96">
        <w:rPr>
          <w:rFonts w:ascii="Times New Roman" w:eastAsia="Times New Roman" w:hAnsi="Times New Roman" w:cs="Times New Roman"/>
          <w:color w:val="000000" w:themeColor="text1"/>
          <w:sz w:val="28"/>
          <w:szCs w:val="28"/>
          <w:lang w:val="en-US" w:eastAsia="ru-RU"/>
        </w:rPr>
        <w:t> </w:t>
      </w:r>
      <w:r w:rsidRPr="00EF706E">
        <w:rPr>
          <w:rFonts w:ascii="Times New Roman" w:eastAsia="Times New Roman" w:hAnsi="Times New Roman" w:cs="Times New Roman"/>
          <w:color w:val="000000" w:themeColor="text1"/>
          <w:sz w:val="28"/>
          <w:szCs w:val="28"/>
          <w:lang w:val="en-US" w:eastAsia="ru-RU"/>
        </w:rPr>
        <w:t>(</w:t>
      </w:r>
      <w:r w:rsidRPr="00865D96">
        <w:rPr>
          <w:rFonts w:ascii="Times New Roman" w:eastAsia="Times New Roman" w:hAnsi="Times New Roman" w:cs="Times New Roman"/>
          <w:color w:val="000000" w:themeColor="text1"/>
          <w:sz w:val="28"/>
          <w:szCs w:val="28"/>
          <w:lang w:val="en-US" w:eastAsia="ru-RU"/>
        </w:rPr>
        <w:t>Stack</w:t>
      </w:r>
      <w:r w:rsidRPr="00EF706E">
        <w:rPr>
          <w:rFonts w:ascii="Times New Roman" w:eastAsia="Times New Roman" w:hAnsi="Times New Roman" w:cs="Times New Roman"/>
          <w:color w:val="000000" w:themeColor="text1"/>
          <w:sz w:val="28"/>
          <w:szCs w:val="28"/>
          <w:lang w:val="en-US" w:eastAsia="ru-RU"/>
        </w:rPr>
        <w:t xml:space="preserve"> </w:t>
      </w:r>
      <w:r w:rsidRPr="00865D96">
        <w:rPr>
          <w:rFonts w:ascii="Times New Roman" w:eastAsia="Times New Roman" w:hAnsi="Times New Roman" w:cs="Times New Roman"/>
          <w:color w:val="000000" w:themeColor="text1"/>
          <w:sz w:val="28"/>
          <w:szCs w:val="28"/>
          <w:lang w:val="en-US" w:eastAsia="ru-RU"/>
        </w:rPr>
        <w:t>Pointer</w:t>
      </w:r>
      <w:r w:rsidRPr="00EF706E">
        <w:rPr>
          <w:rFonts w:ascii="Times New Roman" w:eastAsia="Times New Roman" w:hAnsi="Times New Roman" w:cs="Times New Roman"/>
          <w:color w:val="000000" w:themeColor="text1"/>
          <w:sz w:val="28"/>
          <w:szCs w:val="28"/>
          <w:lang w:val="en-US" w:eastAsia="ru-RU"/>
        </w:rPr>
        <w:t xml:space="preserve"> </w:t>
      </w:r>
      <w:r w:rsidRPr="00865D96">
        <w:rPr>
          <w:rFonts w:ascii="Times New Roman" w:eastAsia="Times New Roman" w:hAnsi="Times New Roman" w:cs="Times New Roman"/>
          <w:color w:val="000000" w:themeColor="text1"/>
          <w:sz w:val="28"/>
          <w:szCs w:val="28"/>
          <w:lang w:val="en-US" w:eastAsia="ru-RU"/>
        </w:rPr>
        <w:t>register</w:t>
      </w:r>
      <w:r w:rsidRPr="00EF706E">
        <w:rPr>
          <w:rFonts w:ascii="Times New Roman" w:eastAsia="Times New Roman" w:hAnsi="Times New Roman" w:cs="Times New Roman"/>
          <w:color w:val="000000" w:themeColor="text1"/>
          <w:sz w:val="28"/>
          <w:szCs w:val="28"/>
          <w:lang w:val="en-US" w:eastAsia="ru-RU"/>
        </w:rPr>
        <w:t>) -</w:t>
      </w:r>
      <w:r w:rsidRPr="00865D96">
        <w:rPr>
          <w:rFonts w:ascii="Times New Roman" w:eastAsia="Times New Roman" w:hAnsi="Times New Roman" w:cs="Times New Roman"/>
          <w:color w:val="000000" w:themeColor="text1"/>
          <w:sz w:val="28"/>
          <w:szCs w:val="28"/>
          <w:lang w:val="en-US" w:eastAsia="ru-RU"/>
        </w:rPr>
        <w:t> </w:t>
      </w:r>
      <w:r w:rsidRPr="00865D96">
        <w:rPr>
          <w:rFonts w:ascii="Times New Roman" w:eastAsia="Times New Roman" w:hAnsi="Times New Roman" w:cs="Times New Roman"/>
          <w:color w:val="000000" w:themeColor="text1"/>
          <w:sz w:val="28"/>
          <w:szCs w:val="28"/>
          <w:lang w:eastAsia="ru-RU"/>
        </w:rPr>
        <w:t>регистр</w:t>
      </w:r>
      <w:r w:rsidRPr="00865D96">
        <w:rPr>
          <w:rFonts w:ascii="Times New Roman" w:eastAsia="Times New Roman" w:hAnsi="Times New Roman" w:cs="Times New Roman"/>
          <w:color w:val="000000" w:themeColor="text1"/>
          <w:sz w:val="28"/>
          <w:szCs w:val="28"/>
          <w:lang w:val="en-US" w:eastAsia="ru-RU"/>
        </w:rPr>
        <w:t> </w:t>
      </w:r>
      <w:r w:rsidRPr="00865D96">
        <w:rPr>
          <w:rFonts w:ascii="Times New Roman" w:eastAsia="Times New Roman" w:hAnsi="Times New Roman" w:cs="Times New Roman"/>
          <w:i/>
          <w:iCs/>
          <w:color w:val="000000" w:themeColor="text1"/>
          <w:sz w:val="28"/>
          <w:szCs w:val="28"/>
          <w:lang w:eastAsia="ru-RU"/>
        </w:rPr>
        <w:t>указателя</w:t>
      </w:r>
      <w:r w:rsidRPr="00865D96">
        <w:rPr>
          <w:rFonts w:ascii="Times New Roman" w:eastAsia="Times New Roman" w:hAnsi="Times New Roman" w:cs="Times New Roman"/>
          <w:i/>
          <w:iCs/>
          <w:color w:val="000000" w:themeColor="text1"/>
          <w:sz w:val="28"/>
          <w:szCs w:val="28"/>
          <w:lang w:val="en-US" w:eastAsia="ru-RU"/>
        </w:rPr>
        <w:t> </w:t>
      </w:r>
      <w:r w:rsidRPr="00865D96">
        <w:rPr>
          <w:rFonts w:ascii="Times New Roman" w:eastAsia="Times New Roman" w:hAnsi="Times New Roman" w:cs="Times New Roman"/>
          <w:i/>
          <w:iCs/>
          <w:color w:val="000000" w:themeColor="text1"/>
          <w:sz w:val="28"/>
          <w:szCs w:val="28"/>
          <w:lang w:eastAsia="ru-RU"/>
        </w:rPr>
        <w:t>стека</w:t>
      </w:r>
      <w:r w:rsidRPr="00EF706E">
        <w:rPr>
          <w:rFonts w:ascii="Times New Roman" w:eastAsia="Times New Roman" w:hAnsi="Times New Roman" w:cs="Times New Roman"/>
          <w:color w:val="000000" w:themeColor="text1"/>
          <w:sz w:val="28"/>
          <w:szCs w:val="28"/>
          <w:lang w:val="en-US" w:eastAsia="ru-RU"/>
        </w:rPr>
        <w:t>.</w:t>
      </w:r>
    </w:p>
    <w:p w:rsidR="002C661E" w:rsidRPr="00865D96" w:rsidRDefault="002C661E" w:rsidP="002C661E">
      <w:pPr>
        <w:spacing w:after="0" w:line="240" w:lineRule="auto"/>
        <w:ind w:left="360" w:firstLine="34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Содержит указатель вершины стека в текущем сегменте стека.</w:t>
      </w:r>
    </w:p>
    <w:p w:rsidR="002C661E" w:rsidRPr="00865D96" w:rsidRDefault="002C661E" w:rsidP="00E43865">
      <w:pPr>
        <w:numPr>
          <w:ilvl w:val="0"/>
          <w:numId w:val="7"/>
        </w:numPr>
        <w:spacing w:after="0" w:line="240" w:lineRule="auto"/>
        <w:jc w:val="both"/>
        <w:rPr>
          <w:rFonts w:ascii="Times New Roman" w:eastAsia="Times New Roman" w:hAnsi="Times New Roman" w:cs="Times New Roman"/>
          <w:color w:val="000000" w:themeColor="text1"/>
          <w:sz w:val="28"/>
          <w:szCs w:val="28"/>
          <w:lang w:eastAsia="ru-RU"/>
        </w:rPr>
      </w:pPr>
      <w:proofErr w:type="spellStart"/>
      <w:r w:rsidRPr="00865D96">
        <w:rPr>
          <w:rFonts w:ascii="Times New Roman" w:eastAsia="Times New Roman" w:hAnsi="Times New Roman" w:cs="Times New Roman"/>
          <w:b/>
          <w:bCs/>
          <w:color w:val="000000" w:themeColor="text1"/>
          <w:sz w:val="28"/>
          <w:szCs w:val="28"/>
          <w:lang w:eastAsia="ru-RU"/>
        </w:rPr>
        <w:t>ebp</w:t>
      </w:r>
      <w:proofErr w:type="spellEnd"/>
      <w:r w:rsidRPr="00865D96">
        <w:rPr>
          <w:rFonts w:ascii="Times New Roman" w:eastAsia="Times New Roman" w:hAnsi="Times New Roman" w:cs="Times New Roman"/>
          <w:b/>
          <w:bCs/>
          <w:color w:val="000000" w:themeColor="text1"/>
          <w:sz w:val="28"/>
          <w:szCs w:val="28"/>
          <w:lang w:eastAsia="ru-RU"/>
        </w:rPr>
        <w:t>/</w:t>
      </w:r>
      <w:proofErr w:type="spellStart"/>
      <w:r w:rsidRPr="00865D96">
        <w:rPr>
          <w:rFonts w:ascii="Times New Roman" w:eastAsia="Times New Roman" w:hAnsi="Times New Roman" w:cs="Times New Roman"/>
          <w:b/>
          <w:bCs/>
          <w:color w:val="000000" w:themeColor="text1"/>
          <w:sz w:val="28"/>
          <w:szCs w:val="28"/>
          <w:lang w:eastAsia="ru-RU"/>
        </w:rPr>
        <w:t>bp</w:t>
      </w:r>
      <w:proofErr w:type="spellEnd"/>
      <w:r w:rsidRPr="00865D96">
        <w:rPr>
          <w:rFonts w:ascii="Times New Roman" w:eastAsia="Times New Roman" w:hAnsi="Times New Roman" w:cs="Times New Roman"/>
          <w:color w:val="000000" w:themeColor="text1"/>
          <w:sz w:val="28"/>
          <w:szCs w:val="28"/>
          <w:lang w:eastAsia="ru-RU"/>
        </w:rPr>
        <w:t> (</w:t>
      </w:r>
      <w:proofErr w:type="spellStart"/>
      <w:r w:rsidRPr="00865D96">
        <w:rPr>
          <w:rFonts w:ascii="Times New Roman" w:eastAsia="Times New Roman" w:hAnsi="Times New Roman" w:cs="Times New Roman"/>
          <w:color w:val="000000" w:themeColor="text1"/>
          <w:sz w:val="28"/>
          <w:szCs w:val="28"/>
          <w:lang w:eastAsia="ru-RU"/>
        </w:rPr>
        <w:t>Base</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Pointer</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register</w:t>
      </w:r>
      <w:proofErr w:type="spellEnd"/>
      <w:r w:rsidRPr="00865D96">
        <w:rPr>
          <w:rFonts w:ascii="Times New Roman" w:eastAsia="Times New Roman" w:hAnsi="Times New Roman" w:cs="Times New Roman"/>
          <w:color w:val="000000" w:themeColor="text1"/>
          <w:sz w:val="28"/>
          <w:szCs w:val="28"/>
          <w:lang w:eastAsia="ru-RU"/>
        </w:rPr>
        <w:t>) - регистр </w:t>
      </w:r>
      <w:r w:rsidRPr="00865D96">
        <w:rPr>
          <w:rFonts w:ascii="Times New Roman" w:eastAsia="Times New Roman" w:hAnsi="Times New Roman" w:cs="Times New Roman"/>
          <w:i/>
          <w:iCs/>
          <w:color w:val="000000" w:themeColor="text1"/>
          <w:sz w:val="28"/>
          <w:szCs w:val="28"/>
          <w:lang w:eastAsia="ru-RU"/>
        </w:rPr>
        <w:t>указателя базы кадра стека</w:t>
      </w:r>
      <w:r w:rsidRPr="00865D96">
        <w:rPr>
          <w:rFonts w:ascii="Times New Roman" w:eastAsia="Times New Roman" w:hAnsi="Times New Roman" w:cs="Times New Roman"/>
          <w:color w:val="000000" w:themeColor="text1"/>
          <w:sz w:val="28"/>
          <w:szCs w:val="28"/>
          <w:lang w:eastAsia="ru-RU"/>
        </w:rPr>
        <w:t>.</w:t>
      </w:r>
    </w:p>
    <w:p w:rsidR="002C661E" w:rsidRPr="00865D96" w:rsidRDefault="002C661E" w:rsidP="002C661E">
      <w:pPr>
        <w:spacing w:after="0" w:line="240" w:lineRule="auto"/>
        <w:ind w:left="708"/>
        <w:jc w:val="both"/>
        <w:rPr>
          <w:rFonts w:ascii="Times New Roman" w:eastAsia="Times New Roman" w:hAnsi="Times New Roman" w:cs="Times New Roman"/>
          <w:color w:val="000000" w:themeColor="text1"/>
          <w:sz w:val="28"/>
          <w:szCs w:val="28"/>
          <w:lang w:eastAsia="ru-RU"/>
        </w:rPr>
      </w:pPr>
      <w:proofErr w:type="gramStart"/>
      <w:r w:rsidRPr="00865D96">
        <w:rPr>
          <w:rFonts w:ascii="Times New Roman" w:eastAsia="Times New Roman" w:hAnsi="Times New Roman" w:cs="Times New Roman"/>
          <w:color w:val="000000" w:themeColor="text1"/>
          <w:sz w:val="28"/>
          <w:szCs w:val="28"/>
          <w:lang w:eastAsia="ru-RU"/>
        </w:rPr>
        <w:t>Предназначен</w:t>
      </w:r>
      <w:proofErr w:type="gramEnd"/>
      <w:r w:rsidRPr="00865D96">
        <w:rPr>
          <w:rFonts w:ascii="Times New Roman" w:eastAsia="Times New Roman" w:hAnsi="Times New Roman" w:cs="Times New Roman"/>
          <w:color w:val="000000" w:themeColor="text1"/>
          <w:sz w:val="28"/>
          <w:szCs w:val="28"/>
          <w:lang w:eastAsia="ru-RU"/>
        </w:rPr>
        <w:t xml:space="preserve"> для организации произвольного доступа к данным внутри стека. Часто регистр </w:t>
      </w:r>
      <w:proofErr w:type="spellStart"/>
      <w:r w:rsidRPr="00865D96">
        <w:rPr>
          <w:rFonts w:ascii="Times New Roman" w:eastAsia="Times New Roman" w:hAnsi="Times New Roman" w:cs="Times New Roman"/>
          <w:color w:val="000000" w:themeColor="text1"/>
          <w:sz w:val="28"/>
          <w:szCs w:val="28"/>
          <w:lang w:val="en-US" w:eastAsia="ru-RU"/>
        </w:rPr>
        <w:t>bp</w:t>
      </w:r>
      <w:proofErr w:type="spellEnd"/>
      <w:r w:rsidRPr="00865D96">
        <w:rPr>
          <w:rFonts w:ascii="Times New Roman" w:eastAsia="Times New Roman" w:hAnsi="Times New Roman" w:cs="Times New Roman"/>
          <w:color w:val="000000" w:themeColor="text1"/>
          <w:sz w:val="28"/>
          <w:szCs w:val="28"/>
          <w:lang w:eastAsia="ru-RU"/>
        </w:rPr>
        <w:t>/</w:t>
      </w:r>
      <w:proofErr w:type="spellStart"/>
      <w:r w:rsidRPr="00865D96">
        <w:rPr>
          <w:rFonts w:ascii="Times New Roman" w:eastAsia="Times New Roman" w:hAnsi="Times New Roman" w:cs="Times New Roman"/>
          <w:color w:val="000000" w:themeColor="text1"/>
          <w:sz w:val="28"/>
          <w:szCs w:val="28"/>
          <w:lang w:eastAsia="ru-RU"/>
        </w:rPr>
        <w:t>ebp</w:t>
      </w:r>
      <w:proofErr w:type="spellEnd"/>
      <w:r w:rsidRPr="00865D96">
        <w:rPr>
          <w:rFonts w:ascii="Times New Roman" w:eastAsia="Times New Roman" w:hAnsi="Times New Roman" w:cs="Times New Roman"/>
          <w:color w:val="000000" w:themeColor="text1"/>
          <w:sz w:val="28"/>
          <w:szCs w:val="28"/>
          <w:lang w:eastAsia="ru-RU"/>
        </w:rPr>
        <w:t xml:space="preserve"> хранит адрес начала локальных переменных текущей подпрограммы.</w:t>
      </w:r>
    </w:p>
    <w:p w:rsidR="002C661E" w:rsidRPr="00865D96" w:rsidRDefault="002C661E" w:rsidP="002C661E">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Все регистры общего назначения (кроме </w:t>
      </w:r>
      <w:r w:rsidRPr="00865D96">
        <w:rPr>
          <w:rFonts w:ascii="Times New Roman" w:eastAsia="Times New Roman" w:hAnsi="Times New Roman" w:cs="Times New Roman"/>
          <w:color w:val="000000" w:themeColor="text1"/>
          <w:sz w:val="28"/>
          <w:szCs w:val="28"/>
          <w:lang w:val="en-US" w:eastAsia="ru-RU"/>
        </w:rPr>
        <w:t>e</w:t>
      </w:r>
      <w:proofErr w:type="spellStart"/>
      <w:r w:rsidRPr="00865D96">
        <w:rPr>
          <w:rFonts w:ascii="Times New Roman" w:eastAsia="Times New Roman" w:hAnsi="Times New Roman" w:cs="Times New Roman"/>
          <w:color w:val="000000" w:themeColor="text1"/>
          <w:sz w:val="28"/>
          <w:szCs w:val="28"/>
          <w:lang w:eastAsia="ru-RU"/>
        </w:rPr>
        <w:t>sp</w:t>
      </w:r>
      <w:proofErr w:type="spellEnd"/>
      <w:r w:rsidRPr="00865D96">
        <w:rPr>
          <w:rFonts w:ascii="Times New Roman" w:eastAsia="Times New Roman" w:hAnsi="Times New Roman" w:cs="Times New Roman"/>
          <w:color w:val="000000" w:themeColor="text1"/>
          <w:sz w:val="28"/>
          <w:szCs w:val="28"/>
          <w:lang w:eastAsia="ru-RU"/>
        </w:rPr>
        <w:t>) могут использоваться при программировании для хранения операндов практически в любых сочетаниях. Но некоторые команды используют фиксированные регистры для выполнения своих действий. Использование жесткого закрепления регистров для некоторых команд позволяет более компактно кодировать их машинное представление</w:t>
      </w:r>
      <w:proofErr w:type="gramStart"/>
      <w:r w:rsidRPr="00865D96">
        <w:rPr>
          <w:rFonts w:ascii="Times New Roman" w:eastAsia="Times New Roman" w:hAnsi="Times New Roman" w:cs="Times New Roman"/>
          <w:color w:val="000000" w:themeColor="text1"/>
          <w:sz w:val="28"/>
          <w:szCs w:val="28"/>
          <w:lang w:eastAsia="ru-RU"/>
        </w:rPr>
        <w:t>.</w:t>
      </w:r>
      <w:proofErr w:type="gramEnd"/>
      <w:r w:rsidR="00EF706E">
        <w:rPr>
          <w:rFonts w:ascii="Times New Roman" w:eastAsia="Times New Roman" w:hAnsi="Times New Roman" w:cs="Times New Roman"/>
          <w:color w:val="000000" w:themeColor="text1"/>
          <w:sz w:val="28"/>
          <w:szCs w:val="28"/>
          <w:lang w:eastAsia="ru-RU"/>
        </w:rPr>
        <w:t xml:space="preserve"> </w:t>
      </w:r>
      <w:r w:rsidR="00EF706E" w:rsidRPr="00EF706E">
        <w:t xml:space="preserve"> </w:t>
      </w:r>
      <w:r w:rsidR="00EF706E" w:rsidRPr="00EF706E">
        <w:rPr>
          <w:rFonts w:ascii="Times New Roman" w:eastAsia="Times New Roman" w:hAnsi="Times New Roman" w:cs="Times New Roman"/>
          <w:color w:val="000000" w:themeColor="text1"/>
          <w:sz w:val="28"/>
          <w:szCs w:val="28"/>
          <w:lang w:eastAsia="ru-RU"/>
        </w:rPr>
        <w:t>(</w:t>
      </w:r>
      <w:proofErr w:type="gramStart"/>
      <w:r w:rsidR="00EF706E" w:rsidRPr="00EF706E">
        <w:rPr>
          <w:rFonts w:ascii="Times New Roman" w:eastAsia="Times New Roman" w:hAnsi="Times New Roman" w:cs="Times New Roman"/>
          <w:color w:val="000000" w:themeColor="text1"/>
          <w:sz w:val="28"/>
          <w:szCs w:val="28"/>
          <w:lang w:eastAsia="ru-RU"/>
        </w:rPr>
        <w:t>н</w:t>
      </w:r>
      <w:proofErr w:type="gramEnd"/>
      <w:r w:rsidR="00EF706E" w:rsidRPr="00EF706E">
        <w:rPr>
          <w:rFonts w:ascii="Times New Roman" w:eastAsia="Times New Roman" w:hAnsi="Times New Roman" w:cs="Times New Roman"/>
          <w:color w:val="000000" w:themeColor="text1"/>
          <w:sz w:val="28"/>
          <w:szCs w:val="28"/>
          <w:lang w:eastAsia="ru-RU"/>
        </w:rPr>
        <w:t>апример MUL использует RAX RDX).</w:t>
      </w:r>
      <w:r w:rsidR="00EF706E">
        <w:rPr>
          <w:rFonts w:ascii="Times New Roman" w:eastAsia="Times New Roman" w:hAnsi="Times New Roman" w:cs="Times New Roman"/>
          <w:color w:val="000000" w:themeColor="text1"/>
          <w:sz w:val="28"/>
          <w:szCs w:val="28"/>
          <w:lang w:eastAsia="ru-RU"/>
        </w:rPr>
        <w:t>)</w:t>
      </w:r>
    </w:p>
    <w:p w:rsidR="002C661E" w:rsidRPr="00865D96" w:rsidRDefault="002C661E" w:rsidP="002C661E">
      <w:pPr>
        <w:spacing w:after="0" w:line="240" w:lineRule="auto"/>
        <w:jc w:val="both"/>
        <w:outlineLvl w:val="3"/>
        <w:rPr>
          <w:rFonts w:ascii="Times New Roman" w:hAnsi="Times New Roman" w:cs="Times New Roman"/>
          <w:color w:val="000000" w:themeColor="text1"/>
          <w:sz w:val="28"/>
          <w:szCs w:val="28"/>
          <w:shd w:val="clear" w:color="auto" w:fill="FFFFFF"/>
        </w:rPr>
      </w:pPr>
      <w:r w:rsidRPr="00865D96">
        <w:rPr>
          <w:rFonts w:ascii="Times New Roman" w:eastAsia="Arial Unicode MS" w:hAnsi="Times New Roman" w:cs="Times New Roman"/>
          <w:b/>
          <w:bCs/>
          <w:color w:val="000000" w:themeColor="text1"/>
          <w:sz w:val="28"/>
          <w:szCs w:val="28"/>
          <w:lang w:eastAsia="ru-RU"/>
        </w:rPr>
        <w:t> </w:t>
      </w:r>
      <w:r w:rsidRPr="00865D96">
        <w:rPr>
          <w:rFonts w:ascii="Times New Roman" w:hAnsi="Times New Roman" w:cs="Times New Roman"/>
          <w:color w:val="000000" w:themeColor="text1"/>
          <w:sz w:val="28"/>
          <w:szCs w:val="28"/>
          <w:shd w:val="clear" w:color="auto" w:fill="FFFFFF"/>
        </w:rPr>
        <w:t>Эти регистры можно использовать «по частям». Например, к младшим 16 битам регистра </w:t>
      </w:r>
      <w:r w:rsidRPr="00865D96">
        <w:rPr>
          <w:rStyle w:val="HTML0"/>
          <w:rFonts w:ascii="Times New Roman" w:eastAsiaTheme="minorHAnsi" w:hAnsi="Times New Roman" w:cs="Times New Roman"/>
          <w:color w:val="000000" w:themeColor="text1"/>
          <w:sz w:val="28"/>
          <w:szCs w:val="28"/>
        </w:rPr>
        <w:t>%</w:t>
      </w:r>
      <w:proofErr w:type="spellStart"/>
      <w:r w:rsidRPr="00865D96">
        <w:rPr>
          <w:rStyle w:val="HTML0"/>
          <w:rFonts w:ascii="Times New Roman" w:eastAsiaTheme="minorHAnsi" w:hAnsi="Times New Roman" w:cs="Times New Roman"/>
          <w:color w:val="000000" w:themeColor="text1"/>
          <w:sz w:val="28"/>
          <w:szCs w:val="28"/>
        </w:rPr>
        <w:t>eax</w:t>
      </w:r>
      <w:proofErr w:type="spellEnd"/>
      <w:r w:rsidRPr="00865D96">
        <w:rPr>
          <w:rFonts w:ascii="Times New Roman" w:hAnsi="Times New Roman" w:cs="Times New Roman"/>
          <w:color w:val="000000" w:themeColor="text1"/>
          <w:sz w:val="28"/>
          <w:szCs w:val="28"/>
          <w:shd w:val="clear" w:color="auto" w:fill="FFFFFF"/>
        </w:rPr>
        <w:t> можно обратиться как </w:t>
      </w:r>
      <w:r w:rsidRPr="00865D96">
        <w:rPr>
          <w:rStyle w:val="HTML0"/>
          <w:rFonts w:ascii="Times New Roman" w:eastAsiaTheme="minorHAnsi" w:hAnsi="Times New Roman" w:cs="Times New Roman"/>
          <w:color w:val="000000" w:themeColor="text1"/>
          <w:sz w:val="28"/>
          <w:szCs w:val="28"/>
        </w:rPr>
        <w:t>%</w:t>
      </w:r>
      <w:proofErr w:type="spellStart"/>
      <w:r w:rsidRPr="00865D96">
        <w:rPr>
          <w:rStyle w:val="HTML0"/>
          <w:rFonts w:ascii="Times New Roman" w:eastAsiaTheme="minorHAnsi" w:hAnsi="Times New Roman" w:cs="Times New Roman"/>
          <w:color w:val="000000" w:themeColor="text1"/>
          <w:sz w:val="28"/>
          <w:szCs w:val="28"/>
        </w:rPr>
        <w:t>ax</w:t>
      </w:r>
      <w:proofErr w:type="spellEnd"/>
      <w:r w:rsidRPr="00865D96">
        <w:rPr>
          <w:rFonts w:ascii="Times New Roman" w:hAnsi="Times New Roman" w:cs="Times New Roman"/>
          <w:color w:val="000000" w:themeColor="text1"/>
          <w:sz w:val="28"/>
          <w:szCs w:val="28"/>
          <w:shd w:val="clear" w:color="auto" w:fill="FFFFFF"/>
        </w:rPr>
        <w:t>. А </w:t>
      </w:r>
      <w:r w:rsidRPr="00865D96">
        <w:rPr>
          <w:rStyle w:val="HTML0"/>
          <w:rFonts w:ascii="Times New Roman" w:eastAsiaTheme="minorHAnsi" w:hAnsi="Times New Roman" w:cs="Times New Roman"/>
          <w:color w:val="000000" w:themeColor="text1"/>
          <w:sz w:val="28"/>
          <w:szCs w:val="28"/>
        </w:rPr>
        <w:t>%</w:t>
      </w:r>
      <w:proofErr w:type="spellStart"/>
      <w:r w:rsidRPr="00865D96">
        <w:rPr>
          <w:rStyle w:val="HTML0"/>
          <w:rFonts w:ascii="Times New Roman" w:eastAsiaTheme="minorHAnsi" w:hAnsi="Times New Roman" w:cs="Times New Roman"/>
          <w:color w:val="000000" w:themeColor="text1"/>
          <w:sz w:val="28"/>
          <w:szCs w:val="28"/>
        </w:rPr>
        <w:t>ax</w:t>
      </w:r>
      <w:proofErr w:type="spellEnd"/>
      <w:r w:rsidRPr="00865D96">
        <w:rPr>
          <w:rFonts w:ascii="Times New Roman" w:hAnsi="Times New Roman" w:cs="Times New Roman"/>
          <w:color w:val="000000" w:themeColor="text1"/>
          <w:sz w:val="28"/>
          <w:szCs w:val="28"/>
          <w:shd w:val="clear" w:color="auto" w:fill="FFFFFF"/>
        </w:rPr>
        <w:t>, в свою очередь, содержит две однобайтовых половинки, которые могут использоваться как самостоятельные регистры: старший </w:t>
      </w:r>
      <w:r w:rsidRPr="00865D96">
        <w:rPr>
          <w:rStyle w:val="HTML0"/>
          <w:rFonts w:ascii="Times New Roman" w:eastAsiaTheme="minorHAnsi" w:hAnsi="Times New Roman" w:cs="Times New Roman"/>
          <w:color w:val="000000" w:themeColor="text1"/>
          <w:sz w:val="28"/>
          <w:szCs w:val="28"/>
        </w:rPr>
        <w:t>%</w:t>
      </w:r>
      <w:proofErr w:type="spellStart"/>
      <w:r w:rsidRPr="00865D96">
        <w:rPr>
          <w:rStyle w:val="HTML0"/>
          <w:rFonts w:ascii="Times New Roman" w:eastAsiaTheme="minorHAnsi" w:hAnsi="Times New Roman" w:cs="Times New Roman"/>
          <w:color w:val="000000" w:themeColor="text1"/>
          <w:sz w:val="28"/>
          <w:szCs w:val="28"/>
        </w:rPr>
        <w:t>ah</w:t>
      </w:r>
      <w:proofErr w:type="spellEnd"/>
      <w:r w:rsidRPr="00865D96">
        <w:rPr>
          <w:rFonts w:ascii="Times New Roman" w:hAnsi="Times New Roman" w:cs="Times New Roman"/>
          <w:color w:val="000000" w:themeColor="text1"/>
          <w:sz w:val="28"/>
          <w:szCs w:val="28"/>
          <w:shd w:val="clear" w:color="auto" w:fill="FFFFFF"/>
        </w:rPr>
        <w:t> и младший </w:t>
      </w:r>
      <w:r w:rsidRPr="00865D96">
        <w:rPr>
          <w:rStyle w:val="HTML0"/>
          <w:rFonts w:ascii="Times New Roman" w:eastAsiaTheme="minorHAnsi" w:hAnsi="Times New Roman" w:cs="Times New Roman"/>
          <w:color w:val="000000" w:themeColor="text1"/>
          <w:sz w:val="28"/>
          <w:szCs w:val="28"/>
        </w:rPr>
        <w:t>%</w:t>
      </w:r>
      <w:proofErr w:type="spellStart"/>
      <w:r w:rsidRPr="00865D96">
        <w:rPr>
          <w:rStyle w:val="HTML0"/>
          <w:rFonts w:ascii="Times New Roman" w:eastAsiaTheme="minorHAnsi" w:hAnsi="Times New Roman" w:cs="Times New Roman"/>
          <w:color w:val="000000" w:themeColor="text1"/>
          <w:sz w:val="28"/>
          <w:szCs w:val="28"/>
        </w:rPr>
        <w:t>al</w:t>
      </w:r>
      <w:proofErr w:type="spellEnd"/>
      <w:r w:rsidRPr="00865D96">
        <w:rPr>
          <w:rFonts w:ascii="Times New Roman" w:hAnsi="Times New Roman" w:cs="Times New Roman"/>
          <w:color w:val="000000" w:themeColor="text1"/>
          <w:sz w:val="28"/>
          <w:szCs w:val="28"/>
          <w:shd w:val="clear" w:color="auto" w:fill="FFFFFF"/>
        </w:rPr>
        <w:t>. Аналогично можно обращаться к </w:t>
      </w:r>
      <w:r w:rsidRPr="00865D96">
        <w:rPr>
          <w:rStyle w:val="HTML0"/>
          <w:rFonts w:ascii="Times New Roman" w:eastAsiaTheme="minorHAnsi" w:hAnsi="Times New Roman" w:cs="Times New Roman"/>
          <w:color w:val="000000" w:themeColor="text1"/>
          <w:sz w:val="28"/>
          <w:szCs w:val="28"/>
        </w:rPr>
        <w:t>%ebx</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%bx</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%bh</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%bl</w:t>
      </w:r>
      <w:r w:rsidRPr="00865D96">
        <w:rPr>
          <w:rFonts w:ascii="Times New Roman" w:hAnsi="Times New Roman" w:cs="Times New Roman"/>
          <w:color w:val="000000" w:themeColor="text1"/>
          <w:sz w:val="28"/>
          <w:szCs w:val="28"/>
          <w:shd w:val="clear" w:color="auto" w:fill="FFFFFF"/>
        </w:rPr>
        <w:t>, </w:t>
      </w:r>
      <w:r w:rsidRPr="00865D96">
        <w:rPr>
          <w:rStyle w:val="HTML0"/>
          <w:rFonts w:ascii="Times New Roman" w:eastAsiaTheme="minorHAnsi" w:hAnsi="Times New Roman" w:cs="Times New Roman"/>
          <w:color w:val="000000" w:themeColor="text1"/>
          <w:sz w:val="28"/>
          <w:szCs w:val="28"/>
        </w:rPr>
        <w:t>%ecx</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%cx</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%ch</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%cl</w:t>
      </w:r>
      <w:r w:rsidRPr="00865D96">
        <w:rPr>
          <w:rFonts w:ascii="Times New Roman" w:hAnsi="Times New Roman" w:cs="Times New Roman"/>
          <w:color w:val="000000" w:themeColor="text1"/>
          <w:sz w:val="28"/>
          <w:szCs w:val="28"/>
          <w:shd w:val="clear" w:color="auto" w:fill="FFFFFF"/>
        </w:rPr>
        <w:t>, </w:t>
      </w:r>
      <w:r w:rsidRPr="00865D96">
        <w:rPr>
          <w:rStyle w:val="HTML0"/>
          <w:rFonts w:ascii="Times New Roman" w:eastAsiaTheme="minorHAnsi" w:hAnsi="Times New Roman" w:cs="Times New Roman"/>
          <w:color w:val="000000" w:themeColor="text1"/>
          <w:sz w:val="28"/>
          <w:szCs w:val="28"/>
        </w:rPr>
        <w:t>%edx</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%dx</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%dh</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%dl</w:t>
      </w:r>
      <w:r w:rsidRPr="00865D96">
        <w:rPr>
          <w:rFonts w:ascii="Times New Roman" w:hAnsi="Times New Roman" w:cs="Times New Roman"/>
          <w:color w:val="000000" w:themeColor="text1"/>
          <w:sz w:val="28"/>
          <w:szCs w:val="28"/>
          <w:shd w:val="clear" w:color="auto" w:fill="FFFFFF"/>
        </w:rPr>
        <w:t>, </w:t>
      </w:r>
      <w:r w:rsidRPr="00865D96">
        <w:rPr>
          <w:rStyle w:val="HTML0"/>
          <w:rFonts w:ascii="Times New Roman" w:eastAsiaTheme="minorHAnsi" w:hAnsi="Times New Roman" w:cs="Times New Roman"/>
          <w:color w:val="000000" w:themeColor="text1"/>
          <w:sz w:val="28"/>
          <w:szCs w:val="28"/>
        </w:rPr>
        <w:t>%esi</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%si</w:t>
      </w:r>
      <w:r w:rsidRPr="00865D96">
        <w:rPr>
          <w:rFonts w:ascii="Times New Roman" w:hAnsi="Times New Roman" w:cs="Times New Roman"/>
          <w:color w:val="000000" w:themeColor="text1"/>
          <w:sz w:val="28"/>
          <w:szCs w:val="28"/>
          <w:shd w:val="clear" w:color="auto" w:fill="FFFFFF"/>
        </w:rPr>
        <w:t>, </w:t>
      </w:r>
      <w:r w:rsidRPr="00865D96">
        <w:rPr>
          <w:rStyle w:val="HTML0"/>
          <w:rFonts w:ascii="Times New Roman" w:eastAsiaTheme="minorHAnsi" w:hAnsi="Times New Roman" w:cs="Times New Roman"/>
          <w:color w:val="000000" w:themeColor="text1"/>
          <w:sz w:val="28"/>
          <w:szCs w:val="28"/>
        </w:rPr>
        <w:t>%edi</w:t>
      </w:r>
      <w:r w:rsidRPr="00865D96">
        <w:rPr>
          <w:rFonts w:ascii="Times New Roman" w:hAnsi="Times New Roman" w:cs="Times New Roman"/>
          <w:color w:val="000000" w:themeColor="text1"/>
          <w:sz w:val="28"/>
          <w:szCs w:val="28"/>
          <w:shd w:val="clear" w:color="auto" w:fill="FFFFFF"/>
        </w:rPr>
        <w:t>/</w:t>
      </w:r>
      <w:r w:rsidRPr="00865D96">
        <w:rPr>
          <w:rStyle w:val="HTML0"/>
          <w:rFonts w:ascii="Times New Roman" w:eastAsiaTheme="minorHAnsi" w:hAnsi="Times New Roman" w:cs="Times New Roman"/>
          <w:color w:val="000000" w:themeColor="text1"/>
          <w:sz w:val="28"/>
          <w:szCs w:val="28"/>
        </w:rPr>
        <w:t>%di</w:t>
      </w:r>
      <w:r w:rsidRPr="00865D96">
        <w:rPr>
          <w:rFonts w:ascii="Times New Roman" w:hAnsi="Times New Roman" w:cs="Times New Roman"/>
          <w:color w:val="000000" w:themeColor="text1"/>
          <w:sz w:val="28"/>
          <w:szCs w:val="28"/>
          <w:shd w:val="clear" w:color="auto" w:fill="FFFFFF"/>
        </w:rPr>
        <w:t>.</w:t>
      </w:r>
    </w:p>
    <w:p w:rsidR="00865D96" w:rsidRDefault="002C661E" w:rsidP="002C661E">
      <w:pPr>
        <w:spacing w:after="0" w:line="240" w:lineRule="auto"/>
        <w:jc w:val="both"/>
        <w:outlineLvl w:val="3"/>
        <w:rPr>
          <w:rFonts w:ascii="Times New Roman" w:hAnsi="Times New Roman" w:cs="Times New Roman"/>
          <w:b/>
          <w:color w:val="000000" w:themeColor="text1"/>
          <w:sz w:val="28"/>
          <w:szCs w:val="28"/>
        </w:rPr>
      </w:pPr>
      <w:r w:rsidRPr="00865D96">
        <w:rPr>
          <w:rFonts w:ascii="Times New Roman" w:hAnsi="Times New Roman" w:cs="Times New Roman"/>
          <w:b/>
          <w:color w:val="000000" w:themeColor="text1"/>
          <w:sz w:val="28"/>
          <w:szCs w:val="28"/>
          <w:shd w:val="clear" w:color="auto" w:fill="FFFFFF"/>
        </w:rPr>
        <w:t>2.</w:t>
      </w:r>
      <w:r w:rsidRPr="00865D96">
        <w:rPr>
          <w:rFonts w:ascii="Times New Roman" w:hAnsi="Times New Roman" w:cs="Times New Roman"/>
          <w:b/>
          <w:color w:val="000000" w:themeColor="text1"/>
          <w:sz w:val="28"/>
          <w:szCs w:val="28"/>
        </w:rPr>
        <w:t xml:space="preserve"> Сопроцессор</w:t>
      </w:r>
    </w:p>
    <w:p w:rsidR="00E84D98" w:rsidRPr="00E54279" w:rsidRDefault="002C661E" w:rsidP="00E84D98">
      <w:pPr>
        <w:spacing w:after="0" w:line="240" w:lineRule="auto"/>
        <w:rPr>
          <w:ins w:id="0" w:author="tata1" w:date="2024-10-09T19:50:00Z"/>
          <w:rFonts w:ascii="Times New Roman" w:hAnsi="Times New Roman" w:cs="Times New Roman"/>
          <w:color w:val="000000" w:themeColor="text1"/>
          <w:sz w:val="28"/>
          <w:szCs w:val="28"/>
        </w:rPr>
      </w:pPr>
      <w:proofErr w:type="gramStart"/>
      <w:r w:rsidRPr="00865D96">
        <w:rPr>
          <w:rFonts w:ascii="Times New Roman" w:hAnsi="Times New Roman" w:cs="Times New Roman"/>
          <w:color w:val="000000" w:themeColor="text1"/>
          <w:sz w:val="28"/>
          <w:szCs w:val="28"/>
        </w:rPr>
        <w:t xml:space="preserve">Сопроцессор (FPU – </w:t>
      </w:r>
      <w:proofErr w:type="spellStart"/>
      <w:r w:rsidRPr="00865D96">
        <w:rPr>
          <w:rFonts w:ascii="Times New Roman" w:hAnsi="Times New Roman" w:cs="Times New Roman"/>
          <w:color w:val="000000" w:themeColor="text1"/>
          <w:sz w:val="28"/>
          <w:szCs w:val="28"/>
        </w:rPr>
        <w:t>Floating</w:t>
      </w:r>
      <w:proofErr w:type="spellEnd"/>
      <w:r w:rsidRPr="00865D96">
        <w:rPr>
          <w:rFonts w:ascii="Times New Roman" w:hAnsi="Times New Roman" w:cs="Times New Roman"/>
          <w:color w:val="000000" w:themeColor="text1"/>
          <w:sz w:val="28"/>
          <w:szCs w:val="28"/>
        </w:rPr>
        <w:t xml:space="preserve"> </w:t>
      </w:r>
      <w:proofErr w:type="spellStart"/>
      <w:r w:rsidRPr="00865D96">
        <w:rPr>
          <w:rFonts w:ascii="Times New Roman" w:hAnsi="Times New Roman" w:cs="Times New Roman"/>
          <w:color w:val="000000" w:themeColor="text1"/>
          <w:sz w:val="28"/>
          <w:szCs w:val="28"/>
        </w:rPr>
        <w:t>Point</w:t>
      </w:r>
      <w:proofErr w:type="spellEnd"/>
      <w:r w:rsidRPr="00865D96">
        <w:rPr>
          <w:rFonts w:ascii="Times New Roman" w:hAnsi="Times New Roman" w:cs="Times New Roman"/>
          <w:color w:val="000000" w:themeColor="text1"/>
          <w:sz w:val="28"/>
          <w:szCs w:val="28"/>
        </w:rPr>
        <w:t xml:space="preserve"> </w:t>
      </w:r>
      <w:proofErr w:type="spellStart"/>
      <w:r w:rsidRPr="00865D96">
        <w:rPr>
          <w:rFonts w:ascii="Times New Roman" w:hAnsi="Times New Roman" w:cs="Times New Roman"/>
          <w:color w:val="000000" w:themeColor="text1"/>
          <w:sz w:val="28"/>
          <w:szCs w:val="28"/>
        </w:rPr>
        <w:t>Unit</w:t>
      </w:r>
      <w:proofErr w:type="spellEnd"/>
      <w:r w:rsidRPr="00865D96">
        <w:rPr>
          <w:rFonts w:ascii="Times New Roman" w:hAnsi="Times New Roman" w:cs="Times New Roman"/>
          <w:color w:val="000000" w:themeColor="text1"/>
          <w:sz w:val="28"/>
          <w:szCs w:val="28"/>
        </w:rPr>
        <w:t>)</w:t>
      </w:r>
      <w:r w:rsidR="00EF706E" w:rsidRPr="00EF706E">
        <w:rPr>
          <w:rFonts w:ascii="Times New Roman" w:hAnsi="Times New Roman" w:cs="Times New Roman"/>
          <w:b/>
          <w:color w:val="000000" w:themeColor="text1"/>
          <w:sz w:val="28"/>
          <w:szCs w:val="28"/>
        </w:rPr>
        <w:t xml:space="preserve"> (специализированный процессор, расширяющий возможности центрального, может быть отдельной микросхемой или встроен в </w:t>
      </w:r>
      <w:proofErr w:type="spellStart"/>
      <w:r w:rsidR="00EF706E" w:rsidRPr="00EF706E">
        <w:rPr>
          <w:rFonts w:ascii="Times New Roman" w:hAnsi="Times New Roman" w:cs="Times New Roman"/>
          <w:b/>
          <w:color w:val="000000" w:themeColor="text1"/>
          <w:sz w:val="28"/>
          <w:szCs w:val="28"/>
        </w:rPr>
        <w:t>цп</w:t>
      </w:r>
      <w:proofErr w:type="spellEnd"/>
      <w:r w:rsidR="00EF706E" w:rsidRPr="00EF706E">
        <w:rPr>
          <w:rFonts w:ascii="Times New Roman" w:hAnsi="Times New Roman" w:cs="Times New Roman"/>
          <w:b/>
          <w:color w:val="000000" w:themeColor="text1"/>
          <w:sz w:val="28"/>
          <w:szCs w:val="28"/>
        </w:rPr>
        <w:t>)</w:t>
      </w:r>
      <w:r w:rsidRPr="00865D96">
        <w:rPr>
          <w:rFonts w:ascii="Times New Roman" w:hAnsi="Times New Roman" w:cs="Times New Roman"/>
          <w:color w:val="000000" w:themeColor="text1"/>
          <w:sz w:val="28"/>
          <w:szCs w:val="28"/>
        </w:rPr>
        <w:t xml:space="preserve"> предназначен для выполнения операций над вещественными числами.</w:t>
      </w:r>
      <w:proofErr w:type="gramEnd"/>
      <w:r w:rsidRPr="00865D96">
        <w:rPr>
          <w:rFonts w:ascii="Times New Roman" w:hAnsi="Times New Roman" w:cs="Times New Roman"/>
          <w:color w:val="000000" w:themeColor="text1"/>
          <w:sz w:val="28"/>
          <w:szCs w:val="28"/>
        </w:rPr>
        <w:t xml:space="preserve"> С программной точки зрения сопроцессор содержит несколько управляющих регистров, а также блок из 8 регистров данных разрядностью 80 бит, организованных в стек (рис. 2.8). Номер регистра, являющегося текущей вершиной стека, хранится в специальном </w:t>
      </w:r>
      <w:r w:rsidRPr="00865D96">
        <w:rPr>
          <w:rFonts w:ascii="Times New Roman" w:hAnsi="Times New Roman" w:cs="Times New Roman"/>
          <w:color w:val="000000" w:themeColor="text1"/>
          <w:sz w:val="28"/>
          <w:szCs w:val="28"/>
        </w:rPr>
        <w:lastRenderedPageBreak/>
        <w:t xml:space="preserve">поле регистра состояния (указателе вершины стека). Операция </w:t>
      </w:r>
      <w:proofErr w:type="spellStart"/>
      <w:r w:rsidRPr="00865D96">
        <w:rPr>
          <w:rFonts w:ascii="Times New Roman" w:hAnsi="Times New Roman" w:cs="Times New Roman"/>
          <w:color w:val="000000" w:themeColor="text1"/>
          <w:sz w:val="28"/>
          <w:szCs w:val="28"/>
        </w:rPr>
        <w:t>push</w:t>
      </w:r>
      <w:proofErr w:type="spellEnd"/>
      <w:r w:rsidRPr="00865D96">
        <w:rPr>
          <w:rFonts w:ascii="Times New Roman" w:hAnsi="Times New Roman" w:cs="Times New Roman"/>
          <w:color w:val="000000" w:themeColor="text1"/>
          <w:sz w:val="28"/>
          <w:szCs w:val="28"/>
        </w:rPr>
        <w:t xml:space="preserve"> уменьшает значение указателя на 1 и помещает данные в регистр, являющийся новой вершиной стека. Операция </w:t>
      </w:r>
      <w:proofErr w:type="spellStart"/>
      <w:r w:rsidRPr="00865D96">
        <w:rPr>
          <w:rFonts w:ascii="Times New Roman" w:hAnsi="Times New Roman" w:cs="Times New Roman"/>
          <w:color w:val="000000" w:themeColor="text1"/>
          <w:sz w:val="28"/>
          <w:szCs w:val="28"/>
        </w:rPr>
        <w:t>pop</w:t>
      </w:r>
      <w:proofErr w:type="spellEnd"/>
      <w:r w:rsidRPr="00865D96">
        <w:rPr>
          <w:rFonts w:ascii="Times New Roman" w:hAnsi="Times New Roman" w:cs="Times New Roman"/>
          <w:color w:val="000000" w:themeColor="text1"/>
          <w:sz w:val="28"/>
          <w:szCs w:val="28"/>
        </w:rPr>
        <w:t xml:space="preserve"> записывает данные с вершины стека в память или регистр и увеличивает указатель на 1. Инструкции сопроцессора адресуют регистры либо явно, либо неявно. Неявная адресация (без указания конкретного регистра) подразумевает использование регистров, находящихся на вершине стека. Явная адресация подразумевает указание смещения регистра относительно вершины стека. </w:t>
      </w:r>
      <w:r w:rsidR="0031757A" w:rsidRPr="0031757A">
        <w:rPr>
          <w:rFonts w:ascii="Times New Roman" w:hAnsi="Times New Roman" w:cs="Times New Roman"/>
          <w:color w:val="000000" w:themeColor="text1"/>
          <w:sz w:val="28"/>
          <w:szCs w:val="28"/>
        </w:rPr>
        <w:t>[</w:t>
      </w:r>
      <w:proofErr w:type="spellStart"/>
      <w:r w:rsidR="0031757A" w:rsidRPr="0031757A">
        <w:rPr>
          <w:rFonts w:ascii="Times New Roman" w:hAnsi="Times New Roman" w:cs="Times New Roman"/>
          <w:color w:val="000000" w:themeColor="text1"/>
          <w:sz w:val="28"/>
          <w:szCs w:val="28"/>
        </w:rPr>
        <w:t>Rbp+смещение</w:t>
      </w:r>
      <w:proofErr w:type="spellEnd"/>
      <w:proofErr w:type="gramStart"/>
      <w:r w:rsidR="0031757A" w:rsidRPr="0031757A">
        <w:rPr>
          <w:rFonts w:ascii="Times New Roman" w:hAnsi="Times New Roman" w:cs="Times New Roman"/>
          <w:color w:val="000000" w:themeColor="text1"/>
          <w:sz w:val="28"/>
          <w:szCs w:val="28"/>
        </w:rPr>
        <w:t>]</w:t>
      </w:r>
      <w:r w:rsidRPr="00865D96">
        <w:rPr>
          <w:rFonts w:ascii="Times New Roman" w:hAnsi="Times New Roman" w:cs="Times New Roman"/>
          <w:color w:val="000000" w:themeColor="text1"/>
          <w:sz w:val="28"/>
          <w:szCs w:val="28"/>
        </w:rPr>
        <w:t>Н</w:t>
      </w:r>
      <w:proofErr w:type="gramEnd"/>
      <w:r w:rsidRPr="00865D96">
        <w:rPr>
          <w:rFonts w:ascii="Times New Roman" w:hAnsi="Times New Roman" w:cs="Times New Roman"/>
          <w:color w:val="000000" w:themeColor="text1"/>
          <w:sz w:val="28"/>
          <w:szCs w:val="28"/>
        </w:rPr>
        <w:t xml:space="preserve">апример: </w:t>
      </w:r>
      <w:proofErr w:type="spellStart"/>
      <w:r w:rsidRPr="00865D96">
        <w:rPr>
          <w:rFonts w:ascii="Times New Roman" w:hAnsi="Times New Roman" w:cs="Times New Roman"/>
          <w:color w:val="000000" w:themeColor="text1"/>
          <w:sz w:val="28"/>
          <w:szCs w:val="28"/>
        </w:rPr>
        <w:t>st</w:t>
      </w:r>
      <w:proofErr w:type="spellEnd"/>
      <w:r w:rsidRPr="00865D96">
        <w:rPr>
          <w:rFonts w:ascii="Times New Roman" w:hAnsi="Times New Roman" w:cs="Times New Roman"/>
          <w:color w:val="000000" w:themeColor="text1"/>
          <w:sz w:val="28"/>
          <w:szCs w:val="28"/>
        </w:rPr>
        <w:t xml:space="preserve">(0) регистр на вершине стека, </w:t>
      </w:r>
      <w:proofErr w:type="spellStart"/>
      <w:r w:rsidRPr="00865D96">
        <w:rPr>
          <w:rFonts w:ascii="Times New Roman" w:hAnsi="Times New Roman" w:cs="Times New Roman"/>
          <w:color w:val="000000" w:themeColor="text1"/>
          <w:sz w:val="28"/>
          <w:szCs w:val="28"/>
        </w:rPr>
        <w:t>st</w:t>
      </w:r>
      <w:proofErr w:type="spellEnd"/>
      <w:r w:rsidRPr="00865D96">
        <w:rPr>
          <w:rFonts w:ascii="Times New Roman" w:hAnsi="Times New Roman" w:cs="Times New Roman"/>
          <w:color w:val="000000" w:themeColor="text1"/>
          <w:sz w:val="28"/>
          <w:szCs w:val="28"/>
        </w:rPr>
        <w:t>(1) – следующий за ним и т.д.</w:t>
      </w:r>
    </w:p>
    <w:p w:rsidR="003B56C1" w:rsidRPr="003B56C1" w:rsidRDefault="003B56C1" w:rsidP="003B56C1">
      <w:pPr>
        <w:pStyle w:val="a7"/>
        <w:shd w:val="clear" w:color="auto" w:fill="F7F7F7"/>
        <w:rPr>
          <w:ins w:id="1" w:author="tata1" w:date="2024-10-09T19:50:00Z"/>
          <w:rFonts w:ascii="Segoe UI" w:hAnsi="Segoe UI" w:cs="Segoe UI"/>
          <w:color w:val="000000" w:themeColor="text1"/>
        </w:rPr>
      </w:pPr>
      <w:ins w:id="2" w:author="tata1" w:date="2024-10-09T19:50:00Z">
        <w:r>
          <w:rPr>
            <w:rFonts w:ascii="Segoe UI" w:hAnsi="Segoe UI" w:cs="Segoe UI"/>
            <w:color w:val="3C3C43"/>
          </w:rPr>
          <w:br/>
        </w:r>
        <w:r w:rsidRPr="003B56C1">
          <w:rPr>
            <w:rFonts w:ascii="Segoe UI" w:hAnsi="Segoe UI" w:cs="Segoe UI"/>
            <w:color w:val="000000" w:themeColor="text1"/>
          </w:rPr>
          <w:t xml:space="preserve">Выталкивание из стека сопроцессора (FPU </w:t>
        </w:r>
        <w:proofErr w:type="spellStart"/>
        <w:r w:rsidRPr="003B56C1">
          <w:rPr>
            <w:rFonts w:ascii="Segoe UI" w:hAnsi="Segoe UI" w:cs="Segoe UI"/>
            <w:color w:val="000000" w:themeColor="text1"/>
          </w:rPr>
          <w:t>stack</w:t>
        </w:r>
        <w:proofErr w:type="spellEnd"/>
        <w:r w:rsidRPr="003B56C1">
          <w:rPr>
            <w:rFonts w:ascii="Segoe UI" w:hAnsi="Segoe UI" w:cs="Segoe UI"/>
            <w:color w:val="000000" w:themeColor="text1"/>
          </w:rPr>
          <w:t>) — это операция, которая удаляет верхний элемент из стека FPU. В архитектуре x86, FPU (</w:t>
        </w:r>
        <w:proofErr w:type="spellStart"/>
        <w:r w:rsidRPr="003B56C1">
          <w:rPr>
            <w:rFonts w:ascii="Segoe UI" w:hAnsi="Segoe UI" w:cs="Segoe UI"/>
            <w:color w:val="000000" w:themeColor="text1"/>
          </w:rPr>
          <w:t>Floating</w:t>
        </w:r>
        <w:proofErr w:type="spellEnd"/>
        <w:r w:rsidRPr="003B56C1">
          <w:rPr>
            <w:rFonts w:ascii="Segoe UI" w:hAnsi="Segoe UI" w:cs="Segoe UI"/>
            <w:color w:val="000000" w:themeColor="text1"/>
          </w:rPr>
          <w:t xml:space="preserve"> </w:t>
        </w:r>
        <w:proofErr w:type="spellStart"/>
        <w:r w:rsidRPr="003B56C1">
          <w:rPr>
            <w:rFonts w:ascii="Segoe UI" w:hAnsi="Segoe UI" w:cs="Segoe UI"/>
            <w:color w:val="000000" w:themeColor="text1"/>
          </w:rPr>
          <w:t>Point</w:t>
        </w:r>
        <w:proofErr w:type="spellEnd"/>
        <w:r w:rsidRPr="003B56C1">
          <w:rPr>
            <w:rFonts w:ascii="Segoe UI" w:hAnsi="Segoe UI" w:cs="Segoe UI"/>
            <w:color w:val="000000" w:themeColor="text1"/>
          </w:rPr>
          <w:t xml:space="preserve"> </w:t>
        </w:r>
        <w:proofErr w:type="spellStart"/>
        <w:r w:rsidRPr="003B56C1">
          <w:rPr>
            <w:rFonts w:ascii="Segoe UI" w:hAnsi="Segoe UI" w:cs="Segoe UI"/>
            <w:color w:val="000000" w:themeColor="text1"/>
          </w:rPr>
          <w:t>Unit</w:t>
        </w:r>
        <w:proofErr w:type="spellEnd"/>
        <w:r w:rsidRPr="003B56C1">
          <w:rPr>
            <w:rFonts w:ascii="Segoe UI" w:hAnsi="Segoe UI" w:cs="Segoe UI"/>
            <w:color w:val="000000" w:themeColor="text1"/>
          </w:rPr>
          <w:t>) использует стек для хранения и обработки чисел с плавающей точкой. Стек FPU имеет глубину 8 элементов, и каждый элемент может хранить 80-битное число с плавающей точкой.</w:t>
        </w:r>
      </w:ins>
    </w:p>
    <w:p w:rsidR="003B56C1" w:rsidRPr="003B56C1" w:rsidRDefault="003B56C1" w:rsidP="003B56C1">
      <w:pPr>
        <w:pStyle w:val="3"/>
        <w:shd w:val="clear" w:color="auto" w:fill="F7F7F7"/>
        <w:rPr>
          <w:ins w:id="3" w:author="tata1" w:date="2024-10-09T19:50:00Z"/>
          <w:rFonts w:ascii="Segoe UI" w:hAnsi="Segoe UI" w:cs="Segoe UI"/>
          <w:color w:val="000000" w:themeColor="text1"/>
        </w:rPr>
      </w:pPr>
      <w:ins w:id="4" w:author="tata1" w:date="2024-10-09T19:50:00Z">
        <w:r w:rsidRPr="003B56C1">
          <w:rPr>
            <w:rFonts w:ascii="Segoe UI" w:hAnsi="Segoe UI" w:cs="Segoe UI"/>
            <w:color w:val="000000" w:themeColor="text1"/>
          </w:rPr>
          <w:t>Операции со стеком FPU</w:t>
        </w:r>
      </w:ins>
    </w:p>
    <w:p w:rsidR="003B56C1" w:rsidRPr="003B56C1" w:rsidRDefault="003B56C1" w:rsidP="003B56C1">
      <w:pPr>
        <w:pStyle w:val="a7"/>
        <w:numPr>
          <w:ilvl w:val="0"/>
          <w:numId w:val="68"/>
        </w:numPr>
        <w:shd w:val="clear" w:color="auto" w:fill="F7F7F7"/>
        <w:spacing w:before="0" w:beforeAutospacing="0" w:after="60" w:afterAutospacing="0"/>
        <w:rPr>
          <w:ins w:id="5" w:author="tata1" w:date="2024-10-09T19:50:00Z"/>
          <w:rFonts w:ascii="Segoe UI" w:hAnsi="Segoe UI" w:cs="Segoe UI"/>
          <w:color w:val="000000" w:themeColor="text1"/>
        </w:rPr>
      </w:pPr>
      <w:ins w:id="6" w:author="tata1" w:date="2024-10-09T19:50:00Z">
        <w:r w:rsidRPr="003B56C1">
          <w:rPr>
            <w:rStyle w:val="a8"/>
            <w:rFonts w:ascii="Segoe UI" w:hAnsi="Segoe UI" w:cs="Segoe UI"/>
            <w:color w:val="000000" w:themeColor="text1"/>
          </w:rPr>
          <w:t>Помещение в стек (</w:t>
        </w:r>
        <w:proofErr w:type="spellStart"/>
        <w:r w:rsidRPr="003B56C1">
          <w:rPr>
            <w:rStyle w:val="a8"/>
            <w:rFonts w:ascii="Segoe UI" w:hAnsi="Segoe UI" w:cs="Segoe UI"/>
            <w:color w:val="000000" w:themeColor="text1"/>
          </w:rPr>
          <w:t>Push</w:t>
        </w:r>
        <w:proofErr w:type="spellEnd"/>
        <w:r w:rsidRPr="003B56C1">
          <w:rPr>
            <w:rStyle w:val="a8"/>
            <w:rFonts w:ascii="Segoe UI" w:hAnsi="Segoe UI" w:cs="Segoe UI"/>
            <w:color w:val="000000" w:themeColor="text1"/>
          </w:rPr>
          <w:t>)</w:t>
        </w:r>
        <w:r w:rsidRPr="003B56C1">
          <w:rPr>
            <w:rFonts w:ascii="Segoe UI" w:hAnsi="Segoe UI" w:cs="Segoe UI"/>
            <w:color w:val="000000" w:themeColor="text1"/>
          </w:rPr>
          <w:t>:</w:t>
        </w:r>
      </w:ins>
    </w:p>
    <w:p w:rsidR="003B56C1" w:rsidRPr="003B56C1" w:rsidRDefault="003B56C1" w:rsidP="003B56C1">
      <w:pPr>
        <w:pStyle w:val="a7"/>
        <w:numPr>
          <w:ilvl w:val="1"/>
          <w:numId w:val="68"/>
        </w:numPr>
        <w:shd w:val="clear" w:color="auto" w:fill="F7F7F7"/>
        <w:spacing w:before="0" w:beforeAutospacing="0"/>
        <w:rPr>
          <w:ins w:id="7" w:author="tata1" w:date="2024-10-09T19:50:00Z"/>
          <w:rFonts w:ascii="Segoe UI" w:hAnsi="Segoe UI" w:cs="Segoe UI"/>
          <w:color w:val="000000" w:themeColor="text1"/>
        </w:rPr>
      </w:pPr>
      <w:ins w:id="8" w:author="tata1" w:date="2024-10-09T19:50:00Z">
        <w:r w:rsidRPr="003B56C1">
          <w:rPr>
            <w:rFonts w:ascii="Segoe UI" w:hAnsi="Segoe UI" w:cs="Segoe UI"/>
            <w:color w:val="000000" w:themeColor="text1"/>
          </w:rPr>
          <w:t>Операция, которая помещает значение на вершину стека FPU.</w:t>
        </w:r>
      </w:ins>
    </w:p>
    <w:p w:rsidR="003B56C1" w:rsidRPr="003B56C1" w:rsidRDefault="003B56C1" w:rsidP="003B56C1">
      <w:pPr>
        <w:pStyle w:val="a7"/>
        <w:numPr>
          <w:ilvl w:val="1"/>
          <w:numId w:val="68"/>
        </w:numPr>
        <w:shd w:val="clear" w:color="auto" w:fill="F7F7F7"/>
        <w:spacing w:before="0" w:beforeAutospacing="0"/>
        <w:rPr>
          <w:ins w:id="9" w:author="tata1" w:date="2024-10-09T19:50:00Z"/>
          <w:rFonts w:ascii="Segoe UI" w:hAnsi="Segoe UI" w:cs="Segoe UI"/>
          <w:color w:val="000000" w:themeColor="text1"/>
        </w:rPr>
      </w:pPr>
      <w:ins w:id="10" w:author="tata1" w:date="2024-10-09T19:50:00Z">
        <w:r w:rsidRPr="003B56C1">
          <w:rPr>
            <w:rFonts w:ascii="Segoe UI" w:hAnsi="Segoe UI" w:cs="Segoe UI"/>
            <w:color w:val="000000" w:themeColor="text1"/>
          </w:rPr>
          <w:t>Пример: </w:t>
        </w:r>
        <w:proofErr w:type="spellStart"/>
        <w:r w:rsidRPr="003B56C1">
          <w:rPr>
            <w:rStyle w:val="HTML0"/>
            <w:rFonts w:ascii="var(--ds-font-family-code)" w:hAnsi="var(--ds-font-family-code)"/>
            <w:color w:val="000000" w:themeColor="text1"/>
            <w:sz w:val="21"/>
            <w:szCs w:val="21"/>
          </w:rPr>
          <w:t>fld</w:t>
        </w:r>
        <w:proofErr w:type="spellEnd"/>
        <w:r w:rsidRPr="003B56C1">
          <w:rPr>
            <w:rFonts w:ascii="Segoe UI" w:hAnsi="Segoe UI" w:cs="Segoe UI"/>
            <w:color w:val="000000" w:themeColor="text1"/>
          </w:rPr>
          <w:t> (</w:t>
        </w:r>
        <w:proofErr w:type="spellStart"/>
        <w:r w:rsidRPr="003B56C1">
          <w:rPr>
            <w:rFonts w:ascii="Segoe UI" w:hAnsi="Segoe UI" w:cs="Segoe UI"/>
            <w:color w:val="000000" w:themeColor="text1"/>
          </w:rPr>
          <w:t>Load</w:t>
        </w:r>
        <w:proofErr w:type="spellEnd"/>
        <w:r w:rsidRPr="003B56C1">
          <w:rPr>
            <w:rFonts w:ascii="Segoe UI" w:hAnsi="Segoe UI" w:cs="Segoe UI"/>
            <w:color w:val="000000" w:themeColor="text1"/>
          </w:rPr>
          <w:t xml:space="preserve"> </w:t>
        </w:r>
        <w:proofErr w:type="spellStart"/>
        <w:r w:rsidRPr="003B56C1">
          <w:rPr>
            <w:rFonts w:ascii="Segoe UI" w:hAnsi="Segoe UI" w:cs="Segoe UI"/>
            <w:color w:val="000000" w:themeColor="text1"/>
          </w:rPr>
          <w:t>Floating</w:t>
        </w:r>
        <w:proofErr w:type="spellEnd"/>
        <w:r w:rsidRPr="003B56C1">
          <w:rPr>
            <w:rFonts w:ascii="Segoe UI" w:hAnsi="Segoe UI" w:cs="Segoe UI"/>
            <w:color w:val="000000" w:themeColor="text1"/>
          </w:rPr>
          <w:t xml:space="preserve"> </w:t>
        </w:r>
        <w:proofErr w:type="spellStart"/>
        <w:r w:rsidRPr="003B56C1">
          <w:rPr>
            <w:rFonts w:ascii="Segoe UI" w:hAnsi="Segoe UI" w:cs="Segoe UI"/>
            <w:color w:val="000000" w:themeColor="text1"/>
          </w:rPr>
          <w:t>Point</w:t>
        </w:r>
        <w:proofErr w:type="spellEnd"/>
        <w:r w:rsidRPr="003B56C1">
          <w:rPr>
            <w:rFonts w:ascii="Segoe UI" w:hAnsi="Segoe UI" w:cs="Segoe UI"/>
            <w:color w:val="000000" w:themeColor="text1"/>
          </w:rPr>
          <w:t>) — загружает значение в стек FPU.</w:t>
        </w:r>
      </w:ins>
    </w:p>
    <w:p w:rsidR="003B56C1" w:rsidRPr="003B56C1" w:rsidRDefault="003B56C1" w:rsidP="003B56C1">
      <w:pPr>
        <w:pStyle w:val="a7"/>
        <w:numPr>
          <w:ilvl w:val="0"/>
          <w:numId w:val="68"/>
        </w:numPr>
        <w:shd w:val="clear" w:color="auto" w:fill="F7F7F7"/>
        <w:spacing w:before="0" w:beforeAutospacing="0" w:after="60" w:afterAutospacing="0"/>
        <w:rPr>
          <w:ins w:id="11" w:author="tata1" w:date="2024-10-09T19:50:00Z"/>
          <w:rFonts w:ascii="Segoe UI" w:hAnsi="Segoe UI" w:cs="Segoe UI"/>
          <w:color w:val="000000" w:themeColor="text1"/>
        </w:rPr>
      </w:pPr>
      <w:ins w:id="12" w:author="tata1" w:date="2024-10-09T19:50:00Z">
        <w:r w:rsidRPr="003B56C1">
          <w:rPr>
            <w:rStyle w:val="a8"/>
            <w:rFonts w:ascii="Segoe UI" w:hAnsi="Segoe UI" w:cs="Segoe UI"/>
            <w:color w:val="000000" w:themeColor="text1"/>
          </w:rPr>
          <w:t>Выталкивание из стека (</w:t>
        </w:r>
        <w:proofErr w:type="spellStart"/>
        <w:r w:rsidRPr="003B56C1">
          <w:rPr>
            <w:rStyle w:val="a8"/>
            <w:rFonts w:ascii="Segoe UI" w:hAnsi="Segoe UI" w:cs="Segoe UI"/>
            <w:color w:val="000000" w:themeColor="text1"/>
          </w:rPr>
          <w:t>Pop</w:t>
        </w:r>
        <w:proofErr w:type="spellEnd"/>
        <w:r w:rsidRPr="003B56C1">
          <w:rPr>
            <w:rStyle w:val="a8"/>
            <w:rFonts w:ascii="Segoe UI" w:hAnsi="Segoe UI" w:cs="Segoe UI"/>
            <w:color w:val="000000" w:themeColor="text1"/>
          </w:rPr>
          <w:t>)</w:t>
        </w:r>
        <w:r w:rsidRPr="003B56C1">
          <w:rPr>
            <w:rFonts w:ascii="Segoe UI" w:hAnsi="Segoe UI" w:cs="Segoe UI"/>
            <w:color w:val="000000" w:themeColor="text1"/>
          </w:rPr>
          <w:t>:</w:t>
        </w:r>
      </w:ins>
    </w:p>
    <w:p w:rsidR="003B56C1" w:rsidRPr="003B56C1" w:rsidRDefault="003B56C1" w:rsidP="003B56C1">
      <w:pPr>
        <w:pStyle w:val="a7"/>
        <w:numPr>
          <w:ilvl w:val="1"/>
          <w:numId w:val="68"/>
        </w:numPr>
        <w:shd w:val="clear" w:color="auto" w:fill="F7F7F7"/>
        <w:spacing w:before="0" w:beforeAutospacing="0"/>
        <w:rPr>
          <w:ins w:id="13" w:author="tata1" w:date="2024-10-09T19:50:00Z"/>
          <w:rFonts w:ascii="Segoe UI" w:hAnsi="Segoe UI" w:cs="Segoe UI"/>
          <w:color w:val="000000" w:themeColor="text1"/>
        </w:rPr>
      </w:pPr>
      <w:ins w:id="14" w:author="tata1" w:date="2024-10-09T19:50:00Z">
        <w:r w:rsidRPr="003B56C1">
          <w:rPr>
            <w:rFonts w:ascii="Segoe UI" w:hAnsi="Segoe UI" w:cs="Segoe UI"/>
            <w:color w:val="000000" w:themeColor="text1"/>
          </w:rPr>
          <w:t>Операция, которая удаляет верхний элемент из стека FPU.</w:t>
        </w:r>
      </w:ins>
    </w:p>
    <w:p w:rsidR="003B56C1" w:rsidRPr="003B56C1" w:rsidRDefault="003B56C1" w:rsidP="003B56C1">
      <w:pPr>
        <w:pStyle w:val="a7"/>
        <w:numPr>
          <w:ilvl w:val="1"/>
          <w:numId w:val="68"/>
        </w:numPr>
        <w:shd w:val="clear" w:color="auto" w:fill="F7F7F7"/>
        <w:spacing w:before="0" w:beforeAutospacing="0"/>
        <w:rPr>
          <w:ins w:id="15" w:author="tata1" w:date="2024-10-09T19:50:00Z"/>
          <w:rFonts w:ascii="Segoe UI" w:hAnsi="Segoe UI" w:cs="Segoe UI"/>
          <w:color w:val="000000" w:themeColor="text1"/>
        </w:rPr>
      </w:pPr>
      <w:ins w:id="16" w:author="tata1" w:date="2024-10-09T19:50:00Z">
        <w:r w:rsidRPr="003B56C1">
          <w:rPr>
            <w:rFonts w:ascii="Segoe UI" w:hAnsi="Segoe UI" w:cs="Segoe UI"/>
            <w:color w:val="000000" w:themeColor="text1"/>
          </w:rPr>
          <w:t>Пример: </w:t>
        </w:r>
        <w:proofErr w:type="spellStart"/>
        <w:r w:rsidRPr="003B56C1">
          <w:rPr>
            <w:rStyle w:val="HTML0"/>
            <w:rFonts w:ascii="var(--ds-font-family-code)" w:hAnsi="var(--ds-font-family-code)"/>
            <w:color w:val="000000" w:themeColor="text1"/>
            <w:sz w:val="21"/>
            <w:szCs w:val="21"/>
          </w:rPr>
          <w:t>fstp</w:t>
        </w:r>
        <w:proofErr w:type="spellEnd"/>
        <w:r w:rsidRPr="003B56C1">
          <w:rPr>
            <w:rFonts w:ascii="Segoe UI" w:hAnsi="Segoe UI" w:cs="Segoe UI"/>
            <w:color w:val="000000" w:themeColor="text1"/>
          </w:rPr>
          <w:t> (</w:t>
        </w:r>
        <w:proofErr w:type="spellStart"/>
        <w:r w:rsidRPr="003B56C1">
          <w:rPr>
            <w:rFonts w:ascii="Segoe UI" w:hAnsi="Segoe UI" w:cs="Segoe UI"/>
            <w:color w:val="000000" w:themeColor="text1"/>
          </w:rPr>
          <w:t>Store</w:t>
        </w:r>
        <w:proofErr w:type="spellEnd"/>
        <w:r w:rsidRPr="003B56C1">
          <w:rPr>
            <w:rFonts w:ascii="Segoe UI" w:hAnsi="Segoe UI" w:cs="Segoe UI"/>
            <w:color w:val="000000" w:themeColor="text1"/>
          </w:rPr>
          <w:t xml:space="preserve"> </w:t>
        </w:r>
        <w:proofErr w:type="spellStart"/>
        <w:r w:rsidRPr="003B56C1">
          <w:rPr>
            <w:rFonts w:ascii="Segoe UI" w:hAnsi="Segoe UI" w:cs="Segoe UI"/>
            <w:color w:val="000000" w:themeColor="text1"/>
          </w:rPr>
          <w:t>Floating</w:t>
        </w:r>
        <w:proofErr w:type="spellEnd"/>
        <w:r w:rsidRPr="003B56C1">
          <w:rPr>
            <w:rFonts w:ascii="Segoe UI" w:hAnsi="Segoe UI" w:cs="Segoe UI"/>
            <w:color w:val="000000" w:themeColor="text1"/>
          </w:rPr>
          <w:t xml:space="preserve"> </w:t>
        </w:r>
        <w:proofErr w:type="spellStart"/>
        <w:r w:rsidRPr="003B56C1">
          <w:rPr>
            <w:rFonts w:ascii="Segoe UI" w:hAnsi="Segoe UI" w:cs="Segoe UI"/>
            <w:color w:val="000000" w:themeColor="text1"/>
          </w:rPr>
          <w:t>Point</w:t>
        </w:r>
        <w:proofErr w:type="spellEnd"/>
        <w:r w:rsidRPr="003B56C1">
          <w:rPr>
            <w:rFonts w:ascii="Segoe UI" w:hAnsi="Segoe UI" w:cs="Segoe UI"/>
            <w:color w:val="000000" w:themeColor="text1"/>
          </w:rPr>
          <w:t xml:space="preserve"> </w:t>
        </w:r>
        <w:proofErr w:type="spellStart"/>
        <w:r w:rsidRPr="003B56C1">
          <w:rPr>
            <w:rFonts w:ascii="Segoe UI" w:hAnsi="Segoe UI" w:cs="Segoe UI"/>
            <w:color w:val="000000" w:themeColor="text1"/>
          </w:rPr>
          <w:t>and</w:t>
        </w:r>
        <w:proofErr w:type="spellEnd"/>
        <w:r w:rsidRPr="003B56C1">
          <w:rPr>
            <w:rFonts w:ascii="Segoe UI" w:hAnsi="Segoe UI" w:cs="Segoe UI"/>
            <w:color w:val="000000" w:themeColor="text1"/>
          </w:rPr>
          <w:t xml:space="preserve"> </w:t>
        </w:r>
        <w:proofErr w:type="spellStart"/>
        <w:r w:rsidRPr="003B56C1">
          <w:rPr>
            <w:rFonts w:ascii="Segoe UI" w:hAnsi="Segoe UI" w:cs="Segoe UI"/>
            <w:color w:val="000000" w:themeColor="text1"/>
          </w:rPr>
          <w:t>Pop</w:t>
        </w:r>
        <w:proofErr w:type="spellEnd"/>
        <w:r w:rsidRPr="003B56C1">
          <w:rPr>
            <w:rFonts w:ascii="Segoe UI" w:hAnsi="Segoe UI" w:cs="Segoe UI"/>
            <w:color w:val="000000" w:themeColor="text1"/>
          </w:rPr>
          <w:t>) — сохраняет значение из вершины стека FPU в память и удаляет его из стека.</w:t>
        </w:r>
      </w:ins>
    </w:p>
    <w:p w:rsidR="003B56C1" w:rsidRPr="003B56C1" w:rsidRDefault="003B56C1" w:rsidP="00E84D98">
      <w:pPr>
        <w:spacing w:after="0" w:line="240" w:lineRule="auto"/>
        <w:rPr>
          <w:rFonts w:ascii="Times New Roman" w:hAnsi="Times New Roman" w:cs="Times New Roman"/>
          <w:color w:val="000000" w:themeColor="text1"/>
          <w:sz w:val="28"/>
          <w:szCs w:val="28"/>
        </w:rPr>
      </w:pPr>
    </w:p>
    <w:p w:rsidR="0031757A" w:rsidRPr="00865D96" w:rsidRDefault="0031757A" w:rsidP="00E84D98">
      <w:pPr>
        <w:spacing w:after="0" w:line="240" w:lineRule="auto"/>
        <w:rPr>
          <w:rFonts w:ascii="Times New Roman" w:hAnsi="Times New Roman" w:cs="Times New Roman"/>
          <w:color w:val="000000" w:themeColor="text1"/>
          <w:sz w:val="28"/>
          <w:szCs w:val="28"/>
        </w:rPr>
      </w:pPr>
    </w:p>
    <w:p w:rsidR="002C661E" w:rsidRPr="002C661E" w:rsidRDefault="002C661E" w:rsidP="00E84D98">
      <w:pPr>
        <w:spacing w:after="0" w:line="240" w:lineRule="auto"/>
        <w:rPr>
          <w:rFonts w:ascii="Times New Roman" w:eastAsia="Times New Roman" w:hAnsi="Times New Roman" w:cs="Times New Roman"/>
          <w:b/>
          <w:color w:val="000000"/>
          <w:sz w:val="32"/>
          <w:szCs w:val="32"/>
          <w:lang w:eastAsia="ru-RU"/>
        </w:rPr>
      </w:pPr>
      <w:r w:rsidRPr="002C661E">
        <w:rPr>
          <w:rFonts w:ascii="Times New Roman" w:eastAsia="Times New Roman" w:hAnsi="Times New Roman" w:cs="Times New Roman"/>
          <w:b/>
          <w:noProof/>
          <w:color w:val="000000"/>
          <w:sz w:val="32"/>
          <w:szCs w:val="32"/>
          <w:lang w:eastAsia="ru-RU"/>
        </w:rPr>
        <w:lastRenderedPageBreak/>
        <w:drawing>
          <wp:inline distT="0" distB="0" distL="0" distR="0" wp14:anchorId="26A6B01D" wp14:editId="578DE6DF">
            <wp:extent cx="5940425" cy="375223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0425" cy="3752235"/>
                    </a:xfrm>
                    <a:prstGeom prst="rect">
                      <a:avLst/>
                    </a:prstGeom>
                  </pic:spPr>
                </pic:pic>
              </a:graphicData>
            </a:graphic>
          </wp:inline>
        </w:drawing>
      </w:r>
    </w:p>
    <w:p w:rsidR="00E84D98" w:rsidRPr="005C5DA3" w:rsidRDefault="00E84D98" w:rsidP="00E84D98">
      <w:pPr>
        <w:spacing w:after="0" w:line="240" w:lineRule="auto"/>
        <w:ind w:left="720" w:hanging="357"/>
        <w:rPr>
          <w:rFonts w:ascii="Times New Roman" w:eastAsia="Times New Roman" w:hAnsi="Times New Roman" w:cs="Times New Roman"/>
          <w:color w:val="000000"/>
          <w:sz w:val="27"/>
          <w:szCs w:val="27"/>
          <w:lang w:eastAsia="ru-RU"/>
        </w:rPr>
      </w:pPr>
      <w:r w:rsidRPr="005C5DA3">
        <w:rPr>
          <w:rFonts w:ascii="Symbol" w:eastAsia="Times New Roman" w:hAnsi="Symbol" w:cs="Times New Roman"/>
          <w:color w:val="000000"/>
          <w:sz w:val="20"/>
          <w:szCs w:val="20"/>
          <w:lang w:eastAsia="ru-RU"/>
        </w:rPr>
        <w:t>╥</w:t>
      </w:r>
      <w:r w:rsidRPr="005C5DA3">
        <w:rPr>
          <w:rFonts w:ascii="Times New Roman" w:eastAsia="Times New Roman" w:hAnsi="Times New Roman" w:cs="Times New Roman"/>
          <w:color w:val="000000"/>
          <w:sz w:val="14"/>
          <w:szCs w:val="14"/>
          <w:lang w:eastAsia="ru-RU"/>
        </w:rPr>
        <w:t>         </w:t>
      </w:r>
      <w:r w:rsidRPr="005C5DA3">
        <w:rPr>
          <w:rFonts w:ascii="Times New Roman" w:eastAsia="Times New Roman" w:hAnsi="Times New Roman" w:cs="Times New Roman"/>
          <w:color w:val="000000"/>
          <w:sz w:val="27"/>
          <w:szCs w:val="27"/>
          <w:lang w:eastAsia="ru-RU"/>
        </w:rPr>
        <w:t>регистры расширения </w:t>
      </w:r>
      <w:r w:rsidRPr="005C5DA3">
        <w:rPr>
          <w:rFonts w:ascii="Times New Roman" w:eastAsia="Times New Roman" w:hAnsi="Times New Roman" w:cs="Times New Roman"/>
          <w:color w:val="000000"/>
          <w:sz w:val="27"/>
          <w:szCs w:val="27"/>
          <w:lang w:val="en-US" w:eastAsia="ru-RU"/>
        </w:rPr>
        <w:t>XMM</w:t>
      </w:r>
    </w:p>
    <w:p w:rsidR="00865D96" w:rsidRPr="00865D96" w:rsidRDefault="00865D96" w:rsidP="00865D96">
      <w:pPr>
        <w:spacing w:after="0" w:line="240" w:lineRule="auto"/>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b/>
          <w:bCs/>
          <w:color w:val="000000" w:themeColor="text1"/>
          <w:sz w:val="28"/>
          <w:szCs w:val="28"/>
          <w:lang w:eastAsia="ru-RU"/>
        </w:rPr>
        <w:t>Сегментные регистры</w:t>
      </w:r>
    </w:p>
    <w:p w:rsidR="00865D96" w:rsidRPr="00865D96" w:rsidRDefault="00865D96" w:rsidP="00865D96">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В программной модели микропроцессора имеется шесть сегментных регистров: </w:t>
      </w:r>
      <w:proofErr w:type="spellStart"/>
      <w:r w:rsidRPr="00865D96">
        <w:rPr>
          <w:rFonts w:ascii="Times New Roman" w:eastAsia="Times New Roman" w:hAnsi="Times New Roman" w:cs="Times New Roman"/>
          <w:i/>
          <w:iCs/>
          <w:color w:val="000000" w:themeColor="text1"/>
          <w:sz w:val="28"/>
          <w:szCs w:val="28"/>
          <w:lang w:eastAsia="ru-RU"/>
        </w:rPr>
        <w:t>cs</w:t>
      </w:r>
      <w:proofErr w:type="spellEnd"/>
      <w:r w:rsidRPr="00865D96">
        <w:rPr>
          <w:rFonts w:ascii="Times New Roman" w:eastAsia="Times New Roman" w:hAnsi="Times New Roman" w:cs="Times New Roman"/>
          <w:i/>
          <w:iCs/>
          <w:color w:val="000000" w:themeColor="text1"/>
          <w:sz w:val="28"/>
          <w:szCs w:val="28"/>
          <w:lang w:eastAsia="ru-RU"/>
        </w:rPr>
        <w:t xml:space="preserve">, </w:t>
      </w:r>
      <w:proofErr w:type="spellStart"/>
      <w:r w:rsidRPr="00865D96">
        <w:rPr>
          <w:rFonts w:ascii="Times New Roman" w:eastAsia="Times New Roman" w:hAnsi="Times New Roman" w:cs="Times New Roman"/>
          <w:i/>
          <w:iCs/>
          <w:color w:val="000000" w:themeColor="text1"/>
          <w:sz w:val="28"/>
          <w:szCs w:val="28"/>
          <w:lang w:eastAsia="ru-RU"/>
        </w:rPr>
        <w:t>ss</w:t>
      </w:r>
      <w:proofErr w:type="spellEnd"/>
      <w:r w:rsidRPr="00865D96">
        <w:rPr>
          <w:rFonts w:ascii="Times New Roman" w:eastAsia="Times New Roman" w:hAnsi="Times New Roman" w:cs="Times New Roman"/>
          <w:i/>
          <w:iCs/>
          <w:color w:val="000000" w:themeColor="text1"/>
          <w:sz w:val="28"/>
          <w:szCs w:val="28"/>
          <w:lang w:eastAsia="ru-RU"/>
        </w:rPr>
        <w:t xml:space="preserve">, </w:t>
      </w:r>
      <w:proofErr w:type="spellStart"/>
      <w:r w:rsidRPr="00865D96">
        <w:rPr>
          <w:rFonts w:ascii="Times New Roman" w:eastAsia="Times New Roman" w:hAnsi="Times New Roman" w:cs="Times New Roman"/>
          <w:i/>
          <w:iCs/>
          <w:color w:val="000000" w:themeColor="text1"/>
          <w:sz w:val="28"/>
          <w:szCs w:val="28"/>
          <w:lang w:eastAsia="ru-RU"/>
        </w:rPr>
        <w:t>ds</w:t>
      </w:r>
      <w:proofErr w:type="spellEnd"/>
      <w:r w:rsidRPr="00865D96">
        <w:rPr>
          <w:rFonts w:ascii="Times New Roman" w:eastAsia="Times New Roman" w:hAnsi="Times New Roman" w:cs="Times New Roman"/>
          <w:i/>
          <w:iCs/>
          <w:color w:val="000000" w:themeColor="text1"/>
          <w:sz w:val="28"/>
          <w:szCs w:val="28"/>
          <w:lang w:eastAsia="ru-RU"/>
        </w:rPr>
        <w:t xml:space="preserve">, </w:t>
      </w:r>
      <w:proofErr w:type="spellStart"/>
      <w:r w:rsidRPr="00865D96">
        <w:rPr>
          <w:rFonts w:ascii="Times New Roman" w:eastAsia="Times New Roman" w:hAnsi="Times New Roman" w:cs="Times New Roman"/>
          <w:i/>
          <w:iCs/>
          <w:color w:val="000000" w:themeColor="text1"/>
          <w:sz w:val="28"/>
          <w:szCs w:val="28"/>
          <w:lang w:eastAsia="ru-RU"/>
        </w:rPr>
        <w:t>es</w:t>
      </w:r>
      <w:proofErr w:type="spellEnd"/>
      <w:r w:rsidRPr="00865D96">
        <w:rPr>
          <w:rFonts w:ascii="Times New Roman" w:eastAsia="Times New Roman" w:hAnsi="Times New Roman" w:cs="Times New Roman"/>
          <w:i/>
          <w:iCs/>
          <w:color w:val="000000" w:themeColor="text1"/>
          <w:sz w:val="28"/>
          <w:szCs w:val="28"/>
          <w:lang w:eastAsia="ru-RU"/>
        </w:rPr>
        <w:t xml:space="preserve">, </w:t>
      </w:r>
      <w:proofErr w:type="spellStart"/>
      <w:r w:rsidRPr="00865D96">
        <w:rPr>
          <w:rFonts w:ascii="Times New Roman" w:eastAsia="Times New Roman" w:hAnsi="Times New Roman" w:cs="Times New Roman"/>
          <w:i/>
          <w:iCs/>
          <w:color w:val="000000" w:themeColor="text1"/>
          <w:sz w:val="28"/>
          <w:szCs w:val="28"/>
          <w:lang w:eastAsia="ru-RU"/>
        </w:rPr>
        <w:t>gs</w:t>
      </w:r>
      <w:proofErr w:type="spellEnd"/>
      <w:r w:rsidRPr="00865D96">
        <w:rPr>
          <w:rFonts w:ascii="Times New Roman" w:eastAsia="Times New Roman" w:hAnsi="Times New Roman" w:cs="Times New Roman"/>
          <w:i/>
          <w:iCs/>
          <w:color w:val="000000" w:themeColor="text1"/>
          <w:sz w:val="28"/>
          <w:szCs w:val="28"/>
          <w:lang w:eastAsia="ru-RU"/>
        </w:rPr>
        <w:t xml:space="preserve">, </w:t>
      </w:r>
      <w:proofErr w:type="spellStart"/>
      <w:r w:rsidRPr="00865D96">
        <w:rPr>
          <w:rFonts w:ascii="Times New Roman" w:eastAsia="Times New Roman" w:hAnsi="Times New Roman" w:cs="Times New Roman"/>
          <w:i/>
          <w:iCs/>
          <w:color w:val="000000" w:themeColor="text1"/>
          <w:sz w:val="28"/>
          <w:szCs w:val="28"/>
          <w:lang w:eastAsia="ru-RU"/>
        </w:rPr>
        <w:t>fs</w:t>
      </w:r>
      <w:proofErr w:type="spellEnd"/>
      <w:r w:rsidRPr="00865D96">
        <w:rPr>
          <w:rFonts w:ascii="Times New Roman" w:eastAsia="Times New Roman" w:hAnsi="Times New Roman" w:cs="Times New Roman"/>
          <w:color w:val="000000" w:themeColor="text1"/>
          <w:sz w:val="28"/>
          <w:szCs w:val="28"/>
          <w:lang w:eastAsia="ru-RU"/>
        </w:rPr>
        <w:t xml:space="preserve">. Их существование обусловлено спецификой организации и использования оперативной памяти микропроцессорами </w:t>
      </w:r>
      <w:proofErr w:type="spellStart"/>
      <w:r w:rsidRPr="00865D96">
        <w:rPr>
          <w:rFonts w:ascii="Times New Roman" w:eastAsia="Times New Roman" w:hAnsi="Times New Roman" w:cs="Times New Roman"/>
          <w:color w:val="000000" w:themeColor="text1"/>
          <w:sz w:val="28"/>
          <w:szCs w:val="28"/>
          <w:lang w:eastAsia="ru-RU"/>
        </w:rPr>
        <w:t>Intel</w:t>
      </w:r>
      <w:proofErr w:type="spellEnd"/>
      <w:r w:rsidRPr="00865D96">
        <w:rPr>
          <w:rFonts w:ascii="Times New Roman" w:eastAsia="Times New Roman" w:hAnsi="Times New Roman" w:cs="Times New Roman"/>
          <w:color w:val="000000" w:themeColor="text1"/>
          <w:sz w:val="28"/>
          <w:szCs w:val="28"/>
          <w:lang w:eastAsia="ru-RU"/>
        </w:rPr>
        <w:t>. Она заключается в том, что микропроцессор аппаратно поддерживает структурную организацию программы в виде трех частей, называемых </w:t>
      </w:r>
      <w:r w:rsidRPr="00865D96">
        <w:rPr>
          <w:rFonts w:ascii="Times New Roman" w:eastAsia="Times New Roman" w:hAnsi="Times New Roman" w:cs="Times New Roman"/>
          <w:i/>
          <w:iCs/>
          <w:color w:val="000000" w:themeColor="text1"/>
          <w:sz w:val="28"/>
          <w:szCs w:val="28"/>
          <w:lang w:eastAsia="ru-RU"/>
        </w:rPr>
        <w:t>сегментами</w:t>
      </w:r>
      <w:r w:rsidRPr="00865D96">
        <w:rPr>
          <w:rFonts w:ascii="Times New Roman" w:eastAsia="Times New Roman" w:hAnsi="Times New Roman" w:cs="Times New Roman"/>
          <w:color w:val="000000" w:themeColor="text1"/>
          <w:sz w:val="28"/>
          <w:szCs w:val="28"/>
          <w:lang w:eastAsia="ru-RU"/>
        </w:rPr>
        <w:t>. Соответственно, такая организация памяти называется </w:t>
      </w:r>
      <w:r w:rsidRPr="00865D96">
        <w:rPr>
          <w:rFonts w:ascii="Times New Roman" w:eastAsia="Times New Roman" w:hAnsi="Times New Roman" w:cs="Times New Roman"/>
          <w:b/>
          <w:bCs/>
          <w:i/>
          <w:iCs/>
          <w:color w:val="000000" w:themeColor="text1"/>
          <w:sz w:val="28"/>
          <w:szCs w:val="28"/>
          <w:lang w:eastAsia="ru-RU"/>
        </w:rPr>
        <w:t>сегментной</w:t>
      </w:r>
      <w:r w:rsidRPr="00865D96">
        <w:rPr>
          <w:rFonts w:ascii="Times New Roman" w:eastAsia="Times New Roman" w:hAnsi="Times New Roman" w:cs="Times New Roman"/>
          <w:color w:val="000000" w:themeColor="text1"/>
          <w:sz w:val="28"/>
          <w:szCs w:val="28"/>
          <w:lang w:eastAsia="ru-RU"/>
        </w:rPr>
        <w:t>.</w:t>
      </w:r>
    </w:p>
    <w:p w:rsidR="00865D96" w:rsidRPr="00865D96" w:rsidRDefault="00865D96" w:rsidP="00865D96">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Для того чтобы указать на сегменты, к которым программа имеет доступ в конкретный момент времени, и предназначены </w:t>
      </w:r>
      <w:r w:rsidRPr="00865D96">
        <w:rPr>
          <w:rFonts w:ascii="Times New Roman" w:eastAsia="Times New Roman" w:hAnsi="Times New Roman" w:cs="Times New Roman"/>
          <w:i/>
          <w:iCs/>
          <w:color w:val="000000" w:themeColor="text1"/>
          <w:sz w:val="28"/>
          <w:szCs w:val="28"/>
          <w:lang w:eastAsia="ru-RU"/>
        </w:rPr>
        <w:t>сегментные регистры</w:t>
      </w:r>
      <w:r w:rsidRPr="00865D96">
        <w:rPr>
          <w:rFonts w:ascii="Times New Roman" w:eastAsia="Times New Roman" w:hAnsi="Times New Roman" w:cs="Times New Roman"/>
          <w:color w:val="000000" w:themeColor="text1"/>
          <w:sz w:val="28"/>
          <w:szCs w:val="28"/>
          <w:lang w:eastAsia="ru-RU"/>
        </w:rPr>
        <w:t>. Фактически, с небольшой поправкой, в этих регистрах содержатся адреса памяти, с которых начинаются соответствующие сегменты. Логика обработки машинной команды построена так, что при выборке команды, доступе к данным программы или к стеку неявно используются адреса во вполне определенных сегментных регистрах. Микропроцессор поддерживает следующие типы сегментов:</w:t>
      </w:r>
    </w:p>
    <w:p w:rsidR="00865D96" w:rsidRPr="00865D96" w:rsidRDefault="00865D96" w:rsidP="00E43865">
      <w:pPr>
        <w:numPr>
          <w:ilvl w:val="0"/>
          <w:numId w:val="8"/>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b/>
          <w:bCs/>
          <w:i/>
          <w:iCs/>
          <w:color w:val="000000" w:themeColor="text1"/>
          <w:sz w:val="28"/>
          <w:szCs w:val="28"/>
          <w:lang w:eastAsia="ru-RU"/>
        </w:rPr>
        <w:t>Сегмент кода</w:t>
      </w:r>
      <w:r w:rsidRPr="00865D96">
        <w:rPr>
          <w:rFonts w:ascii="Times New Roman" w:eastAsia="Times New Roman" w:hAnsi="Times New Roman" w:cs="Times New Roman"/>
          <w:color w:val="000000" w:themeColor="text1"/>
          <w:sz w:val="28"/>
          <w:szCs w:val="28"/>
          <w:lang w:eastAsia="ru-RU"/>
        </w:rPr>
        <w:t>. Содержит команды программы.</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Для доступа к этому сегменту служит регистр </w:t>
      </w:r>
      <w:proofErr w:type="spellStart"/>
      <w:r w:rsidRPr="00865D96">
        <w:rPr>
          <w:rFonts w:ascii="Times New Roman" w:eastAsia="Times New Roman" w:hAnsi="Times New Roman" w:cs="Times New Roman"/>
          <w:b/>
          <w:bCs/>
          <w:color w:val="000000" w:themeColor="text1"/>
          <w:sz w:val="28"/>
          <w:szCs w:val="28"/>
          <w:lang w:eastAsia="ru-RU"/>
        </w:rPr>
        <w:t>cs</w:t>
      </w:r>
      <w:proofErr w:type="spellEnd"/>
      <w:r w:rsidRPr="00865D96">
        <w:rPr>
          <w:rFonts w:ascii="Times New Roman" w:eastAsia="Times New Roman" w:hAnsi="Times New Roman" w:cs="Times New Roman"/>
          <w:color w:val="000000" w:themeColor="text1"/>
          <w:sz w:val="28"/>
          <w:szCs w:val="28"/>
          <w:lang w:eastAsia="ru-RU"/>
        </w:rPr>
        <w:t> (</w:t>
      </w:r>
      <w:proofErr w:type="spellStart"/>
      <w:r w:rsidRPr="00865D96">
        <w:rPr>
          <w:rFonts w:ascii="Times New Roman" w:eastAsia="Times New Roman" w:hAnsi="Times New Roman" w:cs="Times New Roman"/>
          <w:color w:val="000000" w:themeColor="text1"/>
          <w:sz w:val="28"/>
          <w:szCs w:val="28"/>
          <w:lang w:eastAsia="ru-RU"/>
        </w:rPr>
        <w:t>code</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segment</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register</w:t>
      </w:r>
      <w:proofErr w:type="spellEnd"/>
      <w:r w:rsidRPr="00865D96">
        <w:rPr>
          <w:rFonts w:ascii="Times New Roman" w:eastAsia="Times New Roman" w:hAnsi="Times New Roman" w:cs="Times New Roman"/>
          <w:color w:val="000000" w:themeColor="text1"/>
          <w:sz w:val="28"/>
          <w:szCs w:val="28"/>
          <w:lang w:eastAsia="ru-RU"/>
        </w:rPr>
        <w:t>) - </w:t>
      </w:r>
      <w:r w:rsidRPr="00865D96">
        <w:rPr>
          <w:rFonts w:ascii="Times New Roman" w:eastAsia="Times New Roman" w:hAnsi="Times New Roman" w:cs="Times New Roman"/>
          <w:i/>
          <w:iCs/>
          <w:color w:val="000000" w:themeColor="text1"/>
          <w:sz w:val="28"/>
          <w:szCs w:val="28"/>
          <w:lang w:eastAsia="ru-RU"/>
        </w:rPr>
        <w:t>сегментный регистр кода</w:t>
      </w:r>
      <w:r w:rsidRPr="00865D96">
        <w:rPr>
          <w:rFonts w:ascii="Times New Roman" w:eastAsia="Times New Roman" w:hAnsi="Times New Roman" w:cs="Times New Roman"/>
          <w:color w:val="000000" w:themeColor="text1"/>
          <w:sz w:val="28"/>
          <w:szCs w:val="28"/>
          <w:lang w:eastAsia="ru-RU"/>
        </w:rPr>
        <w:t>. Он содержит адрес сегмента с машинными командами, к которому имеет доступ процессор (то есть эти команды загружаются в конвейер микропроцессора).</w:t>
      </w:r>
    </w:p>
    <w:p w:rsidR="00865D96" w:rsidRPr="00865D96" w:rsidRDefault="00865D96" w:rsidP="00E43865">
      <w:pPr>
        <w:numPr>
          <w:ilvl w:val="0"/>
          <w:numId w:val="9"/>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b/>
          <w:bCs/>
          <w:i/>
          <w:iCs/>
          <w:color w:val="000000" w:themeColor="text1"/>
          <w:sz w:val="28"/>
          <w:szCs w:val="28"/>
          <w:lang w:eastAsia="ru-RU"/>
        </w:rPr>
        <w:t>Сегмент данных</w:t>
      </w:r>
      <w:r w:rsidRPr="00865D96">
        <w:rPr>
          <w:rFonts w:ascii="Times New Roman" w:eastAsia="Times New Roman" w:hAnsi="Times New Roman" w:cs="Times New Roman"/>
          <w:color w:val="000000" w:themeColor="text1"/>
          <w:sz w:val="28"/>
          <w:szCs w:val="28"/>
          <w:lang w:eastAsia="ru-RU"/>
        </w:rPr>
        <w:t>. Содержит обрабатываемые программой данные.</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Для доступа к этому сегменту служит регистр </w:t>
      </w:r>
      <w:proofErr w:type="spellStart"/>
      <w:r w:rsidRPr="00865D96">
        <w:rPr>
          <w:rFonts w:ascii="Times New Roman" w:eastAsia="Times New Roman" w:hAnsi="Times New Roman" w:cs="Times New Roman"/>
          <w:b/>
          <w:bCs/>
          <w:color w:val="000000" w:themeColor="text1"/>
          <w:sz w:val="28"/>
          <w:szCs w:val="28"/>
          <w:lang w:eastAsia="ru-RU"/>
        </w:rPr>
        <w:t>ds</w:t>
      </w:r>
      <w:proofErr w:type="spellEnd"/>
      <w:r w:rsidRPr="00865D96">
        <w:rPr>
          <w:rFonts w:ascii="Times New Roman" w:eastAsia="Times New Roman" w:hAnsi="Times New Roman" w:cs="Times New Roman"/>
          <w:color w:val="000000" w:themeColor="text1"/>
          <w:sz w:val="28"/>
          <w:szCs w:val="28"/>
          <w:lang w:eastAsia="ru-RU"/>
        </w:rPr>
        <w:t> (</w:t>
      </w:r>
      <w:proofErr w:type="spellStart"/>
      <w:r w:rsidRPr="00865D96">
        <w:rPr>
          <w:rFonts w:ascii="Times New Roman" w:eastAsia="Times New Roman" w:hAnsi="Times New Roman" w:cs="Times New Roman"/>
          <w:color w:val="000000" w:themeColor="text1"/>
          <w:sz w:val="28"/>
          <w:szCs w:val="28"/>
          <w:lang w:eastAsia="ru-RU"/>
        </w:rPr>
        <w:t>data</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segment</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register</w:t>
      </w:r>
      <w:proofErr w:type="spellEnd"/>
      <w:r w:rsidRPr="00865D96">
        <w:rPr>
          <w:rFonts w:ascii="Times New Roman" w:eastAsia="Times New Roman" w:hAnsi="Times New Roman" w:cs="Times New Roman"/>
          <w:color w:val="000000" w:themeColor="text1"/>
          <w:sz w:val="28"/>
          <w:szCs w:val="28"/>
          <w:lang w:eastAsia="ru-RU"/>
        </w:rPr>
        <w:t>) - </w:t>
      </w:r>
      <w:r w:rsidRPr="00865D96">
        <w:rPr>
          <w:rFonts w:ascii="Times New Roman" w:eastAsia="Times New Roman" w:hAnsi="Times New Roman" w:cs="Times New Roman"/>
          <w:i/>
          <w:iCs/>
          <w:color w:val="000000" w:themeColor="text1"/>
          <w:sz w:val="28"/>
          <w:szCs w:val="28"/>
          <w:lang w:eastAsia="ru-RU"/>
        </w:rPr>
        <w:t>сегментный регистр данных</w:t>
      </w:r>
      <w:r w:rsidRPr="00865D96">
        <w:rPr>
          <w:rFonts w:ascii="Times New Roman" w:eastAsia="Times New Roman" w:hAnsi="Times New Roman" w:cs="Times New Roman"/>
          <w:color w:val="000000" w:themeColor="text1"/>
          <w:sz w:val="28"/>
          <w:szCs w:val="28"/>
          <w:lang w:eastAsia="ru-RU"/>
        </w:rPr>
        <w:t>, который хранит адрес сегмента данных текущей программы.</w:t>
      </w:r>
    </w:p>
    <w:p w:rsidR="00865D96" w:rsidRPr="00865D96" w:rsidRDefault="00865D96" w:rsidP="00E43865">
      <w:pPr>
        <w:numPr>
          <w:ilvl w:val="0"/>
          <w:numId w:val="10"/>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b/>
          <w:bCs/>
          <w:i/>
          <w:iCs/>
          <w:color w:val="000000" w:themeColor="text1"/>
          <w:sz w:val="28"/>
          <w:szCs w:val="28"/>
          <w:lang w:eastAsia="ru-RU"/>
        </w:rPr>
        <w:lastRenderedPageBreak/>
        <w:t>Сегмент стека</w:t>
      </w:r>
      <w:r w:rsidRPr="00865D96">
        <w:rPr>
          <w:rFonts w:ascii="Times New Roman" w:eastAsia="Times New Roman" w:hAnsi="Times New Roman" w:cs="Times New Roman"/>
          <w:color w:val="000000" w:themeColor="text1"/>
          <w:sz w:val="28"/>
          <w:szCs w:val="28"/>
          <w:lang w:eastAsia="ru-RU"/>
        </w:rPr>
        <w:t>. Этот сегмент представляет собой область памяти, называемую </w:t>
      </w:r>
      <w:r w:rsidRPr="00865D96">
        <w:rPr>
          <w:rFonts w:ascii="Times New Roman" w:eastAsia="Times New Roman" w:hAnsi="Times New Roman" w:cs="Times New Roman"/>
          <w:i/>
          <w:iCs/>
          <w:color w:val="000000" w:themeColor="text1"/>
          <w:sz w:val="28"/>
          <w:szCs w:val="28"/>
          <w:lang w:eastAsia="ru-RU"/>
        </w:rPr>
        <w:t>стеком</w:t>
      </w:r>
      <w:r w:rsidRPr="00865D96">
        <w:rPr>
          <w:rFonts w:ascii="Times New Roman" w:eastAsia="Times New Roman" w:hAnsi="Times New Roman" w:cs="Times New Roman"/>
          <w:color w:val="000000" w:themeColor="text1"/>
          <w:sz w:val="28"/>
          <w:szCs w:val="28"/>
          <w:lang w:eastAsia="ru-RU"/>
        </w:rPr>
        <w:t>.</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Работу со стеком микропроцессор организует по следующему принципу: </w:t>
      </w:r>
      <w:r w:rsidRPr="00865D96">
        <w:rPr>
          <w:rFonts w:ascii="Times New Roman" w:eastAsia="Times New Roman" w:hAnsi="Times New Roman" w:cs="Times New Roman"/>
          <w:i/>
          <w:iCs/>
          <w:color w:val="000000" w:themeColor="text1"/>
          <w:sz w:val="28"/>
          <w:szCs w:val="28"/>
          <w:lang w:eastAsia="ru-RU"/>
        </w:rPr>
        <w:t>последний записанный в эту область элемент выбирается первым</w:t>
      </w:r>
      <w:r w:rsidRPr="00865D96">
        <w:rPr>
          <w:rFonts w:ascii="Times New Roman" w:eastAsia="Times New Roman" w:hAnsi="Times New Roman" w:cs="Times New Roman"/>
          <w:color w:val="000000" w:themeColor="text1"/>
          <w:sz w:val="28"/>
          <w:szCs w:val="28"/>
          <w:lang w:eastAsia="ru-RU"/>
        </w:rPr>
        <w:t>. Для доступа к этому сегменту служит регистр </w:t>
      </w:r>
      <w:proofErr w:type="spellStart"/>
      <w:r w:rsidRPr="00865D96">
        <w:rPr>
          <w:rFonts w:ascii="Times New Roman" w:eastAsia="Times New Roman" w:hAnsi="Times New Roman" w:cs="Times New Roman"/>
          <w:b/>
          <w:bCs/>
          <w:color w:val="000000" w:themeColor="text1"/>
          <w:sz w:val="28"/>
          <w:szCs w:val="28"/>
          <w:lang w:eastAsia="ru-RU"/>
        </w:rPr>
        <w:t>ss</w:t>
      </w:r>
      <w:proofErr w:type="spellEnd"/>
      <w:r w:rsidRPr="00865D96">
        <w:rPr>
          <w:rFonts w:ascii="Times New Roman" w:eastAsia="Times New Roman" w:hAnsi="Times New Roman" w:cs="Times New Roman"/>
          <w:color w:val="000000" w:themeColor="text1"/>
          <w:sz w:val="28"/>
          <w:szCs w:val="28"/>
          <w:lang w:eastAsia="ru-RU"/>
        </w:rPr>
        <w:t> (</w:t>
      </w:r>
      <w:proofErr w:type="spellStart"/>
      <w:r w:rsidRPr="00865D96">
        <w:rPr>
          <w:rFonts w:ascii="Times New Roman" w:eastAsia="Times New Roman" w:hAnsi="Times New Roman" w:cs="Times New Roman"/>
          <w:color w:val="000000" w:themeColor="text1"/>
          <w:sz w:val="28"/>
          <w:szCs w:val="28"/>
          <w:lang w:eastAsia="ru-RU"/>
        </w:rPr>
        <w:t>stack</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segment</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register</w:t>
      </w:r>
      <w:proofErr w:type="spellEnd"/>
      <w:r w:rsidRPr="00865D96">
        <w:rPr>
          <w:rFonts w:ascii="Times New Roman" w:eastAsia="Times New Roman" w:hAnsi="Times New Roman" w:cs="Times New Roman"/>
          <w:color w:val="000000" w:themeColor="text1"/>
          <w:sz w:val="28"/>
          <w:szCs w:val="28"/>
          <w:lang w:eastAsia="ru-RU"/>
        </w:rPr>
        <w:t>) - </w:t>
      </w:r>
      <w:r w:rsidRPr="00865D96">
        <w:rPr>
          <w:rFonts w:ascii="Times New Roman" w:eastAsia="Times New Roman" w:hAnsi="Times New Roman" w:cs="Times New Roman"/>
          <w:i/>
          <w:iCs/>
          <w:color w:val="000000" w:themeColor="text1"/>
          <w:sz w:val="28"/>
          <w:szCs w:val="28"/>
          <w:lang w:eastAsia="ru-RU"/>
        </w:rPr>
        <w:t>сегментный регистр стека</w:t>
      </w:r>
      <w:r w:rsidRPr="00865D96">
        <w:rPr>
          <w:rFonts w:ascii="Times New Roman" w:eastAsia="Times New Roman" w:hAnsi="Times New Roman" w:cs="Times New Roman"/>
          <w:color w:val="000000" w:themeColor="text1"/>
          <w:sz w:val="28"/>
          <w:szCs w:val="28"/>
          <w:lang w:eastAsia="ru-RU"/>
        </w:rPr>
        <w:t>, содержащий адрес сегмента стека.</w:t>
      </w:r>
    </w:p>
    <w:p w:rsidR="00865D96" w:rsidRPr="00865D96" w:rsidRDefault="00865D96" w:rsidP="00E43865">
      <w:pPr>
        <w:numPr>
          <w:ilvl w:val="0"/>
          <w:numId w:val="11"/>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b/>
          <w:bCs/>
          <w:i/>
          <w:iCs/>
          <w:color w:val="000000" w:themeColor="text1"/>
          <w:sz w:val="28"/>
          <w:szCs w:val="28"/>
          <w:lang w:eastAsia="ru-RU"/>
        </w:rPr>
        <w:t>Дополнительный сегмент данных</w:t>
      </w:r>
      <w:r w:rsidRPr="00865D96">
        <w:rPr>
          <w:rFonts w:ascii="Times New Roman" w:eastAsia="Times New Roman" w:hAnsi="Times New Roman" w:cs="Times New Roman"/>
          <w:color w:val="000000" w:themeColor="text1"/>
          <w:sz w:val="28"/>
          <w:szCs w:val="28"/>
          <w:lang w:eastAsia="ru-RU"/>
        </w:rPr>
        <w:t>.</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Большинство машинных команд предполагают, что обрабатываемые ими данные расположены в сегменте данных, адрес которого находится в регистре </w:t>
      </w:r>
      <w:proofErr w:type="spellStart"/>
      <w:r w:rsidRPr="00865D96">
        <w:rPr>
          <w:rFonts w:ascii="Times New Roman" w:eastAsia="Times New Roman" w:hAnsi="Times New Roman" w:cs="Times New Roman"/>
          <w:i/>
          <w:iCs/>
          <w:color w:val="000000" w:themeColor="text1"/>
          <w:sz w:val="28"/>
          <w:szCs w:val="28"/>
          <w:lang w:eastAsia="ru-RU"/>
        </w:rPr>
        <w:t>ds</w:t>
      </w:r>
      <w:proofErr w:type="spellEnd"/>
      <w:r w:rsidRPr="00865D96">
        <w:rPr>
          <w:rFonts w:ascii="Times New Roman" w:eastAsia="Times New Roman" w:hAnsi="Times New Roman" w:cs="Times New Roman"/>
          <w:color w:val="000000" w:themeColor="text1"/>
          <w:sz w:val="28"/>
          <w:szCs w:val="28"/>
          <w:lang w:eastAsia="ru-RU"/>
        </w:rPr>
        <w:t>.</w:t>
      </w:r>
    </w:p>
    <w:p w:rsidR="00E84D98" w:rsidRPr="00865D96" w:rsidRDefault="00865D96" w:rsidP="00865D96">
      <w:pPr>
        <w:pStyle w:val="a7"/>
        <w:shd w:val="clear" w:color="auto" w:fill="FFFFFF"/>
        <w:spacing w:before="120" w:beforeAutospacing="0" w:after="120" w:afterAutospacing="0"/>
        <w:jc w:val="center"/>
        <w:rPr>
          <w:color w:val="000000" w:themeColor="text1"/>
          <w:sz w:val="28"/>
          <w:szCs w:val="28"/>
        </w:rPr>
      </w:pPr>
      <w:r w:rsidRPr="00865D96">
        <w:rPr>
          <w:color w:val="000000" w:themeColor="text1"/>
          <w:sz w:val="28"/>
          <w:szCs w:val="28"/>
        </w:rPr>
        <w:t>Если программе недостаточно одного сегмента данных, то она имеет возможность использовать еще три дополнительных сегмента данных. Но в отличие от основного сегмента данных, адрес которого содержится в сегментном регистре </w:t>
      </w:r>
      <w:proofErr w:type="spellStart"/>
      <w:r w:rsidRPr="00865D96">
        <w:rPr>
          <w:i/>
          <w:iCs/>
          <w:color w:val="000000" w:themeColor="text1"/>
          <w:sz w:val="28"/>
          <w:szCs w:val="28"/>
        </w:rPr>
        <w:t>ds</w:t>
      </w:r>
      <w:proofErr w:type="spellEnd"/>
      <w:r w:rsidRPr="00865D96">
        <w:rPr>
          <w:color w:val="000000" w:themeColor="text1"/>
          <w:sz w:val="28"/>
          <w:szCs w:val="28"/>
        </w:rPr>
        <w:t>, при использовании дополнительных сегментов данных их адреса требуется указывать явно с помощью специальных </w:t>
      </w:r>
      <w:r w:rsidRPr="00865D96">
        <w:rPr>
          <w:i/>
          <w:iCs/>
          <w:color w:val="000000" w:themeColor="text1"/>
          <w:sz w:val="28"/>
          <w:szCs w:val="28"/>
        </w:rPr>
        <w:t>префиксов переопределения сегментов</w:t>
      </w:r>
      <w:r w:rsidRPr="00865D96">
        <w:rPr>
          <w:color w:val="000000" w:themeColor="text1"/>
          <w:sz w:val="28"/>
          <w:szCs w:val="28"/>
        </w:rPr>
        <w:t> в команде. Адреса дополнительных сегментов данных должны содержаться в регистрах </w:t>
      </w:r>
      <w:proofErr w:type="spellStart"/>
      <w:r w:rsidRPr="00865D96">
        <w:rPr>
          <w:b/>
          <w:bCs/>
          <w:color w:val="000000" w:themeColor="text1"/>
          <w:sz w:val="28"/>
          <w:szCs w:val="28"/>
        </w:rPr>
        <w:t>es</w:t>
      </w:r>
      <w:proofErr w:type="spellEnd"/>
      <w:r w:rsidRPr="00865D96">
        <w:rPr>
          <w:b/>
          <w:bCs/>
          <w:color w:val="000000" w:themeColor="text1"/>
          <w:sz w:val="28"/>
          <w:szCs w:val="28"/>
        </w:rPr>
        <w:t xml:space="preserve">, </w:t>
      </w:r>
      <w:proofErr w:type="spellStart"/>
      <w:r w:rsidRPr="00865D96">
        <w:rPr>
          <w:b/>
          <w:bCs/>
          <w:color w:val="000000" w:themeColor="text1"/>
          <w:sz w:val="28"/>
          <w:szCs w:val="28"/>
        </w:rPr>
        <w:t>gs</w:t>
      </w:r>
      <w:proofErr w:type="spellEnd"/>
      <w:r w:rsidRPr="00865D96">
        <w:rPr>
          <w:b/>
          <w:bCs/>
          <w:color w:val="000000" w:themeColor="text1"/>
          <w:sz w:val="28"/>
          <w:szCs w:val="28"/>
        </w:rPr>
        <w:t xml:space="preserve">, </w:t>
      </w:r>
      <w:proofErr w:type="spellStart"/>
      <w:r w:rsidRPr="00865D96">
        <w:rPr>
          <w:b/>
          <w:bCs/>
          <w:color w:val="000000" w:themeColor="text1"/>
          <w:sz w:val="28"/>
          <w:szCs w:val="28"/>
        </w:rPr>
        <w:t>fs</w:t>
      </w:r>
      <w:proofErr w:type="spellEnd"/>
      <w:r w:rsidRPr="00865D96">
        <w:rPr>
          <w:color w:val="000000" w:themeColor="text1"/>
          <w:sz w:val="28"/>
          <w:szCs w:val="28"/>
        </w:rPr>
        <w:t> (</w:t>
      </w:r>
      <w:proofErr w:type="spellStart"/>
      <w:r w:rsidRPr="00865D96">
        <w:rPr>
          <w:color w:val="000000" w:themeColor="text1"/>
          <w:sz w:val="28"/>
          <w:szCs w:val="28"/>
        </w:rPr>
        <w:t>extension</w:t>
      </w:r>
      <w:proofErr w:type="spellEnd"/>
      <w:r w:rsidRPr="00865D96">
        <w:rPr>
          <w:color w:val="000000" w:themeColor="text1"/>
          <w:sz w:val="28"/>
          <w:szCs w:val="28"/>
        </w:rPr>
        <w:t xml:space="preserve"> </w:t>
      </w:r>
      <w:proofErr w:type="spellStart"/>
      <w:r w:rsidRPr="00865D96">
        <w:rPr>
          <w:color w:val="000000" w:themeColor="text1"/>
          <w:sz w:val="28"/>
          <w:szCs w:val="28"/>
        </w:rPr>
        <w:t>data</w:t>
      </w:r>
      <w:proofErr w:type="spellEnd"/>
      <w:r w:rsidRPr="00865D96">
        <w:rPr>
          <w:color w:val="000000" w:themeColor="text1"/>
          <w:sz w:val="28"/>
          <w:szCs w:val="28"/>
        </w:rPr>
        <w:t xml:space="preserve"> </w:t>
      </w:r>
      <w:proofErr w:type="spellStart"/>
      <w:r w:rsidRPr="00865D96">
        <w:rPr>
          <w:color w:val="000000" w:themeColor="text1"/>
          <w:sz w:val="28"/>
          <w:szCs w:val="28"/>
        </w:rPr>
        <w:t>segment</w:t>
      </w:r>
      <w:proofErr w:type="spellEnd"/>
      <w:r w:rsidRPr="00865D96">
        <w:rPr>
          <w:color w:val="000000" w:themeColor="text1"/>
          <w:sz w:val="28"/>
          <w:szCs w:val="28"/>
        </w:rPr>
        <w:t xml:space="preserve"> </w:t>
      </w:r>
      <w:proofErr w:type="spellStart"/>
      <w:r w:rsidRPr="00865D96">
        <w:rPr>
          <w:color w:val="000000" w:themeColor="text1"/>
          <w:sz w:val="28"/>
          <w:szCs w:val="28"/>
        </w:rPr>
        <w:t>registers</w:t>
      </w:r>
      <w:proofErr w:type="spellEnd"/>
      <w:r w:rsidRPr="00865D96">
        <w:rPr>
          <w:color w:val="000000" w:themeColor="text1"/>
          <w:sz w:val="28"/>
          <w:szCs w:val="28"/>
        </w:rPr>
        <w:t>).</w:t>
      </w:r>
    </w:p>
    <w:p w:rsidR="00865D96" w:rsidRPr="00865D96" w:rsidRDefault="00865D96" w:rsidP="00865D96">
      <w:pPr>
        <w:spacing w:after="0" w:line="240" w:lineRule="auto"/>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b/>
          <w:bCs/>
          <w:color w:val="000000" w:themeColor="text1"/>
          <w:sz w:val="28"/>
          <w:szCs w:val="28"/>
          <w:lang w:eastAsia="ru-RU"/>
        </w:rPr>
        <w:t>Регистры состояния и управления</w:t>
      </w:r>
    </w:p>
    <w:p w:rsidR="00865D96" w:rsidRPr="00865D96" w:rsidRDefault="00865D96" w:rsidP="00865D96">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 xml:space="preserve">В микропроцессор включены несколько регистров, которые постоянно содержат информацию о </w:t>
      </w:r>
      <w:proofErr w:type="gramStart"/>
      <w:r w:rsidRPr="00865D96">
        <w:rPr>
          <w:rFonts w:ascii="Times New Roman" w:eastAsia="Times New Roman" w:hAnsi="Times New Roman" w:cs="Times New Roman"/>
          <w:color w:val="000000" w:themeColor="text1"/>
          <w:sz w:val="28"/>
          <w:szCs w:val="28"/>
          <w:lang w:eastAsia="ru-RU"/>
        </w:rPr>
        <w:t>состоянии</w:t>
      </w:r>
      <w:proofErr w:type="gramEnd"/>
      <w:r w:rsidRPr="00865D96">
        <w:rPr>
          <w:rFonts w:ascii="Times New Roman" w:eastAsia="Times New Roman" w:hAnsi="Times New Roman" w:cs="Times New Roman"/>
          <w:color w:val="000000" w:themeColor="text1"/>
          <w:sz w:val="28"/>
          <w:szCs w:val="28"/>
          <w:lang w:eastAsia="ru-RU"/>
        </w:rPr>
        <w:t xml:space="preserve"> как самого микропроцессора, так и программы, команды которой в данный момент загружены на конвейер. К этим регистрам относятся:</w:t>
      </w:r>
    </w:p>
    <w:p w:rsidR="00865D96" w:rsidRPr="00865D96" w:rsidRDefault="00865D96" w:rsidP="00E43865">
      <w:pPr>
        <w:numPr>
          <w:ilvl w:val="0"/>
          <w:numId w:val="12"/>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регистр флагов </w:t>
      </w:r>
      <w:proofErr w:type="spellStart"/>
      <w:r w:rsidRPr="00865D96">
        <w:rPr>
          <w:rFonts w:ascii="Times New Roman" w:eastAsia="Times New Roman" w:hAnsi="Times New Roman" w:cs="Times New Roman"/>
          <w:b/>
          <w:bCs/>
          <w:color w:val="000000" w:themeColor="text1"/>
          <w:sz w:val="28"/>
          <w:szCs w:val="28"/>
          <w:lang w:eastAsia="ru-RU"/>
        </w:rPr>
        <w:t>eflags</w:t>
      </w:r>
      <w:proofErr w:type="spellEnd"/>
      <w:r w:rsidRPr="00865D96">
        <w:rPr>
          <w:rFonts w:ascii="Times New Roman" w:eastAsia="Times New Roman" w:hAnsi="Times New Roman" w:cs="Times New Roman"/>
          <w:b/>
          <w:bCs/>
          <w:color w:val="000000" w:themeColor="text1"/>
          <w:sz w:val="28"/>
          <w:szCs w:val="28"/>
          <w:lang w:eastAsia="ru-RU"/>
        </w:rPr>
        <w:t>/</w:t>
      </w:r>
      <w:proofErr w:type="spellStart"/>
      <w:r w:rsidRPr="00865D96">
        <w:rPr>
          <w:rFonts w:ascii="Times New Roman" w:eastAsia="Times New Roman" w:hAnsi="Times New Roman" w:cs="Times New Roman"/>
          <w:b/>
          <w:bCs/>
          <w:color w:val="000000" w:themeColor="text1"/>
          <w:sz w:val="28"/>
          <w:szCs w:val="28"/>
          <w:lang w:eastAsia="ru-RU"/>
        </w:rPr>
        <w:t>flags</w:t>
      </w:r>
      <w:proofErr w:type="spellEnd"/>
      <w:r w:rsidRPr="00865D96">
        <w:rPr>
          <w:rFonts w:ascii="Times New Roman" w:eastAsia="Times New Roman" w:hAnsi="Times New Roman" w:cs="Times New Roman"/>
          <w:color w:val="000000" w:themeColor="text1"/>
          <w:sz w:val="28"/>
          <w:szCs w:val="28"/>
          <w:lang w:eastAsia="ru-RU"/>
        </w:rPr>
        <w:t>;</w:t>
      </w:r>
    </w:p>
    <w:p w:rsidR="00865D96" w:rsidRPr="00865D96" w:rsidRDefault="00865D96" w:rsidP="00E43865">
      <w:pPr>
        <w:numPr>
          <w:ilvl w:val="0"/>
          <w:numId w:val="12"/>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регистр указателя команды </w:t>
      </w:r>
      <w:proofErr w:type="spellStart"/>
      <w:r w:rsidRPr="00865D96">
        <w:rPr>
          <w:rFonts w:ascii="Times New Roman" w:eastAsia="Times New Roman" w:hAnsi="Times New Roman" w:cs="Times New Roman"/>
          <w:color w:val="000000" w:themeColor="text1"/>
          <w:sz w:val="28"/>
          <w:szCs w:val="28"/>
          <w:lang w:eastAsia="ru-RU"/>
        </w:rPr>
        <w:fldChar w:fldCharType="begin"/>
      </w:r>
      <w:r w:rsidRPr="00865D96">
        <w:rPr>
          <w:rFonts w:ascii="Times New Roman" w:eastAsia="Times New Roman" w:hAnsi="Times New Roman" w:cs="Times New Roman"/>
          <w:color w:val="000000" w:themeColor="text1"/>
          <w:sz w:val="28"/>
          <w:szCs w:val="28"/>
          <w:lang w:eastAsia="ru-RU"/>
        </w:rPr>
        <w:instrText xml:space="preserve"> HYPERLINK "file:///F:\\new1Bookwww.kolasc.net.rucdoprogrammesassembler%22%20l%20" </w:instrText>
      </w:r>
      <w:r w:rsidRPr="00865D96">
        <w:rPr>
          <w:rFonts w:ascii="Times New Roman" w:eastAsia="Times New Roman" w:hAnsi="Times New Roman" w:cs="Times New Roman"/>
          <w:color w:val="000000" w:themeColor="text1"/>
          <w:sz w:val="28"/>
          <w:szCs w:val="28"/>
          <w:lang w:eastAsia="ru-RU"/>
        </w:rPr>
        <w:fldChar w:fldCharType="separate"/>
      </w:r>
      <w:r w:rsidRPr="00865D96">
        <w:rPr>
          <w:rFonts w:ascii="Times New Roman" w:eastAsia="Times New Roman" w:hAnsi="Times New Roman" w:cs="Times New Roman"/>
          <w:b/>
          <w:bCs/>
          <w:color w:val="000000" w:themeColor="text1"/>
          <w:sz w:val="28"/>
          <w:szCs w:val="28"/>
          <w:u w:val="single"/>
          <w:lang w:eastAsia="ru-RU"/>
        </w:rPr>
        <w:t>eip</w:t>
      </w:r>
      <w:proofErr w:type="spellEnd"/>
      <w:r w:rsidRPr="00865D96">
        <w:rPr>
          <w:rFonts w:ascii="Times New Roman" w:eastAsia="Times New Roman" w:hAnsi="Times New Roman" w:cs="Times New Roman"/>
          <w:b/>
          <w:bCs/>
          <w:color w:val="000000" w:themeColor="text1"/>
          <w:sz w:val="28"/>
          <w:szCs w:val="28"/>
          <w:u w:val="single"/>
          <w:lang w:eastAsia="ru-RU"/>
        </w:rPr>
        <w:t>/</w:t>
      </w:r>
      <w:proofErr w:type="spellStart"/>
      <w:r w:rsidRPr="00865D96">
        <w:rPr>
          <w:rFonts w:ascii="Times New Roman" w:eastAsia="Times New Roman" w:hAnsi="Times New Roman" w:cs="Times New Roman"/>
          <w:b/>
          <w:bCs/>
          <w:color w:val="000000" w:themeColor="text1"/>
          <w:sz w:val="28"/>
          <w:szCs w:val="28"/>
          <w:u w:val="single"/>
          <w:lang w:eastAsia="ru-RU"/>
        </w:rPr>
        <w:t>ip</w:t>
      </w:r>
      <w:proofErr w:type="spellEnd"/>
      <w:r w:rsidRPr="00865D96">
        <w:rPr>
          <w:rFonts w:ascii="Times New Roman" w:eastAsia="Times New Roman" w:hAnsi="Times New Roman" w:cs="Times New Roman"/>
          <w:color w:val="000000" w:themeColor="text1"/>
          <w:sz w:val="28"/>
          <w:szCs w:val="28"/>
          <w:lang w:eastAsia="ru-RU"/>
        </w:rPr>
        <w:fldChar w:fldCharType="end"/>
      </w:r>
      <w:r w:rsidRPr="00865D96">
        <w:rPr>
          <w:rFonts w:ascii="Times New Roman" w:eastAsia="Times New Roman" w:hAnsi="Times New Roman" w:cs="Times New Roman"/>
          <w:color w:val="000000" w:themeColor="text1"/>
          <w:sz w:val="28"/>
          <w:szCs w:val="28"/>
          <w:lang w:eastAsia="ru-RU"/>
        </w:rPr>
        <w:t>.</w:t>
      </w:r>
    </w:p>
    <w:p w:rsidR="00865D96" w:rsidRPr="00865D96" w:rsidRDefault="00865D96" w:rsidP="00865D96">
      <w:p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Используя эти регистры, можно получать информацию о результатах выполнения команд и влиять на состояние самого микропроцессора. Рассмотрим подробнее назначение и содержимое этих регистров:</w:t>
      </w:r>
    </w:p>
    <w:p w:rsidR="00865D96" w:rsidRPr="00865D96" w:rsidRDefault="00865D96" w:rsidP="00865D96">
      <w:pPr>
        <w:spacing w:after="0" w:line="240" w:lineRule="auto"/>
        <w:jc w:val="both"/>
        <w:rPr>
          <w:rFonts w:ascii="Times New Roman" w:eastAsia="Arial Unicode MS" w:hAnsi="Times New Roman" w:cs="Times New Roman"/>
          <w:color w:val="000000" w:themeColor="text1"/>
          <w:sz w:val="28"/>
          <w:szCs w:val="28"/>
          <w:lang w:eastAsia="ru-RU"/>
        </w:rPr>
      </w:pPr>
      <w:proofErr w:type="spellStart"/>
      <w:proofErr w:type="gramStart"/>
      <w:r w:rsidRPr="00865D96">
        <w:rPr>
          <w:rFonts w:ascii="Times New Roman" w:eastAsia="Arial Unicode MS" w:hAnsi="Times New Roman" w:cs="Times New Roman"/>
          <w:b/>
          <w:bCs/>
          <w:i/>
          <w:iCs/>
          <w:color w:val="000000" w:themeColor="text1"/>
          <w:sz w:val="28"/>
          <w:szCs w:val="28"/>
          <w:lang w:val="en-US" w:eastAsia="ru-RU"/>
        </w:rPr>
        <w:t>eflags</w:t>
      </w:r>
      <w:proofErr w:type="spellEnd"/>
      <w:r w:rsidRPr="0053718F">
        <w:rPr>
          <w:rFonts w:ascii="Times New Roman" w:eastAsia="Arial Unicode MS" w:hAnsi="Times New Roman" w:cs="Times New Roman"/>
          <w:b/>
          <w:bCs/>
          <w:i/>
          <w:iCs/>
          <w:color w:val="000000" w:themeColor="text1"/>
          <w:sz w:val="28"/>
          <w:szCs w:val="28"/>
          <w:lang w:val="en-US" w:eastAsia="ru-RU"/>
        </w:rPr>
        <w:t>/</w:t>
      </w:r>
      <w:r w:rsidRPr="00865D96">
        <w:rPr>
          <w:rFonts w:ascii="Times New Roman" w:eastAsia="Arial Unicode MS" w:hAnsi="Times New Roman" w:cs="Times New Roman"/>
          <w:b/>
          <w:bCs/>
          <w:i/>
          <w:iCs/>
          <w:color w:val="000000" w:themeColor="text1"/>
          <w:sz w:val="28"/>
          <w:szCs w:val="28"/>
          <w:lang w:val="en-US" w:eastAsia="ru-RU"/>
        </w:rPr>
        <w:t>flags</w:t>
      </w:r>
      <w:proofErr w:type="gramEnd"/>
      <w:r w:rsidRPr="00865D96">
        <w:rPr>
          <w:rFonts w:ascii="Times New Roman" w:eastAsia="Arial Unicode MS" w:hAnsi="Times New Roman" w:cs="Times New Roman"/>
          <w:color w:val="000000" w:themeColor="text1"/>
          <w:sz w:val="28"/>
          <w:szCs w:val="28"/>
          <w:lang w:val="en-US" w:eastAsia="ru-RU"/>
        </w:rPr>
        <w:t> </w:t>
      </w:r>
      <w:r w:rsidRPr="0053718F">
        <w:rPr>
          <w:rFonts w:ascii="Times New Roman" w:eastAsia="Arial Unicode MS" w:hAnsi="Times New Roman" w:cs="Times New Roman"/>
          <w:color w:val="000000" w:themeColor="text1"/>
          <w:sz w:val="28"/>
          <w:szCs w:val="28"/>
          <w:lang w:val="en-US" w:eastAsia="ru-RU"/>
        </w:rPr>
        <w:t>(</w:t>
      </w:r>
      <w:r w:rsidRPr="00865D96">
        <w:rPr>
          <w:rFonts w:ascii="Times New Roman" w:eastAsia="Arial Unicode MS" w:hAnsi="Times New Roman" w:cs="Times New Roman"/>
          <w:color w:val="000000" w:themeColor="text1"/>
          <w:sz w:val="28"/>
          <w:szCs w:val="28"/>
          <w:lang w:val="en-US" w:eastAsia="ru-RU"/>
        </w:rPr>
        <w:t>flag</w:t>
      </w:r>
      <w:r w:rsidRPr="0053718F">
        <w:rPr>
          <w:rFonts w:ascii="Times New Roman" w:eastAsia="Arial Unicode MS" w:hAnsi="Times New Roman" w:cs="Times New Roman"/>
          <w:color w:val="000000" w:themeColor="text1"/>
          <w:sz w:val="28"/>
          <w:szCs w:val="28"/>
          <w:lang w:val="en-US" w:eastAsia="ru-RU"/>
        </w:rPr>
        <w:t xml:space="preserve"> </w:t>
      </w:r>
      <w:r w:rsidRPr="00865D96">
        <w:rPr>
          <w:rFonts w:ascii="Times New Roman" w:eastAsia="Arial Unicode MS" w:hAnsi="Times New Roman" w:cs="Times New Roman"/>
          <w:color w:val="000000" w:themeColor="text1"/>
          <w:sz w:val="28"/>
          <w:szCs w:val="28"/>
          <w:lang w:val="en-US" w:eastAsia="ru-RU"/>
        </w:rPr>
        <w:t>register</w:t>
      </w:r>
      <w:r w:rsidRPr="0053718F">
        <w:rPr>
          <w:rFonts w:ascii="Times New Roman" w:eastAsia="Arial Unicode MS" w:hAnsi="Times New Roman" w:cs="Times New Roman"/>
          <w:color w:val="000000" w:themeColor="text1"/>
          <w:sz w:val="28"/>
          <w:szCs w:val="28"/>
          <w:lang w:val="en-US" w:eastAsia="ru-RU"/>
        </w:rPr>
        <w:t>) -</w:t>
      </w:r>
      <w:r w:rsidRPr="00865D96">
        <w:rPr>
          <w:rFonts w:ascii="Times New Roman" w:eastAsia="Arial Unicode MS" w:hAnsi="Times New Roman" w:cs="Times New Roman"/>
          <w:color w:val="000000" w:themeColor="text1"/>
          <w:sz w:val="28"/>
          <w:szCs w:val="28"/>
          <w:lang w:val="en-US" w:eastAsia="ru-RU"/>
        </w:rPr>
        <w:t> </w:t>
      </w:r>
      <w:r w:rsidRPr="00865D96">
        <w:rPr>
          <w:rFonts w:ascii="Times New Roman" w:eastAsia="Arial Unicode MS" w:hAnsi="Times New Roman" w:cs="Times New Roman"/>
          <w:color w:val="000000" w:themeColor="text1"/>
          <w:sz w:val="28"/>
          <w:szCs w:val="28"/>
          <w:lang w:eastAsia="ru-RU"/>
        </w:rPr>
        <w:t>регистр</w:t>
      </w:r>
      <w:r w:rsidRPr="00865D96">
        <w:rPr>
          <w:rFonts w:ascii="Times New Roman" w:eastAsia="Arial Unicode MS" w:hAnsi="Times New Roman" w:cs="Times New Roman"/>
          <w:color w:val="000000" w:themeColor="text1"/>
          <w:sz w:val="28"/>
          <w:szCs w:val="28"/>
          <w:lang w:val="en-US" w:eastAsia="ru-RU"/>
        </w:rPr>
        <w:t> </w:t>
      </w:r>
      <w:r w:rsidRPr="00865D96">
        <w:rPr>
          <w:rFonts w:ascii="Times New Roman" w:eastAsia="Arial Unicode MS" w:hAnsi="Times New Roman" w:cs="Times New Roman"/>
          <w:i/>
          <w:iCs/>
          <w:color w:val="000000" w:themeColor="text1"/>
          <w:sz w:val="28"/>
          <w:szCs w:val="28"/>
          <w:lang w:eastAsia="ru-RU"/>
        </w:rPr>
        <w:t>флагов</w:t>
      </w:r>
      <w:r w:rsidRPr="0053718F">
        <w:rPr>
          <w:rFonts w:ascii="Times New Roman" w:eastAsia="Arial Unicode MS" w:hAnsi="Times New Roman" w:cs="Times New Roman"/>
          <w:color w:val="000000" w:themeColor="text1"/>
          <w:sz w:val="28"/>
          <w:szCs w:val="28"/>
          <w:lang w:val="en-US" w:eastAsia="ru-RU"/>
        </w:rPr>
        <w:t>.</w:t>
      </w:r>
      <w:r w:rsidRPr="00865D96">
        <w:rPr>
          <w:rFonts w:ascii="Times New Roman" w:eastAsia="Arial Unicode MS" w:hAnsi="Times New Roman" w:cs="Times New Roman"/>
          <w:color w:val="000000" w:themeColor="text1"/>
          <w:sz w:val="28"/>
          <w:szCs w:val="28"/>
          <w:lang w:val="en-US" w:eastAsia="ru-RU"/>
        </w:rPr>
        <w:t> </w:t>
      </w:r>
      <w:r w:rsidRPr="00865D96">
        <w:rPr>
          <w:rFonts w:ascii="Times New Roman" w:eastAsia="Arial Unicode MS" w:hAnsi="Times New Roman" w:cs="Times New Roman"/>
          <w:color w:val="000000" w:themeColor="text1"/>
          <w:sz w:val="28"/>
          <w:szCs w:val="28"/>
          <w:lang w:eastAsia="ru-RU"/>
        </w:rPr>
        <w:t>Разрядность </w:t>
      </w:r>
      <w:proofErr w:type="spellStart"/>
      <w:r w:rsidRPr="00865D96">
        <w:rPr>
          <w:rFonts w:ascii="Times New Roman" w:eastAsia="Arial Unicode MS" w:hAnsi="Times New Roman" w:cs="Times New Roman"/>
          <w:i/>
          <w:iCs/>
          <w:color w:val="000000" w:themeColor="text1"/>
          <w:sz w:val="28"/>
          <w:szCs w:val="28"/>
          <w:lang w:val="en-US" w:eastAsia="ru-RU"/>
        </w:rPr>
        <w:t>eflags</w:t>
      </w:r>
      <w:proofErr w:type="spellEnd"/>
      <w:r w:rsidRPr="00865D96">
        <w:rPr>
          <w:rFonts w:ascii="Times New Roman" w:eastAsia="Arial Unicode MS" w:hAnsi="Times New Roman" w:cs="Times New Roman"/>
          <w:i/>
          <w:iCs/>
          <w:color w:val="000000" w:themeColor="text1"/>
          <w:sz w:val="28"/>
          <w:szCs w:val="28"/>
          <w:lang w:eastAsia="ru-RU"/>
        </w:rPr>
        <w:t>/</w:t>
      </w:r>
      <w:r w:rsidRPr="00865D96">
        <w:rPr>
          <w:rFonts w:ascii="Times New Roman" w:eastAsia="Arial Unicode MS" w:hAnsi="Times New Roman" w:cs="Times New Roman"/>
          <w:i/>
          <w:iCs/>
          <w:color w:val="000000" w:themeColor="text1"/>
          <w:sz w:val="28"/>
          <w:szCs w:val="28"/>
          <w:lang w:val="en-US" w:eastAsia="ru-RU"/>
        </w:rPr>
        <w:t>flags</w:t>
      </w:r>
      <w:r w:rsidRPr="00865D96">
        <w:rPr>
          <w:rFonts w:ascii="Times New Roman" w:eastAsia="Arial Unicode MS" w:hAnsi="Times New Roman" w:cs="Times New Roman"/>
          <w:color w:val="000000" w:themeColor="text1"/>
          <w:sz w:val="28"/>
          <w:szCs w:val="28"/>
          <w:lang w:val="en-US" w:eastAsia="ru-RU"/>
        </w:rPr>
        <w:t> </w:t>
      </w:r>
      <w:r w:rsidRPr="00865D96">
        <w:rPr>
          <w:rFonts w:ascii="Times New Roman" w:eastAsia="Arial Unicode MS" w:hAnsi="Times New Roman" w:cs="Times New Roman"/>
          <w:color w:val="000000" w:themeColor="text1"/>
          <w:sz w:val="28"/>
          <w:szCs w:val="28"/>
          <w:lang w:eastAsia="ru-RU"/>
        </w:rPr>
        <w:t>- 32/16</w:t>
      </w:r>
      <w:r w:rsidRPr="00865D96">
        <w:rPr>
          <w:rFonts w:ascii="Times New Roman" w:eastAsia="Arial Unicode MS" w:hAnsi="Times New Roman" w:cs="Times New Roman"/>
          <w:color w:val="000000" w:themeColor="text1"/>
          <w:sz w:val="28"/>
          <w:szCs w:val="28"/>
          <w:lang w:val="en-US" w:eastAsia="ru-RU"/>
        </w:rPr>
        <w:t> </w:t>
      </w:r>
      <w:r w:rsidRPr="00865D96">
        <w:rPr>
          <w:rFonts w:ascii="Times New Roman" w:eastAsia="Arial Unicode MS" w:hAnsi="Times New Roman" w:cs="Times New Roman"/>
          <w:color w:val="000000" w:themeColor="text1"/>
          <w:sz w:val="28"/>
          <w:szCs w:val="28"/>
          <w:lang w:eastAsia="ru-RU"/>
        </w:rPr>
        <w:t>бит.</w:t>
      </w:r>
      <w:r w:rsidRPr="00865D96">
        <w:rPr>
          <w:rFonts w:ascii="Times New Roman" w:eastAsia="Arial Unicode MS" w:hAnsi="Times New Roman" w:cs="Times New Roman"/>
          <w:color w:val="000000" w:themeColor="text1"/>
          <w:sz w:val="28"/>
          <w:szCs w:val="28"/>
          <w:lang w:val="en-US" w:eastAsia="ru-RU"/>
        </w:rPr>
        <w:t> </w:t>
      </w:r>
      <w:r w:rsidRPr="00865D96">
        <w:rPr>
          <w:rFonts w:ascii="Times New Roman" w:eastAsia="Arial Unicode MS" w:hAnsi="Times New Roman" w:cs="Times New Roman"/>
          <w:color w:val="000000" w:themeColor="text1"/>
          <w:sz w:val="28"/>
          <w:szCs w:val="28"/>
          <w:lang w:eastAsia="ru-RU"/>
        </w:rPr>
        <w:t>Отдельные биты данного регистра имеют определенное функциональное назначение и называются флагами. Младшая часть этого регистра полностью аналогична регистру </w:t>
      </w:r>
      <w:proofErr w:type="spellStart"/>
      <w:r w:rsidRPr="00865D96">
        <w:rPr>
          <w:rFonts w:ascii="Times New Roman" w:eastAsia="Arial Unicode MS" w:hAnsi="Times New Roman" w:cs="Times New Roman"/>
          <w:i/>
          <w:iCs/>
          <w:color w:val="000000" w:themeColor="text1"/>
          <w:sz w:val="28"/>
          <w:szCs w:val="28"/>
          <w:lang w:eastAsia="ru-RU"/>
        </w:rPr>
        <w:t>flags</w:t>
      </w:r>
      <w:proofErr w:type="spellEnd"/>
      <w:r w:rsidRPr="00865D96">
        <w:rPr>
          <w:rFonts w:ascii="Times New Roman" w:eastAsia="Arial Unicode MS" w:hAnsi="Times New Roman" w:cs="Times New Roman"/>
          <w:color w:val="000000" w:themeColor="text1"/>
          <w:sz w:val="28"/>
          <w:szCs w:val="28"/>
          <w:lang w:eastAsia="ru-RU"/>
        </w:rPr>
        <w:t> для микропроцессора i8086. На рисунке показано содержимое регистра </w:t>
      </w:r>
      <w:proofErr w:type="spellStart"/>
      <w:r w:rsidRPr="00865D96">
        <w:rPr>
          <w:rFonts w:ascii="Times New Roman" w:eastAsia="Arial Unicode MS" w:hAnsi="Times New Roman" w:cs="Times New Roman"/>
          <w:i/>
          <w:iCs/>
          <w:color w:val="000000" w:themeColor="text1"/>
          <w:sz w:val="28"/>
          <w:szCs w:val="28"/>
          <w:lang w:eastAsia="ru-RU"/>
        </w:rPr>
        <w:t>eflags</w:t>
      </w:r>
      <w:proofErr w:type="spellEnd"/>
      <w:r w:rsidRPr="00865D96">
        <w:rPr>
          <w:rFonts w:ascii="Times New Roman" w:eastAsia="Arial Unicode MS" w:hAnsi="Times New Roman" w:cs="Times New Roman"/>
          <w:color w:val="000000" w:themeColor="text1"/>
          <w:sz w:val="28"/>
          <w:szCs w:val="28"/>
          <w:lang w:eastAsia="ru-RU"/>
        </w:rPr>
        <w:t>.</w:t>
      </w:r>
    </w:p>
    <w:p w:rsidR="00865D96" w:rsidRPr="00865D96" w:rsidRDefault="00865D96" w:rsidP="00865D96">
      <w:pPr>
        <w:spacing w:after="0" w:line="240" w:lineRule="auto"/>
        <w:jc w:val="both"/>
        <w:rPr>
          <w:rFonts w:ascii="Times New Roman" w:eastAsia="Arial Unicode MS" w:hAnsi="Times New Roman" w:cs="Times New Roman"/>
          <w:color w:val="000000" w:themeColor="text1"/>
          <w:sz w:val="28"/>
          <w:szCs w:val="28"/>
          <w:lang w:eastAsia="ru-RU"/>
        </w:rPr>
      </w:pPr>
      <w:r w:rsidRPr="00865D96">
        <w:rPr>
          <w:rFonts w:ascii="Times New Roman" w:eastAsia="Arial Unicode MS" w:hAnsi="Times New Roman" w:cs="Times New Roman"/>
          <w:color w:val="000000" w:themeColor="text1"/>
          <w:sz w:val="28"/>
          <w:szCs w:val="28"/>
          <w:lang w:eastAsia="ru-RU"/>
        </w:rPr>
        <w:t> </w:t>
      </w:r>
    </w:p>
    <w:p w:rsidR="00865D96" w:rsidRPr="00865D96" w:rsidRDefault="00865D96" w:rsidP="00865D96">
      <w:pPr>
        <w:spacing w:after="0" w:line="240" w:lineRule="auto"/>
        <w:jc w:val="both"/>
        <w:rPr>
          <w:rFonts w:ascii="Times New Roman" w:eastAsia="Arial Unicode MS" w:hAnsi="Times New Roman" w:cs="Times New Roman"/>
          <w:color w:val="000000" w:themeColor="text1"/>
          <w:sz w:val="28"/>
          <w:szCs w:val="28"/>
          <w:lang w:eastAsia="ru-RU"/>
        </w:rPr>
      </w:pPr>
      <w:r w:rsidRPr="00865D96">
        <w:rPr>
          <w:rFonts w:ascii="Times New Roman" w:eastAsia="Arial Unicode MS" w:hAnsi="Times New Roman" w:cs="Times New Roman"/>
          <w:color w:val="000000" w:themeColor="text1"/>
          <w:sz w:val="28"/>
          <w:szCs w:val="28"/>
          <w:lang w:eastAsia="ru-RU"/>
        </w:rPr>
        <w:t>Исходя из особенностей использования, флаги регистра </w:t>
      </w:r>
      <w:proofErr w:type="spellStart"/>
      <w:r w:rsidRPr="00865D96">
        <w:rPr>
          <w:rFonts w:ascii="Times New Roman" w:eastAsia="Arial Unicode MS" w:hAnsi="Times New Roman" w:cs="Times New Roman"/>
          <w:i/>
          <w:iCs/>
          <w:color w:val="000000" w:themeColor="text1"/>
          <w:sz w:val="28"/>
          <w:szCs w:val="28"/>
          <w:lang w:eastAsia="ru-RU"/>
        </w:rPr>
        <w:t>eflags</w:t>
      </w:r>
      <w:proofErr w:type="spellEnd"/>
      <w:r w:rsidRPr="00865D96">
        <w:rPr>
          <w:rFonts w:ascii="Times New Roman" w:eastAsia="Arial Unicode MS" w:hAnsi="Times New Roman" w:cs="Times New Roman"/>
          <w:i/>
          <w:iCs/>
          <w:color w:val="000000" w:themeColor="text1"/>
          <w:sz w:val="28"/>
          <w:szCs w:val="28"/>
          <w:lang w:eastAsia="ru-RU"/>
        </w:rPr>
        <w:t>/</w:t>
      </w:r>
      <w:proofErr w:type="spellStart"/>
      <w:r w:rsidRPr="00865D96">
        <w:rPr>
          <w:rFonts w:ascii="Times New Roman" w:eastAsia="Arial Unicode MS" w:hAnsi="Times New Roman" w:cs="Times New Roman"/>
          <w:i/>
          <w:iCs/>
          <w:color w:val="000000" w:themeColor="text1"/>
          <w:sz w:val="28"/>
          <w:szCs w:val="28"/>
          <w:lang w:eastAsia="ru-RU"/>
        </w:rPr>
        <w:t>flags</w:t>
      </w:r>
      <w:proofErr w:type="spellEnd"/>
      <w:r w:rsidRPr="00865D96">
        <w:rPr>
          <w:rFonts w:ascii="Times New Roman" w:eastAsia="Arial Unicode MS" w:hAnsi="Times New Roman" w:cs="Times New Roman"/>
          <w:color w:val="000000" w:themeColor="text1"/>
          <w:sz w:val="28"/>
          <w:szCs w:val="28"/>
          <w:lang w:eastAsia="ru-RU"/>
        </w:rPr>
        <w:t> можно разделить на три группы:</w:t>
      </w:r>
    </w:p>
    <w:p w:rsidR="00865D96" w:rsidRPr="00865D96" w:rsidRDefault="00865D96" w:rsidP="00E43865">
      <w:pPr>
        <w:numPr>
          <w:ilvl w:val="0"/>
          <w:numId w:val="13"/>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i/>
          <w:iCs/>
          <w:color w:val="000000" w:themeColor="text1"/>
          <w:sz w:val="28"/>
          <w:szCs w:val="28"/>
          <w:lang w:eastAsia="ru-RU"/>
        </w:rPr>
        <w:t>8 флагов состояния</w:t>
      </w:r>
      <w:r w:rsidRPr="00865D96">
        <w:rPr>
          <w:rFonts w:ascii="Times New Roman" w:eastAsia="Times New Roman" w:hAnsi="Times New Roman" w:cs="Times New Roman"/>
          <w:color w:val="000000" w:themeColor="text1"/>
          <w:sz w:val="28"/>
          <w:szCs w:val="28"/>
          <w:lang w:eastAsia="ru-RU"/>
        </w:rPr>
        <w:t>. Эти флаги могут изменяться после выполнения машинных команд.</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i/>
          <w:iCs/>
          <w:color w:val="000000" w:themeColor="text1"/>
          <w:sz w:val="28"/>
          <w:szCs w:val="28"/>
          <w:lang w:eastAsia="ru-RU"/>
        </w:rPr>
        <w:t>Флаги состояния </w:t>
      </w:r>
      <w:r w:rsidRPr="00865D96">
        <w:rPr>
          <w:rFonts w:ascii="Times New Roman" w:eastAsia="Times New Roman" w:hAnsi="Times New Roman" w:cs="Times New Roman"/>
          <w:color w:val="000000" w:themeColor="text1"/>
          <w:sz w:val="28"/>
          <w:szCs w:val="28"/>
          <w:lang w:eastAsia="ru-RU"/>
        </w:rPr>
        <w:t>регистра </w:t>
      </w:r>
      <w:proofErr w:type="spellStart"/>
      <w:r w:rsidRPr="00865D96">
        <w:rPr>
          <w:rFonts w:ascii="Times New Roman" w:eastAsia="Times New Roman" w:hAnsi="Times New Roman" w:cs="Times New Roman"/>
          <w:i/>
          <w:iCs/>
          <w:color w:val="000000" w:themeColor="text1"/>
          <w:sz w:val="28"/>
          <w:szCs w:val="28"/>
          <w:lang w:eastAsia="ru-RU"/>
        </w:rPr>
        <w:t>eflags</w:t>
      </w:r>
      <w:proofErr w:type="spellEnd"/>
      <w:r w:rsidRPr="00865D96">
        <w:rPr>
          <w:rFonts w:ascii="Times New Roman" w:eastAsia="Times New Roman" w:hAnsi="Times New Roman" w:cs="Times New Roman"/>
          <w:color w:val="000000" w:themeColor="text1"/>
          <w:sz w:val="28"/>
          <w:szCs w:val="28"/>
          <w:lang w:eastAsia="ru-RU"/>
        </w:rPr>
        <w:t> отражают особенности результата исполнения арифметических или логических операций. Это дает возможность анализировать состояние вычислительного процесса и реагировать на него с помощью условных команд, например, команд условных переходов и вызовов подпрограмм.</w:t>
      </w:r>
    </w:p>
    <w:p w:rsidR="00865D96" w:rsidRPr="00865D96" w:rsidRDefault="00865D96" w:rsidP="00E43865">
      <w:pPr>
        <w:numPr>
          <w:ilvl w:val="0"/>
          <w:numId w:val="14"/>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i/>
          <w:iCs/>
          <w:color w:val="000000" w:themeColor="text1"/>
          <w:sz w:val="28"/>
          <w:szCs w:val="28"/>
          <w:lang w:eastAsia="ru-RU"/>
        </w:rPr>
        <w:lastRenderedPageBreak/>
        <w:t>1 флаг направления</w:t>
      </w:r>
      <w:r w:rsidRPr="00865D96">
        <w:rPr>
          <w:rFonts w:ascii="Times New Roman" w:eastAsia="Times New Roman" w:hAnsi="Times New Roman" w:cs="Times New Roman"/>
          <w:color w:val="000000" w:themeColor="text1"/>
          <w:sz w:val="28"/>
          <w:szCs w:val="28"/>
          <w:lang w:eastAsia="ru-RU"/>
        </w:rPr>
        <w:t>. Обозначается </w:t>
      </w:r>
      <w:proofErr w:type="spellStart"/>
      <w:r w:rsidRPr="00865D96">
        <w:rPr>
          <w:rFonts w:ascii="Times New Roman" w:eastAsia="Times New Roman" w:hAnsi="Times New Roman" w:cs="Times New Roman"/>
          <w:b/>
          <w:bCs/>
          <w:color w:val="000000" w:themeColor="text1"/>
          <w:sz w:val="28"/>
          <w:szCs w:val="28"/>
          <w:lang w:eastAsia="ru-RU"/>
        </w:rPr>
        <w:t>df</w:t>
      </w:r>
      <w:proofErr w:type="spellEnd"/>
      <w:r w:rsidRPr="00865D96">
        <w:rPr>
          <w:rFonts w:ascii="Times New Roman" w:eastAsia="Times New Roman" w:hAnsi="Times New Roman" w:cs="Times New Roman"/>
          <w:color w:val="000000" w:themeColor="text1"/>
          <w:sz w:val="28"/>
          <w:szCs w:val="28"/>
          <w:lang w:eastAsia="ru-RU"/>
        </w:rPr>
        <w:t> (</w:t>
      </w:r>
      <w:proofErr w:type="spellStart"/>
      <w:r w:rsidRPr="00865D96">
        <w:rPr>
          <w:rFonts w:ascii="Times New Roman" w:eastAsia="Times New Roman" w:hAnsi="Times New Roman" w:cs="Times New Roman"/>
          <w:color w:val="000000" w:themeColor="text1"/>
          <w:sz w:val="28"/>
          <w:szCs w:val="28"/>
          <w:lang w:eastAsia="ru-RU"/>
        </w:rPr>
        <w:t>Directory</w:t>
      </w:r>
      <w:proofErr w:type="spellEnd"/>
      <w:r w:rsidRPr="00865D96">
        <w:rPr>
          <w:rFonts w:ascii="Times New Roman" w:eastAsia="Times New Roman" w:hAnsi="Times New Roman" w:cs="Times New Roman"/>
          <w:color w:val="000000" w:themeColor="text1"/>
          <w:sz w:val="28"/>
          <w:szCs w:val="28"/>
          <w:lang w:eastAsia="ru-RU"/>
        </w:rPr>
        <w:t xml:space="preserve"> </w:t>
      </w:r>
      <w:proofErr w:type="spellStart"/>
      <w:r w:rsidRPr="00865D96">
        <w:rPr>
          <w:rFonts w:ascii="Times New Roman" w:eastAsia="Times New Roman" w:hAnsi="Times New Roman" w:cs="Times New Roman"/>
          <w:color w:val="000000" w:themeColor="text1"/>
          <w:sz w:val="28"/>
          <w:szCs w:val="28"/>
          <w:lang w:eastAsia="ru-RU"/>
        </w:rPr>
        <w:t>Flag</w:t>
      </w:r>
      <w:proofErr w:type="spellEnd"/>
      <w:r w:rsidRPr="00865D96">
        <w:rPr>
          <w:rFonts w:ascii="Times New Roman" w:eastAsia="Times New Roman" w:hAnsi="Times New Roman" w:cs="Times New Roman"/>
          <w:color w:val="000000" w:themeColor="text1"/>
          <w:sz w:val="28"/>
          <w:szCs w:val="28"/>
          <w:lang w:eastAsia="ru-RU"/>
        </w:rPr>
        <w:t>).</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Он находится в 10-м бите регистра </w:t>
      </w:r>
      <w:proofErr w:type="spellStart"/>
      <w:r w:rsidRPr="00865D96">
        <w:rPr>
          <w:rFonts w:ascii="Times New Roman" w:eastAsia="Times New Roman" w:hAnsi="Times New Roman" w:cs="Times New Roman"/>
          <w:i/>
          <w:iCs/>
          <w:color w:val="000000" w:themeColor="text1"/>
          <w:sz w:val="28"/>
          <w:szCs w:val="28"/>
          <w:lang w:eastAsia="ru-RU"/>
        </w:rPr>
        <w:t>eflags</w:t>
      </w:r>
      <w:proofErr w:type="spellEnd"/>
      <w:r w:rsidRPr="00865D96">
        <w:rPr>
          <w:rFonts w:ascii="Times New Roman" w:eastAsia="Times New Roman" w:hAnsi="Times New Roman" w:cs="Times New Roman"/>
          <w:color w:val="000000" w:themeColor="text1"/>
          <w:sz w:val="28"/>
          <w:szCs w:val="28"/>
          <w:lang w:eastAsia="ru-RU"/>
        </w:rPr>
        <w:t> и используется цепочечными командами. Значение флага </w:t>
      </w:r>
      <w:proofErr w:type="spellStart"/>
      <w:r w:rsidRPr="00865D96">
        <w:rPr>
          <w:rFonts w:ascii="Times New Roman" w:eastAsia="Times New Roman" w:hAnsi="Times New Roman" w:cs="Times New Roman"/>
          <w:i/>
          <w:iCs/>
          <w:color w:val="000000" w:themeColor="text1"/>
          <w:sz w:val="28"/>
          <w:szCs w:val="28"/>
          <w:lang w:eastAsia="ru-RU"/>
        </w:rPr>
        <w:t>df</w:t>
      </w:r>
      <w:proofErr w:type="spellEnd"/>
      <w:r w:rsidRPr="00865D96">
        <w:rPr>
          <w:rFonts w:ascii="Times New Roman" w:eastAsia="Times New Roman" w:hAnsi="Times New Roman" w:cs="Times New Roman"/>
          <w:color w:val="000000" w:themeColor="text1"/>
          <w:sz w:val="28"/>
          <w:szCs w:val="28"/>
          <w:lang w:eastAsia="ru-RU"/>
        </w:rPr>
        <w:t> определяет направление поэлементной обработки в этих операциях: от начала строки к концу (</w:t>
      </w:r>
      <w:proofErr w:type="spellStart"/>
      <w:r w:rsidRPr="00865D96">
        <w:rPr>
          <w:rFonts w:ascii="Times New Roman" w:eastAsia="Times New Roman" w:hAnsi="Times New Roman" w:cs="Times New Roman"/>
          <w:i/>
          <w:iCs/>
          <w:color w:val="000000" w:themeColor="text1"/>
          <w:sz w:val="28"/>
          <w:szCs w:val="28"/>
          <w:lang w:eastAsia="ru-RU"/>
        </w:rPr>
        <w:t>df</w:t>
      </w:r>
      <w:proofErr w:type="spellEnd"/>
      <w:r w:rsidRPr="00865D96">
        <w:rPr>
          <w:rFonts w:ascii="Times New Roman" w:eastAsia="Times New Roman" w:hAnsi="Times New Roman" w:cs="Times New Roman"/>
          <w:color w:val="000000" w:themeColor="text1"/>
          <w:sz w:val="28"/>
          <w:szCs w:val="28"/>
          <w:lang w:eastAsia="ru-RU"/>
        </w:rPr>
        <w:t xml:space="preserve"> = 0) </w:t>
      </w:r>
      <w:proofErr w:type="gramStart"/>
      <w:r w:rsidRPr="00865D96">
        <w:rPr>
          <w:rFonts w:ascii="Times New Roman" w:eastAsia="Times New Roman" w:hAnsi="Times New Roman" w:cs="Times New Roman"/>
          <w:color w:val="000000" w:themeColor="text1"/>
          <w:sz w:val="28"/>
          <w:szCs w:val="28"/>
          <w:lang w:eastAsia="ru-RU"/>
        </w:rPr>
        <w:t>либо</w:t>
      </w:r>
      <w:proofErr w:type="gramEnd"/>
      <w:r w:rsidRPr="00865D96">
        <w:rPr>
          <w:rFonts w:ascii="Times New Roman" w:eastAsia="Times New Roman" w:hAnsi="Times New Roman" w:cs="Times New Roman"/>
          <w:color w:val="000000" w:themeColor="text1"/>
          <w:sz w:val="28"/>
          <w:szCs w:val="28"/>
          <w:lang w:eastAsia="ru-RU"/>
        </w:rPr>
        <w:t xml:space="preserve"> наоборот, от конца строки к ее началу (</w:t>
      </w:r>
      <w:proofErr w:type="spellStart"/>
      <w:r w:rsidRPr="00865D96">
        <w:rPr>
          <w:rFonts w:ascii="Times New Roman" w:eastAsia="Times New Roman" w:hAnsi="Times New Roman" w:cs="Times New Roman"/>
          <w:i/>
          <w:iCs/>
          <w:color w:val="000000" w:themeColor="text1"/>
          <w:sz w:val="28"/>
          <w:szCs w:val="28"/>
          <w:lang w:eastAsia="ru-RU"/>
        </w:rPr>
        <w:t>df</w:t>
      </w:r>
      <w:proofErr w:type="spellEnd"/>
      <w:r w:rsidRPr="00865D96">
        <w:rPr>
          <w:rFonts w:ascii="Times New Roman" w:eastAsia="Times New Roman" w:hAnsi="Times New Roman" w:cs="Times New Roman"/>
          <w:color w:val="000000" w:themeColor="text1"/>
          <w:sz w:val="28"/>
          <w:szCs w:val="28"/>
          <w:lang w:eastAsia="ru-RU"/>
        </w:rPr>
        <w:t> = 1);</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Для работы с флагом </w:t>
      </w:r>
      <w:proofErr w:type="spellStart"/>
      <w:r w:rsidRPr="00865D96">
        <w:rPr>
          <w:rFonts w:ascii="Times New Roman" w:eastAsia="Times New Roman" w:hAnsi="Times New Roman" w:cs="Times New Roman"/>
          <w:i/>
          <w:iCs/>
          <w:color w:val="000000" w:themeColor="text1"/>
          <w:sz w:val="28"/>
          <w:szCs w:val="28"/>
          <w:lang w:eastAsia="ru-RU"/>
        </w:rPr>
        <w:t>df</w:t>
      </w:r>
      <w:proofErr w:type="spellEnd"/>
      <w:r w:rsidRPr="00865D96">
        <w:rPr>
          <w:rFonts w:ascii="Times New Roman" w:eastAsia="Times New Roman" w:hAnsi="Times New Roman" w:cs="Times New Roman"/>
          <w:color w:val="000000" w:themeColor="text1"/>
          <w:sz w:val="28"/>
          <w:szCs w:val="28"/>
          <w:lang w:eastAsia="ru-RU"/>
        </w:rPr>
        <w:t xml:space="preserve"> существуют специальные команды: </w:t>
      </w:r>
      <w:proofErr w:type="spellStart"/>
      <w:r w:rsidRPr="00865D96">
        <w:rPr>
          <w:rFonts w:ascii="Times New Roman" w:eastAsia="Times New Roman" w:hAnsi="Times New Roman" w:cs="Times New Roman"/>
          <w:color w:val="000000" w:themeColor="text1"/>
          <w:sz w:val="28"/>
          <w:szCs w:val="28"/>
          <w:lang w:eastAsia="ru-RU"/>
        </w:rPr>
        <w:t>cld</w:t>
      </w:r>
      <w:proofErr w:type="spellEnd"/>
      <w:r w:rsidRPr="00865D96">
        <w:rPr>
          <w:rFonts w:ascii="Times New Roman" w:eastAsia="Times New Roman" w:hAnsi="Times New Roman" w:cs="Times New Roman"/>
          <w:color w:val="000000" w:themeColor="text1"/>
          <w:sz w:val="28"/>
          <w:szCs w:val="28"/>
          <w:lang w:eastAsia="ru-RU"/>
        </w:rPr>
        <w:t xml:space="preserve"> (снять флаг </w:t>
      </w:r>
      <w:proofErr w:type="spellStart"/>
      <w:r w:rsidRPr="00865D96">
        <w:rPr>
          <w:rFonts w:ascii="Times New Roman" w:eastAsia="Times New Roman" w:hAnsi="Times New Roman" w:cs="Times New Roman"/>
          <w:i/>
          <w:iCs/>
          <w:color w:val="000000" w:themeColor="text1"/>
          <w:sz w:val="28"/>
          <w:szCs w:val="28"/>
          <w:lang w:eastAsia="ru-RU"/>
        </w:rPr>
        <w:t>df</w:t>
      </w:r>
      <w:proofErr w:type="spellEnd"/>
      <w:r w:rsidRPr="00865D96">
        <w:rPr>
          <w:rFonts w:ascii="Times New Roman" w:eastAsia="Times New Roman" w:hAnsi="Times New Roman" w:cs="Times New Roman"/>
          <w:color w:val="000000" w:themeColor="text1"/>
          <w:sz w:val="28"/>
          <w:szCs w:val="28"/>
          <w:lang w:eastAsia="ru-RU"/>
        </w:rPr>
        <w:t xml:space="preserve">) и </w:t>
      </w:r>
      <w:proofErr w:type="spellStart"/>
      <w:r w:rsidRPr="00865D96">
        <w:rPr>
          <w:rFonts w:ascii="Times New Roman" w:eastAsia="Times New Roman" w:hAnsi="Times New Roman" w:cs="Times New Roman"/>
          <w:color w:val="000000" w:themeColor="text1"/>
          <w:sz w:val="28"/>
          <w:szCs w:val="28"/>
          <w:lang w:eastAsia="ru-RU"/>
        </w:rPr>
        <w:t>std</w:t>
      </w:r>
      <w:proofErr w:type="spellEnd"/>
      <w:r w:rsidRPr="00865D96">
        <w:rPr>
          <w:rFonts w:ascii="Times New Roman" w:eastAsia="Times New Roman" w:hAnsi="Times New Roman" w:cs="Times New Roman"/>
          <w:color w:val="000000" w:themeColor="text1"/>
          <w:sz w:val="28"/>
          <w:szCs w:val="28"/>
          <w:lang w:eastAsia="ru-RU"/>
        </w:rPr>
        <w:t xml:space="preserve"> (установить флаг </w:t>
      </w:r>
      <w:proofErr w:type="spellStart"/>
      <w:r w:rsidRPr="00865D96">
        <w:rPr>
          <w:rFonts w:ascii="Times New Roman" w:eastAsia="Times New Roman" w:hAnsi="Times New Roman" w:cs="Times New Roman"/>
          <w:i/>
          <w:iCs/>
          <w:color w:val="000000" w:themeColor="text1"/>
          <w:sz w:val="28"/>
          <w:szCs w:val="28"/>
          <w:lang w:eastAsia="ru-RU"/>
        </w:rPr>
        <w:t>df</w:t>
      </w:r>
      <w:proofErr w:type="spellEnd"/>
      <w:r w:rsidRPr="00865D96">
        <w:rPr>
          <w:rFonts w:ascii="Times New Roman" w:eastAsia="Times New Roman" w:hAnsi="Times New Roman" w:cs="Times New Roman"/>
          <w:color w:val="000000" w:themeColor="text1"/>
          <w:sz w:val="28"/>
          <w:szCs w:val="28"/>
          <w:lang w:eastAsia="ru-RU"/>
        </w:rPr>
        <w:t>).</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Применение этих команд позволяет привести флаг </w:t>
      </w:r>
      <w:proofErr w:type="spellStart"/>
      <w:r w:rsidRPr="00865D96">
        <w:rPr>
          <w:rFonts w:ascii="Times New Roman" w:eastAsia="Times New Roman" w:hAnsi="Times New Roman" w:cs="Times New Roman"/>
          <w:i/>
          <w:iCs/>
          <w:color w:val="000000" w:themeColor="text1"/>
          <w:sz w:val="28"/>
          <w:szCs w:val="28"/>
          <w:lang w:eastAsia="ru-RU"/>
        </w:rPr>
        <w:t>df</w:t>
      </w:r>
      <w:proofErr w:type="spellEnd"/>
      <w:r w:rsidRPr="00865D96">
        <w:rPr>
          <w:rFonts w:ascii="Times New Roman" w:eastAsia="Times New Roman" w:hAnsi="Times New Roman" w:cs="Times New Roman"/>
          <w:color w:val="000000" w:themeColor="text1"/>
          <w:sz w:val="28"/>
          <w:szCs w:val="28"/>
          <w:lang w:eastAsia="ru-RU"/>
        </w:rPr>
        <w:t> в соответствие с алгоритмом и обеспечить автоматическое увеличение или уменьшение счетчиков при выполнении операций со строками;</w:t>
      </w:r>
    </w:p>
    <w:p w:rsidR="00865D96" w:rsidRPr="00865D96" w:rsidRDefault="00865D96" w:rsidP="00E43865">
      <w:pPr>
        <w:numPr>
          <w:ilvl w:val="0"/>
          <w:numId w:val="15"/>
        </w:numPr>
        <w:spacing w:after="0" w:line="240" w:lineRule="auto"/>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i/>
          <w:iCs/>
          <w:color w:val="000000" w:themeColor="text1"/>
          <w:sz w:val="28"/>
          <w:szCs w:val="28"/>
          <w:lang w:eastAsia="ru-RU"/>
        </w:rPr>
        <w:t>5 системных флагов</w:t>
      </w:r>
      <w:r w:rsidRPr="00865D96">
        <w:rPr>
          <w:rFonts w:ascii="Times New Roman" w:eastAsia="Times New Roman" w:hAnsi="Times New Roman" w:cs="Times New Roman"/>
          <w:color w:val="000000" w:themeColor="text1"/>
          <w:sz w:val="28"/>
          <w:szCs w:val="28"/>
          <w:lang w:eastAsia="ru-RU"/>
        </w:rPr>
        <w:t>, управляющих вводом/выводом, маскируемыми прерываниями, отладкой, переключением между задачами и виртуальным режимом 8086.</w:t>
      </w:r>
    </w:p>
    <w:p w:rsidR="00865D96" w:rsidRPr="00865D96" w:rsidRDefault="00865D96" w:rsidP="00865D96">
      <w:pPr>
        <w:spacing w:after="0" w:line="240" w:lineRule="auto"/>
        <w:ind w:left="708"/>
        <w:jc w:val="both"/>
        <w:rPr>
          <w:rFonts w:ascii="Times New Roman" w:eastAsia="Times New Roman" w:hAnsi="Times New Roman" w:cs="Times New Roman"/>
          <w:color w:val="000000" w:themeColor="text1"/>
          <w:sz w:val="28"/>
          <w:szCs w:val="28"/>
          <w:lang w:eastAsia="ru-RU"/>
        </w:rPr>
      </w:pPr>
      <w:r w:rsidRPr="00865D96">
        <w:rPr>
          <w:rFonts w:ascii="Times New Roman" w:eastAsia="Times New Roman" w:hAnsi="Times New Roman" w:cs="Times New Roman"/>
          <w:color w:val="000000" w:themeColor="text1"/>
          <w:sz w:val="28"/>
          <w:szCs w:val="28"/>
          <w:lang w:eastAsia="ru-RU"/>
        </w:rPr>
        <w:t>Прикладным программам не рекомендуется модифицировать без необходимости эти флаги, так как в большинстве случаев это приведет к прерыванию работы программы.</w:t>
      </w:r>
    </w:p>
    <w:p w:rsidR="00865D96" w:rsidRPr="0031757A" w:rsidRDefault="00865D96" w:rsidP="0031757A">
      <w:pPr>
        <w:pStyle w:val="a7"/>
        <w:shd w:val="clear" w:color="auto" w:fill="FFFFFF"/>
        <w:spacing w:before="120" w:beforeAutospacing="0" w:after="120" w:afterAutospacing="0"/>
        <w:jc w:val="both"/>
        <w:rPr>
          <w:b/>
          <w:sz w:val="28"/>
          <w:szCs w:val="28"/>
        </w:rPr>
      </w:pPr>
      <w:r w:rsidRPr="0031757A">
        <w:rPr>
          <w:b/>
          <w:sz w:val="28"/>
          <w:szCs w:val="28"/>
        </w:rPr>
        <w:t xml:space="preserve">Векторные расширения. </w:t>
      </w:r>
    </w:p>
    <w:p w:rsidR="00865D96" w:rsidRPr="0031757A" w:rsidRDefault="00865D96" w:rsidP="0031757A">
      <w:pPr>
        <w:pStyle w:val="a7"/>
        <w:shd w:val="clear" w:color="auto" w:fill="FFFFFF"/>
        <w:spacing w:before="120" w:beforeAutospacing="0" w:after="120" w:afterAutospacing="0"/>
        <w:jc w:val="both"/>
        <w:rPr>
          <w:sz w:val="28"/>
          <w:szCs w:val="28"/>
        </w:rPr>
      </w:pPr>
      <w:r w:rsidRPr="0031757A">
        <w:rPr>
          <w:sz w:val="28"/>
          <w:szCs w:val="28"/>
        </w:rPr>
        <w:t>Векторные расширения реализуют технологию SIMD-вычислений</w:t>
      </w:r>
      <w:proofErr w:type="gramStart"/>
      <w:r w:rsidRPr="0031757A">
        <w:rPr>
          <w:sz w:val="28"/>
          <w:szCs w:val="28"/>
        </w:rPr>
        <w:t xml:space="preserve">.. </w:t>
      </w:r>
      <w:proofErr w:type="gramEnd"/>
      <w:r w:rsidRPr="0031757A">
        <w:rPr>
          <w:sz w:val="28"/>
          <w:szCs w:val="28"/>
        </w:rPr>
        <w:t>На рисунке (рис.28) приведены регистры сопроцессора, MMX и 3DNow! Характеристики основных векторных расширений архитектуры x86 / x86-64 представлены в таблице 1.</w:t>
      </w:r>
    </w:p>
    <w:p w:rsidR="00EF706E" w:rsidRPr="0031757A" w:rsidRDefault="00EF706E" w:rsidP="0031757A">
      <w:pPr>
        <w:pStyle w:val="a7"/>
        <w:shd w:val="clear" w:color="auto" w:fill="FFFFFF"/>
        <w:spacing w:before="120" w:after="120"/>
        <w:jc w:val="both"/>
        <w:rPr>
          <w:sz w:val="28"/>
          <w:szCs w:val="28"/>
        </w:rPr>
      </w:pPr>
      <w:r w:rsidRPr="0031757A">
        <w:rPr>
          <w:sz w:val="28"/>
          <w:szCs w:val="28"/>
        </w:rPr>
        <w:t xml:space="preserve">Расширение </w:t>
      </w:r>
      <w:r w:rsidRPr="0031757A">
        <w:rPr>
          <w:sz w:val="28"/>
          <w:szCs w:val="28"/>
          <w:lang w:val="en-US"/>
        </w:rPr>
        <w:t>mmx</w:t>
      </w:r>
      <w:r w:rsidRPr="0031757A">
        <w:rPr>
          <w:sz w:val="28"/>
          <w:szCs w:val="28"/>
        </w:rPr>
        <w:t>:</w:t>
      </w:r>
    </w:p>
    <w:p w:rsidR="00EF706E" w:rsidRPr="0031757A" w:rsidRDefault="00EF706E" w:rsidP="0031757A">
      <w:pPr>
        <w:pStyle w:val="a7"/>
        <w:shd w:val="clear" w:color="auto" w:fill="FFFFFF"/>
        <w:spacing w:before="120" w:after="120"/>
        <w:jc w:val="both"/>
        <w:rPr>
          <w:sz w:val="28"/>
          <w:szCs w:val="28"/>
        </w:rPr>
      </w:pPr>
      <w:r w:rsidRPr="0031757A">
        <w:rPr>
          <w:sz w:val="28"/>
          <w:szCs w:val="28"/>
        </w:rPr>
        <w:t xml:space="preserve">Было первым расширением, </w:t>
      </w:r>
      <w:proofErr w:type="spellStart"/>
      <w:r w:rsidRPr="0031757A">
        <w:rPr>
          <w:sz w:val="28"/>
          <w:szCs w:val="28"/>
        </w:rPr>
        <w:t>реализущим</w:t>
      </w:r>
      <w:proofErr w:type="spellEnd"/>
      <w:r w:rsidRPr="0031757A">
        <w:rPr>
          <w:sz w:val="28"/>
          <w:szCs w:val="28"/>
        </w:rPr>
        <w:t xml:space="preserve"> технологию </w:t>
      </w:r>
      <w:proofErr w:type="spellStart"/>
      <w:r w:rsidRPr="0031757A">
        <w:rPr>
          <w:sz w:val="28"/>
          <w:szCs w:val="28"/>
          <w:lang w:val="en-US"/>
        </w:rPr>
        <w:t>Simd</w:t>
      </w:r>
      <w:proofErr w:type="spellEnd"/>
      <w:r w:rsidRPr="0031757A">
        <w:rPr>
          <w:sz w:val="28"/>
          <w:szCs w:val="28"/>
        </w:rPr>
        <w:t>(принцип компьютерных вычислений, позволяющий обеспечить параллелиз</w:t>
      </w:r>
      <w:proofErr w:type="gramStart"/>
      <w:r w:rsidRPr="0031757A">
        <w:rPr>
          <w:sz w:val="28"/>
          <w:szCs w:val="28"/>
        </w:rPr>
        <w:t>м(</w:t>
      </w:r>
      <w:proofErr w:type="gramEnd"/>
      <w:r w:rsidRPr="0031757A">
        <w:rPr>
          <w:sz w:val="28"/>
          <w:szCs w:val="28"/>
        </w:rPr>
        <w:t xml:space="preserve">несколько вычислений одновременно) на уровне данных.) Основная идея </w:t>
      </w:r>
      <w:proofErr w:type="spellStart"/>
      <w:r w:rsidRPr="0031757A">
        <w:rPr>
          <w:sz w:val="28"/>
          <w:szCs w:val="28"/>
          <w:lang w:val="en-US"/>
        </w:rPr>
        <w:t>simd</w:t>
      </w:r>
      <w:proofErr w:type="spellEnd"/>
      <w:r w:rsidRPr="0031757A">
        <w:rPr>
          <w:sz w:val="28"/>
          <w:szCs w:val="28"/>
        </w:rPr>
        <w:t xml:space="preserve"> заключается в одновременной обработке нескольких элементов данных одной операций.</w:t>
      </w:r>
    </w:p>
    <w:p w:rsidR="00EF706E" w:rsidRPr="0031757A" w:rsidRDefault="00EF706E" w:rsidP="0031757A">
      <w:pPr>
        <w:pStyle w:val="a7"/>
        <w:shd w:val="clear" w:color="auto" w:fill="FFFFFF"/>
        <w:spacing w:before="120" w:after="120"/>
        <w:jc w:val="both"/>
        <w:rPr>
          <w:sz w:val="28"/>
          <w:szCs w:val="28"/>
        </w:rPr>
      </w:pPr>
      <w:proofErr w:type="gramStart"/>
      <w:r w:rsidRPr="0031757A">
        <w:rPr>
          <w:sz w:val="28"/>
          <w:szCs w:val="28"/>
        </w:rPr>
        <w:t xml:space="preserve">Расширение </w:t>
      </w:r>
      <w:r w:rsidRPr="0031757A">
        <w:rPr>
          <w:sz w:val="28"/>
          <w:szCs w:val="28"/>
          <w:lang w:val="en-US"/>
        </w:rPr>
        <w:t>MMX</w:t>
      </w:r>
      <w:r w:rsidRPr="0031757A">
        <w:rPr>
          <w:sz w:val="28"/>
          <w:szCs w:val="28"/>
        </w:rPr>
        <w:t xml:space="preserve"> использует новые типы упакованных 64 битные целочисленных данных:</w:t>
      </w:r>
      <w:proofErr w:type="gramEnd"/>
    </w:p>
    <w:p w:rsidR="00EF706E" w:rsidRPr="0031757A" w:rsidRDefault="00EF706E" w:rsidP="0031757A">
      <w:pPr>
        <w:pStyle w:val="a7"/>
        <w:shd w:val="clear" w:color="auto" w:fill="FFFFFF"/>
        <w:spacing w:before="120" w:after="120"/>
        <w:jc w:val="both"/>
        <w:rPr>
          <w:sz w:val="28"/>
          <w:szCs w:val="28"/>
        </w:rPr>
      </w:pPr>
      <w:r w:rsidRPr="0031757A">
        <w:rPr>
          <w:sz w:val="28"/>
          <w:szCs w:val="28"/>
        </w:rPr>
        <w:t xml:space="preserve">8 упакованных байт. 4 упакованных слова.2 упакованных двойных слов. </w:t>
      </w:r>
      <w:r w:rsidRPr="0031757A">
        <w:rPr>
          <w:sz w:val="28"/>
          <w:szCs w:val="28"/>
          <w:lang w:val="en-US"/>
        </w:rPr>
        <w:t xml:space="preserve">1 </w:t>
      </w:r>
      <w:proofErr w:type="spellStart"/>
      <w:r w:rsidRPr="0031757A">
        <w:rPr>
          <w:sz w:val="28"/>
          <w:szCs w:val="28"/>
          <w:lang w:val="en-US"/>
        </w:rPr>
        <w:t>учетверенное</w:t>
      </w:r>
      <w:proofErr w:type="spellEnd"/>
      <w:r w:rsidRPr="0031757A">
        <w:rPr>
          <w:sz w:val="28"/>
          <w:szCs w:val="28"/>
          <w:lang w:val="en-US"/>
        </w:rPr>
        <w:t xml:space="preserve"> </w:t>
      </w:r>
      <w:proofErr w:type="spellStart"/>
      <w:r w:rsidRPr="0031757A">
        <w:rPr>
          <w:sz w:val="28"/>
          <w:szCs w:val="28"/>
          <w:lang w:val="en-US"/>
        </w:rPr>
        <w:t>слово</w:t>
      </w:r>
      <w:proofErr w:type="spellEnd"/>
      <w:r w:rsidRPr="0031757A">
        <w:rPr>
          <w:sz w:val="28"/>
          <w:szCs w:val="28"/>
          <w:lang w:val="en-US"/>
        </w:rPr>
        <w:t>.</w:t>
      </w:r>
    </w:p>
    <w:p w:rsidR="00EF706E" w:rsidRPr="0031757A" w:rsidRDefault="00EF706E" w:rsidP="0031757A">
      <w:pPr>
        <w:pStyle w:val="a7"/>
        <w:shd w:val="clear" w:color="auto" w:fill="FFFFFF"/>
        <w:spacing w:before="120" w:beforeAutospacing="0" w:after="120" w:afterAutospacing="0"/>
        <w:jc w:val="both"/>
        <w:rPr>
          <w:sz w:val="28"/>
          <w:szCs w:val="28"/>
        </w:rPr>
      </w:pPr>
      <w:r w:rsidRPr="0031757A">
        <w:rPr>
          <w:sz w:val="28"/>
          <w:szCs w:val="28"/>
        </w:rPr>
        <w:t xml:space="preserve"> Эти типы обрабатываются в 64 битных регистрах </w:t>
      </w:r>
      <w:r w:rsidRPr="0031757A">
        <w:rPr>
          <w:sz w:val="28"/>
          <w:szCs w:val="28"/>
          <w:lang w:val="en-US"/>
        </w:rPr>
        <w:t>MM</w:t>
      </w:r>
      <w:r w:rsidRPr="0031757A">
        <w:rPr>
          <w:sz w:val="28"/>
          <w:szCs w:val="28"/>
        </w:rPr>
        <w:t>0-</w:t>
      </w:r>
      <w:r w:rsidRPr="0031757A">
        <w:rPr>
          <w:sz w:val="28"/>
          <w:szCs w:val="28"/>
          <w:lang w:val="en-US"/>
        </w:rPr>
        <w:t>MM</w:t>
      </w:r>
      <w:r w:rsidRPr="0031757A">
        <w:rPr>
          <w:sz w:val="28"/>
          <w:szCs w:val="28"/>
        </w:rPr>
        <w:t xml:space="preserve">7,  представляющие собой младшие биты стека 80 битных регистров </w:t>
      </w:r>
      <w:r w:rsidRPr="0031757A">
        <w:rPr>
          <w:sz w:val="28"/>
          <w:szCs w:val="28"/>
          <w:lang w:val="en-US"/>
        </w:rPr>
        <w:t>FPU</w:t>
      </w:r>
      <w:r w:rsidRPr="0031757A">
        <w:rPr>
          <w:sz w:val="28"/>
          <w:szCs w:val="28"/>
        </w:rPr>
        <w:t xml:space="preserve">. Каждая инструкция </w:t>
      </w:r>
      <w:r w:rsidRPr="0031757A">
        <w:rPr>
          <w:sz w:val="28"/>
          <w:szCs w:val="28"/>
          <w:lang w:val="en-US"/>
        </w:rPr>
        <w:t>MMX</w:t>
      </w:r>
      <w:r w:rsidRPr="0031757A">
        <w:rPr>
          <w:sz w:val="28"/>
          <w:szCs w:val="28"/>
        </w:rPr>
        <w:t xml:space="preserve"> выполняет действие сразу над всем комплектом операндо</w:t>
      </w:r>
      <w:proofErr w:type="gramStart"/>
      <w:r w:rsidRPr="0031757A">
        <w:rPr>
          <w:sz w:val="28"/>
          <w:szCs w:val="28"/>
        </w:rPr>
        <w:t>в(</w:t>
      </w:r>
      <w:proofErr w:type="gramEnd"/>
      <w:r w:rsidRPr="0031757A">
        <w:rPr>
          <w:sz w:val="28"/>
          <w:szCs w:val="28"/>
        </w:rPr>
        <w:t xml:space="preserve">числа), размещенных в адресуемых регистрах. </w:t>
      </w:r>
      <w:r w:rsidRPr="0053718F">
        <w:rPr>
          <w:sz w:val="28"/>
          <w:szCs w:val="28"/>
        </w:rPr>
        <w:t>Эти регистры не могут использоваться для адресной памяти.</w:t>
      </w:r>
    </w:p>
    <w:p w:rsidR="0031757A" w:rsidRPr="0031757A" w:rsidRDefault="0031757A" w:rsidP="0031757A">
      <w:pPr>
        <w:pStyle w:val="a7"/>
        <w:shd w:val="clear" w:color="auto" w:fill="FFFFFF"/>
        <w:spacing w:before="120" w:after="120"/>
        <w:jc w:val="both"/>
        <w:rPr>
          <w:sz w:val="28"/>
          <w:szCs w:val="28"/>
        </w:rPr>
      </w:pPr>
      <w:r w:rsidRPr="0031757A">
        <w:rPr>
          <w:sz w:val="28"/>
          <w:szCs w:val="28"/>
        </w:rPr>
        <w:t xml:space="preserve">Расширение 3DNОW! - технология AMD, расширяет возможности MMX. Позволяет оперировать с новыми типами данных - парой упакованных </w:t>
      </w:r>
      <w:r w:rsidRPr="0031757A">
        <w:rPr>
          <w:sz w:val="28"/>
          <w:szCs w:val="28"/>
        </w:rPr>
        <w:lastRenderedPageBreak/>
        <w:t>вещественных чисел одинарной точности. Эти числа занимают по двойному слову (32 бита) в 64-битных регистрах MMX .</w:t>
      </w:r>
    </w:p>
    <w:p w:rsidR="0031757A" w:rsidRPr="0031757A" w:rsidRDefault="0031757A" w:rsidP="0031757A">
      <w:pPr>
        <w:pStyle w:val="a7"/>
        <w:shd w:val="clear" w:color="auto" w:fill="FFFFFF"/>
        <w:spacing w:before="120" w:beforeAutospacing="0" w:after="120" w:afterAutospacing="0"/>
        <w:jc w:val="both"/>
        <w:rPr>
          <w:sz w:val="28"/>
          <w:szCs w:val="28"/>
        </w:rPr>
      </w:pPr>
      <w:r w:rsidRPr="0031757A">
        <w:rPr>
          <w:sz w:val="28"/>
          <w:szCs w:val="28"/>
        </w:rPr>
        <w:t>Это расширение работает с упакованными данными в FP-формат</w:t>
      </w:r>
      <w:proofErr w:type="gramStart"/>
      <w:r w:rsidRPr="0031757A">
        <w:rPr>
          <w:sz w:val="28"/>
          <w:szCs w:val="28"/>
        </w:rPr>
        <w:t>е(</w:t>
      </w:r>
      <w:proofErr w:type="gramEnd"/>
      <w:r w:rsidRPr="0031757A">
        <w:rPr>
          <w:sz w:val="28"/>
          <w:szCs w:val="28"/>
        </w:rPr>
        <w:t xml:space="preserve"> формат представления числа с плавающей точкой ) с одинарной точностью, а так же упакованными 8 байт, 4 слова, 2 двойных слова и 64 битными целыми числами, размещая их в младших 64 битах регистрах FPU/MMX.</w:t>
      </w:r>
    </w:p>
    <w:p w:rsidR="0075762E" w:rsidRPr="0031757A" w:rsidRDefault="0075762E" w:rsidP="0031757A">
      <w:pPr>
        <w:pStyle w:val="a7"/>
        <w:shd w:val="clear" w:color="auto" w:fill="FFFFFF"/>
        <w:spacing w:before="120" w:beforeAutospacing="0" w:after="120" w:afterAutospacing="0"/>
        <w:jc w:val="both"/>
        <w:rPr>
          <w:sz w:val="28"/>
          <w:szCs w:val="28"/>
          <w:lang w:val="en-US"/>
        </w:rPr>
      </w:pPr>
      <w:r w:rsidRPr="0031757A">
        <w:rPr>
          <w:b/>
          <w:noProof/>
          <w:color w:val="000000" w:themeColor="text1"/>
          <w:sz w:val="28"/>
          <w:szCs w:val="28"/>
        </w:rPr>
        <w:drawing>
          <wp:inline distT="0" distB="0" distL="0" distR="0" wp14:anchorId="1A6E9B3D" wp14:editId="20462EF5">
            <wp:extent cx="5940425" cy="21824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2182495"/>
                    </a:xfrm>
                    <a:prstGeom prst="rect">
                      <a:avLst/>
                    </a:prstGeom>
                  </pic:spPr>
                </pic:pic>
              </a:graphicData>
            </a:graphic>
          </wp:inline>
        </w:drawing>
      </w:r>
    </w:p>
    <w:p w:rsidR="0075762E" w:rsidRPr="0031757A" w:rsidRDefault="0075762E" w:rsidP="0031757A">
      <w:pPr>
        <w:pStyle w:val="a7"/>
        <w:shd w:val="clear" w:color="auto" w:fill="FFFFFF"/>
        <w:spacing w:before="0" w:beforeAutospacing="0" w:after="225" w:afterAutospacing="0" w:line="390" w:lineRule="atLeast"/>
        <w:jc w:val="both"/>
        <w:textAlignment w:val="baseline"/>
        <w:rPr>
          <w:color w:val="000000" w:themeColor="text1"/>
          <w:sz w:val="28"/>
          <w:szCs w:val="28"/>
        </w:rPr>
      </w:pPr>
      <w:r w:rsidRPr="0031757A">
        <w:rPr>
          <w:color w:val="000000" w:themeColor="text1"/>
          <w:sz w:val="28"/>
          <w:szCs w:val="28"/>
        </w:rPr>
        <w:t xml:space="preserve">Векторные вычисления — такие компьютерные вычисления, когда при выполнении одной инструкции процессора производится не одна операция, а одновременно несколько однотипных операций над несколькими порциями данных. Иначе этот принцип называется SIMD — от английского </w:t>
      </w:r>
      <w:proofErr w:type="spellStart"/>
      <w:r w:rsidRPr="0031757A">
        <w:rPr>
          <w:color w:val="000000" w:themeColor="text1"/>
          <w:sz w:val="28"/>
          <w:szCs w:val="28"/>
        </w:rPr>
        <w:t>Single</w:t>
      </w:r>
      <w:proofErr w:type="spellEnd"/>
      <w:r w:rsidRPr="0031757A">
        <w:rPr>
          <w:color w:val="000000" w:themeColor="text1"/>
          <w:sz w:val="28"/>
          <w:szCs w:val="28"/>
        </w:rPr>
        <w:t xml:space="preserve"> </w:t>
      </w:r>
      <w:proofErr w:type="spellStart"/>
      <w:r w:rsidRPr="0031757A">
        <w:rPr>
          <w:color w:val="000000" w:themeColor="text1"/>
          <w:sz w:val="28"/>
          <w:szCs w:val="28"/>
        </w:rPr>
        <w:t>Instruction</w:t>
      </w:r>
      <w:proofErr w:type="spellEnd"/>
      <w:r w:rsidRPr="0031757A">
        <w:rPr>
          <w:color w:val="000000" w:themeColor="text1"/>
          <w:sz w:val="28"/>
          <w:szCs w:val="28"/>
        </w:rPr>
        <w:t xml:space="preserve">, </w:t>
      </w:r>
      <w:proofErr w:type="spellStart"/>
      <w:r w:rsidRPr="0031757A">
        <w:rPr>
          <w:color w:val="000000" w:themeColor="text1"/>
          <w:sz w:val="28"/>
          <w:szCs w:val="28"/>
        </w:rPr>
        <w:t>Multiple</w:t>
      </w:r>
      <w:proofErr w:type="spellEnd"/>
      <w:r w:rsidRPr="0031757A">
        <w:rPr>
          <w:color w:val="000000" w:themeColor="text1"/>
          <w:sz w:val="28"/>
          <w:szCs w:val="28"/>
        </w:rPr>
        <w:t xml:space="preserve"> </w:t>
      </w:r>
      <w:proofErr w:type="spellStart"/>
      <w:r w:rsidRPr="0031757A">
        <w:rPr>
          <w:color w:val="000000" w:themeColor="text1"/>
          <w:sz w:val="28"/>
          <w:szCs w:val="28"/>
        </w:rPr>
        <w:t>Data</w:t>
      </w:r>
      <w:proofErr w:type="spellEnd"/>
      <w:r w:rsidRPr="0031757A">
        <w:rPr>
          <w:color w:val="000000" w:themeColor="text1"/>
          <w:sz w:val="28"/>
          <w:szCs w:val="28"/>
        </w:rPr>
        <w:t>. Название возникло из очевидной аналогии с векторной алгеброй: операции между векторами обозначаются одним символом, но подразумевают, что одновременно выполняются несколько арифметических действий над компонентами вектора.</w:t>
      </w:r>
    </w:p>
    <w:p w:rsidR="0075762E" w:rsidRPr="0031757A" w:rsidRDefault="0075762E" w:rsidP="0031757A">
      <w:pPr>
        <w:pStyle w:val="a7"/>
        <w:shd w:val="clear" w:color="auto" w:fill="FFFFFF"/>
        <w:spacing w:before="0" w:beforeAutospacing="0" w:after="225" w:afterAutospacing="0" w:line="390" w:lineRule="atLeast"/>
        <w:jc w:val="both"/>
        <w:textAlignment w:val="baseline"/>
        <w:rPr>
          <w:color w:val="000000" w:themeColor="text1"/>
          <w:sz w:val="28"/>
          <w:szCs w:val="28"/>
        </w:rPr>
      </w:pPr>
      <w:r w:rsidRPr="0031757A">
        <w:rPr>
          <w:color w:val="000000" w:themeColor="text1"/>
          <w:sz w:val="28"/>
          <w:szCs w:val="28"/>
        </w:rPr>
        <w:t>Изначально векторные вычисления выполнялись специализированными сопроцессорами, которые являлись основной частью суперкомпьютеров. В 1990-е годы в некоторых процессорах архитектуры x86 и нескольких других появились векторные расширения: специальные регистры с повышенной разрядностью и специальные векторные инструкции, оперирующие этими регистрами.</w:t>
      </w:r>
    </w:p>
    <w:p w:rsidR="0075762E" w:rsidRPr="0031757A" w:rsidRDefault="0075762E" w:rsidP="0031757A">
      <w:pPr>
        <w:pStyle w:val="a7"/>
        <w:shd w:val="clear" w:color="auto" w:fill="FFFFFF"/>
        <w:spacing w:before="0" w:beforeAutospacing="0" w:after="225" w:afterAutospacing="0" w:line="390" w:lineRule="atLeast"/>
        <w:jc w:val="both"/>
        <w:textAlignment w:val="baseline"/>
        <w:rPr>
          <w:color w:val="000000" w:themeColor="text1"/>
          <w:sz w:val="28"/>
          <w:szCs w:val="28"/>
        </w:rPr>
      </w:pPr>
      <w:r w:rsidRPr="0031757A">
        <w:rPr>
          <w:color w:val="000000" w:themeColor="text1"/>
          <w:sz w:val="28"/>
          <w:szCs w:val="28"/>
        </w:rPr>
        <w:t xml:space="preserve">Векторные инструкции применяются там, где требуется выполнение множества однотипных операций и высокая производительность вычислений. Это всевозможные задачи вычислительной математики и математического моделирования, компьютерная графика и компьютерные игры. Без векторных вычислений сегодня невозможно достичь такой производительности вычислительной системы, которая требуется для обработки видеосигналов и, в особенности, кодирования и декодирования </w:t>
      </w:r>
      <w:r w:rsidRPr="0031757A">
        <w:rPr>
          <w:color w:val="000000" w:themeColor="text1"/>
          <w:sz w:val="28"/>
          <w:szCs w:val="28"/>
        </w:rPr>
        <w:lastRenderedPageBreak/>
        <w:t>видео. Необходимо отметить, что для некоторых задач и алгоритмов векторные инструкции не увеличивают производительность.</w:t>
      </w:r>
    </w:p>
    <w:p w:rsidR="0075762E" w:rsidRPr="0031757A" w:rsidRDefault="0075762E" w:rsidP="0031757A">
      <w:pPr>
        <w:pStyle w:val="3"/>
        <w:shd w:val="clear" w:color="auto" w:fill="FFFFFF"/>
        <w:spacing w:before="0" w:line="480" w:lineRule="atLeast"/>
        <w:jc w:val="both"/>
        <w:textAlignment w:val="baseline"/>
        <w:rPr>
          <w:rFonts w:ascii="Times New Roman" w:hAnsi="Times New Roman" w:cs="Times New Roman"/>
          <w:color w:val="000000" w:themeColor="text1"/>
          <w:sz w:val="28"/>
          <w:szCs w:val="28"/>
        </w:rPr>
      </w:pPr>
      <w:r w:rsidRPr="0031757A">
        <w:rPr>
          <w:rStyle w:val="a8"/>
          <w:rFonts w:ascii="Times New Roman" w:hAnsi="Times New Roman" w:cs="Times New Roman"/>
          <w:b/>
          <w:bCs/>
          <w:color w:val="000000" w:themeColor="text1"/>
          <w:sz w:val="28"/>
          <w:szCs w:val="28"/>
          <w:bdr w:val="none" w:sz="0" w:space="0" w:color="auto" w:frame="1"/>
        </w:rPr>
        <w:t>Инструкции и регистры</w:t>
      </w:r>
    </w:p>
    <w:p w:rsidR="0075762E" w:rsidRPr="0031757A" w:rsidRDefault="0075762E" w:rsidP="0031757A">
      <w:pPr>
        <w:pStyle w:val="a7"/>
        <w:shd w:val="clear" w:color="auto" w:fill="FFFFFF"/>
        <w:spacing w:before="0" w:beforeAutospacing="0" w:after="225" w:afterAutospacing="0" w:line="390" w:lineRule="atLeast"/>
        <w:jc w:val="both"/>
        <w:textAlignment w:val="baseline"/>
        <w:rPr>
          <w:color w:val="000000" w:themeColor="text1"/>
          <w:sz w:val="28"/>
          <w:szCs w:val="28"/>
        </w:rPr>
      </w:pPr>
      <w:r w:rsidRPr="0031757A">
        <w:rPr>
          <w:color w:val="000000" w:themeColor="text1"/>
          <w:sz w:val="28"/>
          <w:szCs w:val="28"/>
        </w:rPr>
        <w:t>Векторные вычисления — такие вычисления, когда при выполнении одной инструкции процессора производится одновременно несколько однотипных операций. Этот принцип в настоящее время реализован не только в специализированных процессорах, но и в процессорах архитектуры x86 и ARM в виде векторных расширений. Эти расширения представляют собой специальные векторные регистры с повышенной относительно регистров общего назначения разрядностью. Для работы с этими регистрами имеются специальные векторные инструкции, которые дополняют систему инструкций процессора.</w:t>
      </w:r>
    </w:p>
    <w:p w:rsidR="0075762E" w:rsidRPr="0031757A" w:rsidRDefault="0075762E" w:rsidP="0031757A">
      <w:pPr>
        <w:pStyle w:val="a7"/>
        <w:shd w:val="clear" w:color="auto" w:fill="FFFFFF"/>
        <w:spacing w:before="0" w:beforeAutospacing="0" w:after="225" w:afterAutospacing="0" w:line="390" w:lineRule="atLeast"/>
        <w:jc w:val="both"/>
        <w:textAlignment w:val="baseline"/>
        <w:rPr>
          <w:color w:val="000000" w:themeColor="text1"/>
          <w:sz w:val="28"/>
          <w:szCs w:val="28"/>
        </w:rPr>
      </w:pPr>
      <w:r w:rsidRPr="0031757A">
        <w:rPr>
          <w:color w:val="000000" w:themeColor="text1"/>
          <w:sz w:val="28"/>
          <w:szCs w:val="28"/>
        </w:rPr>
        <w:t>Как правило, векторные инструкции реализуют те же операции, что и скалярные (</w:t>
      </w:r>
      <w:r w:rsidR="00EF706E" w:rsidRPr="0031757A">
        <w:rPr>
          <w:color w:val="000000" w:themeColor="text1"/>
          <w:sz w:val="28"/>
          <w:szCs w:val="28"/>
        </w:rPr>
        <w:t>обычные) инструкции</w:t>
      </w:r>
      <w:r w:rsidRPr="0031757A">
        <w:rPr>
          <w:color w:val="000000" w:themeColor="text1"/>
          <w:sz w:val="28"/>
          <w:szCs w:val="28"/>
        </w:rPr>
        <w:t xml:space="preserve">, но благодаря большому объёму обрабатываемых данных производительность этих инструкций выше. Если для регистра общего назначения при выполнении некоторой инструкции предполагается, что в нём находится только одна порция данных определённого типа (целое число определённой разрядности, число с плавающей запятой), то в векторном регистре одновременно находится столько независимых порций данных определённого типа, сколько позволяет </w:t>
      </w:r>
      <w:proofErr w:type="gramStart"/>
      <w:r w:rsidRPr="0031757A">
        <w:rPr>
          <w:color w:val="000000" w:themeColor="text1"/>
          <w:sz w:val="28"/>
          <w:szCs w:val="28"/>
        </w:rPr>
        <w:t>разместить ёмкость</w:t>
      </w:r>
      <w:proofErr w:type="gramEnd"/>
      <w:r w:rsidRPr="0031757A">
        <w:rPr>
          <w:color w:val="000000" w:themeColor="text1"/>
          <w:sz w:val="28"/>
          <w:szCs w:val="28"/>
        </w:rPr>
        <w:t xml:space="preserve"> регистра. И такое же количество одновременных независимых операций может быть произведено над этими данными при выполнении векторной инструкции — и во столько же раз повышается производительность вычислений. Повысить производительность процессора, выполняя несколько одинаковых операций одновременно, — основная задача векторных расширений.</w:t>
      </w:r>
    </w:p>
    <w:p w:rsidR="0075762E" w:rsidRPr="0031757A" w:rsidRDefault="0075762E" w:rsidP="0031757A">
      <w:pPr>
        <w:pStyle w:val="a7"/>
        <w:shd w:val="clear" w:color="auto" w:fill="FFFFFF"/>
        <w:spacing w:before="0" w:beforeAutospacing="0" w:after="225" w:afterAutospacing="0" w:line="390" w:lineRule="atLeast"/>
        <w:jc w:val="both"/>
        <w:textAlignment w:val="baseline"/>
        <w:rPr>
          <w:color w:val="000000" w:themeColor="text1"/>
          <w:sz w:val="28"/>
          <w:szCs w:val="28"/>
        </w:rPr>
      </w:pPr>
      <w:r w:rsidRPr="0031757A">
        <w:rPr>
          <w:color w:val="000000" w:themeColor="text1"/>
          <w:sz w:val="28"/>
          <w:szCs w:val="28"/>
        </w:rPr>
        <w:t xml:space="preserve">В процессорах архитектуры x86 первым векторным расширением был набор инструкций MMX, оперирующих восемью 64-битными регистрами MM0-MM7. MMX сменили более производительные 128-битные инструкции SSE (инструкции для работ числами с плавающей запятой) и SSE2 (целочисленные инструкции и инструкции для работ с числами с плавающей запятой двойной точности), оперирующие регистрами xmm0-xmm7. Позже появились наборы 128-битных инструкций SSE3, SSSE3, SSE4.1 и SSE4.2, которые дополнили SSE и SSE2 несколькими полезными инструкциями. Большинство инструкций из перечисленных наборов используют два </w:t>
      </w:r>
      <w:r w:rsidRPr="0031757A">
        <w:rPr>
          <w:color w:val="000000" w:themeColor="text1"/>
          <w:sz w:val="28"/>
          <w:szCs w:val="28"/>
        </w:rPr>
        <w:lastRenderedPageBreak/>
        <w:t>регистра-операнда, результат записывается в один из этих регистров, а его первоначальное содержимое теряется.</w:t>
      </w:r>
    </w:p>
    <w:p w:rsidR="0075762E" w:rsidRPr="0031757A" w:rsidRDefault="0075762E" w:rsidP="0031757A">
      <w:pPr>
        <w:pStyle w:val="a7"/>
        <w:shd w:val="clear" w:color="auto" w:fill="FFFFFF"/>
        <w:spacing w:before="0" w:beforeAutospacing="0" w:after="225" w:afterAutospacing="0" w:line="390" w:lineRule="atLeast"/>
        <w:jc w:val="both"/>
        <w:textAlignment w:val="baseline"/>
        <w:rPr>
          <w:color w:val="000000" w:themeColor="text1"/>
          <w:sz w:val="28"/>
          <w:szCs w:val="28"/>
        </w:rPr>
      </w:pPr>
      <w:r w:rsidRPr="0031757A">
        <w:rPr>
          <w:color w:val="000000" w:themeColor="text1"/>
          <w:sz w:val="28"/>
          <w:szCs w:val="28"/>
        </w:rPr>
        <w:t>Следующий шаг в развитии векторных расширений — ещё более производительные 256-битные инструкции AVX и AVX2, которые оперируют 256-битными регистрами ymm0-ymm15. Кроме того, эти инструкции используют три регистра-операнда: исходные данные содержатся в двух регистрах, результат операции записывается в третий регистр, а содержимое двух других регистров остаётся неизменным. Новейший на сегодняшний день набор векторных инструкций — AVX-512, который оперирует 32 512-битными регистрами zmm0-zmm31. AVX-512 используется в некоторых серверных процессорах для высокопроизводительных вычислений.</w:t>
      </w:r>
    </w:p>
    <w:p w:rsidR="0075762E" w:rsidRPr="0031757A" w:rsidRDefault="0075762E" w:rsidP="0031757A">
      <w:pPr>
        <w:pStyle w:val="a7"/>
        <w:shd w:val="clear" w:color="auto" w:fill="FFFFFF"/>
        <w:spacing w:before="0" w:beforeAutospacing="0" w:after="225" w:afterAutospacing="0" w:line="390" w:lineRule="atLeast"/>
        <w:jc w:val="both"/>
        <w:textAlignment w:val="baseline"/>
        <w:rPr>
          <w:color w:val="000000" w:themeColor="text1"/>
          <w:sz w:val="28"/>
          <w:szCs w:val="28"/>
        </w:rPr>
      </w:pPr>
      <w:r w:rsidRPr="0031757A">
        <w:rPr>
          <w:color w:val="000000" w:themeColor="text1"/>
          <w:sz w:val="28"/>
          <w:szCs w:val="28"/>
        </w:rPr>
        <w:t>С массовым появлением 64-битных процессоров инструкции MMX признаны устаревшими. Инструкции SSE и SSE2 с появлением AVX и AVX2 не вышли из употребления и продолжают активно использоваться. В процессорах x86 сохраняется обратная совместимость: если процессором поддерживается AVX2, то им поддерживаются и SSE/SSE2, а также SSE3, SSSE3, SSE4.1 и SSE4.2. Аналогично, процессор с поддержкой, например, SSSE3, поддерживает и все более ранние наборы инструкций.</w:t>
      </w:r>
    </w:p>
    <w:p w:rsidR="00865D96" w:rsidRPr="0031757A" w:rsidRDefault="00865D96" w:rsidP="0031757A">
      <w:pPr>
        <w:pStyle w:val="a7"/>
        <w:shd w:val="clear" w:color="auto" w:fill="FFFFFF"/>
        <w:spacing w:before="120" w:beforeAutospacing="0" w:after="120" w:afterAutospacing="0"/>
        <w:jc w:val="both"/>
        <w:rPr>
          <w:b/>
          <w:color w:val="000000" w:themeColor="text1"/>
          <w:sz w:val="28"/>
          <w:szCs w:val="28"/>
        </w:rPr>
      </w:pPr>
    </w:p>
    <w:p w:rsidR="00865D96" w:rsidRPr="0031757A" w:rsidRDefault="00865D96" w:rsidP="0031757A">
      <w:pPr>
        <w:spacing w:after="0" w:line="240" w:lineRule="auto"/>
        <w:jc w:val="both"/>
        <w:rPr>
          <w:rFonts w:ascii="Times New Roman" w:eastAsia="Times New Roman" w:hAnsi="Times New Roman" w:cs="Times New Roman"/>
          <w:color w:val="000000"/>
          <w:sz w:val="28"/>
          <w:szCs w:val="28"/>
          <w:lang w:eastAsia="ru-RU"/>
        </w:rPr>
      </w:pPr>
      <w:r w:rsidRPr="0031757A">
        <w:rPr>
          <w:rFonts w:ascii="Times New Roman" w:eastAsia="Times New Roman" w:hAnsi="Times New Roman" w:cs="Times New Roman"/>
          <w:b/>
          <w:bCs/>
          <w:color w:val="000000"/>
          <w:sz w:val="28"/>
          <w:szCs w:val="28"/>
          <w:lang w:eastAsia="ru-RU"/>
        </w:rPr>
        <w:t>Регистры архитектуры x86-64 (AMD64)</w:t>
      </w:r>
    </w:p>
    <w:p w:rsidR="00865D96" w:rsidRPr="0031757A" w:rsidRDefault="00865D96" w:rsidP="0031757A">
      <w:pPr>
        <w:spacing w:after="0" w:line="240" w:lineRule="auto"/>
        <w:jc w:val="both"/>
        <w:rPr>
          <w:rFonts w:ascii="Times New Roman" w:eastAsia="Times New Roman" w:hAnsi="Times New Roman" w:cs="Times New Roman"/>
          <w:color w:val="000000"/>
          <w:sz w:val="28"/>
          <w:szCs w:val="28"/>
          <w:lang w:eastAsia="ru-RU"/>
        </w:rPr>
      </w:pPr>
      <w:r w:rsidRPr="0031757A">
        <w:rPr>
          <w:rFonts w:ascii="Times New Roman" w:eastAsia="Times New Roman" w:hAnsi="Times New Roman" w:cs="Times New Roman"/>
          <w:color w:val="000000"/>
          <w:sz w:val="28"/>
          <w:szCs w:val="28"/>
          <w:lang w:eastAsia="ru-RU"/>
        </w:rPr>
        <w:t>Выпущенные недавно фирмой </w:t>
      </w:r>
      <w:r w:rsidRPr="0031757A">
        <w:rPr>
          <w:rFonts w:ascii="Times New Roman" w:eastAsia="Times New Roman" w:hAnsi="Times New Roman" w:cs="Times New Roman"/>
          <w:color w:val="000000"/>
          <w:sz w:val="28"/>
          <w:szCs w:val="28"/>
          <w:lang w:val="en-US" w:eastAsia="ru-RU"/>
        </w:rPr>
        <w:t>AMD</w:t>
      </w:r>
      <w:r w:rsidRPr="0031757A">
        <w:rPr>
          <w:rFonts w:ascii="Times New Roman" w:eastAsia="Times New Roman" w:hAnsi="Times New Roman" w:cs="Times New Roman"/>
          <w:color w:val="000000"/>
          <w:sz w:val="28"/>
          <w:szCs w:val="28"/>
          <w:lang w:eastAsia="ru-RU"/>
        </w:rPr>
        <w:t> новые процессоры </w:t>
      </w:r>
      <w:r w:rsidRPr="0031757A">
        <w:rPr>
          <w:rFonts w:ascii="Times New Roman" w:eastAsia="Times New Roman" w:hAnsi="Times New Roman" w:cs="Times New Roman"/>
          <w:color w:val="000000"/>
          <w:sz w:val="28"/>
          <w:szCs w:val="28"/>
          <w:lang w:val="en-US" w:eastAsia="ru-RU"/>
        </w:rPr>
        <w:t>Athlon</w:t>
      </w:r>
      <w:r w:rsidRPr="0031757A">
        <w:rPr>
          <w:rFonts w:ascii="Times New Roman" w:eastAsia="Times New Roman" w:hAnsi="Times New Roman" w:cs="Times New Roman"/>
          <w:color w:val="000000"/>
          <w:sz w:val="28"/>
          <w:szCs w:val="28"/>
          <w:lang w:eastAsia="ru-RU"/>
        </w:rPr>
        <w:t>64 и </w:t>
      </w:r>
      <w:r w:rsidRPr="0031757A">
        <w:rPr>
          <w:rFonts w:ascii="Times New Roman" w:eastAsia="Times New Roman" w:hAnsi="Times New Roman" w:cs="Times New Roman"/>
          <w:color w:val="000000"/>
          <w:sz w:val="28"/>
          <w:szCs w:val="28"/>
          <w:lang w:val="en-US" w:eastAsia="ru-RU"/>
        </w:rPr>
        <w:t>Opteron</w:t>
      </w:r>
      <w:r w:rsidRPr="0031757A">
        <w:rPr>
          <w:rFonts w:ascii="Times New Roman" w:eastAsia="Times New Roman" w:hAnsi="Times New Roman" w:cs="Times New Roman"/>
          <w:color w:val="000000"/>
          <w:sz w:val="28"/>
          <w:szCs w:val="28"/>
          <w:lang w:eastAsia="ru-RU"/>
        </w:rPr>
        <w:t> имеют архитектуру </w:t>
      </w:r>
      <w:r w:rsidRPr="0031757A">
        <w:rPr>
          <w:rFonts w:ascii="Times New Roman" w:eastAsia="Times New Roman" w:hAnsi="Times New Roman" w:cs="Times New Roman"/>
          <w:color w:val="000000"/>
          <w:sz w:val="28"/>
          <w:szCs w:val="28"/>
          <w:lang w:val="en-US" w:eastAsia="ru-RU"/>
        </w:rPr>
        <w:t>x</w:t>
      </w:r>
      <w:r w:rsidRPr="0031757A">
        <w:rPr>
          <w:rFonts w:ascii="Times New Roman" w:eastAsia="Times New Roman" w:hAnsi="Times New Roman" w:cs="Times New Roman"/>
          <w:color w:val="000000"/>
          <w:sz w:val="28"/>
          <w:szCs w:val="28"/>
          <w:lang w:eastAsia="ru-RU"/>
        </w:rPr>
        <w:t>86-64, которая в отличие от архитектуры </w:t>
      </w:r>
      <w:r w:rsidRPr="0031757A">
        <w:rPr>
          <w:rFonts w:ascii="Times New Roman" w:eastAsia="Times New Roman" w:hAnsi="Times New Roman" w:cs="Times New Roman"/>
          <w:color w:val="000000"/>
          <w:sz w:val="28"/>
          <w:szCs w:val="28"/>
          <w:lang w:val="en-US" w:eastAsia="ru-RU"/>
        </w:rPr>
        <w:t>x</w:t>
      </w:r>
      <w:r w:rsidRPr="0031757A">
        <w:rPr>
          <w:rFonts w:ascii="Times New Roman" w:eastAsia="Times New Roman" w:hAnsi="Times New Roman" w:cs="Times New Roman"/>
          <w:color w:val="000000"/>
          <w:sz w:val="28"/>
          <w:szCs w:val="28"/>
          <w:lang w:eastAsia="ru-RU"/>
        </w:rPr>
        <w:t>86 является полностью 64-битной. Она естественным образом расширяет регистры общего назначения </w:t>
      </w:r>
      <w:r w:rsidRPr="0031757A">
        <w:rPr>
          <w:rFonts w:ascii="Times New Roman" w:eastAsia="Times New Roman" w:hAnsi="Times New Roman" w:cs="Times New Roman"/>
          <w:color w:val="000000"/>
          <w:sz w:val="28"/>
          <w:szCs w:val="28"/>
          <w:lang w:val="en-US" w:eastAsia="ru-RU"/>
        </w:rPr>
        <w:t>x</w:t>
      </w:r>
      <w:r w:rsidRPr="0031757A">
        <w:rPr>
          <w:rFonts w:ascii="Times New Roman" w:eastAsia="Times New Roman" w:hAnsi="Times New Roman" w:cs="Times New Roman"/>
          <w:color w:val="000000"/>
          <w:sz w:val="28"/>
          <w:szCs w:val="28"/>
          <w:lang w:eastAsia="ru-RU"/>
        </w:rPr>
        <w:t>86 до 64 битов и увеличивает их количество. Также удваивается число регистров </w:t>
      </w:r>
      <w:r w:rsidRPr="0031757A">
        <w:rPr>
          <w:rFonts w:ascii="Times New Roman" w:eastAsia="Times New Roman" w:hAnsi="Times New Roman" w:cs="Times New Roman"/>
          <w:color w:val="000000"/>
          <w:sz w:val="28"/>
          <w:szCs w:val="28"/>
          <w:lang w:val="en-US" w:eastAsia="ru-RU"/>
        </w:rPr>
        <w:t>XMM</w:t>
      </w:r>
      <w:r w:rsidRPr="0031757A">
        <w:rPr>
          <w:rFonts w:ascii="Times New Roman" w:eastAsia="Times New Roman" w:hAnsi="Times New Roman" w:cs="Times New Roman"/>
          <w:color w:val="000000"/>
          <w:sz w:val="28"/>
          <w:szCs w:val="28"/>
          <w:lang w:eastAsia="ru-RU"/>
        </w:rPr>
        <w:t>. Регистры </w:t>
      </w:r>
      <w:r w:rsidRPr="0031757A">
        <w:rPr>
          <w:rFonts w:ascii="Times New Roman" w:eastAsia="Times New Roman" w:hAnsi="Times New Roman" w:cs="Times New Roman"/>
          <w:color w:val="000000"/>
          <w:sz w:val="28"/>
          <w:szCs w:val="28"/>
          <w:lang w:val="en-US" w:eastAsia="ru-RU"/>
        </w:rPr>
        <w:t>FPU</w:t>
      </w:r>
      <w:r w:rsidRPr="0031757A">
        <w:rPr>
          <w:rFonts w:ascii="Times New Roman" w:eastAsia="Times New Roman" w:hAnsi="Times New Roman" w:cs="Times New Roman"/>
          <w:color w:val="000000"/>
          <w:sz w:val="28"/>
          <w:szCs w:val="28"/>
          <w:lang w:eastAsia="ru-RU"/>
        </w:rPr>
        <w:t>/</w:t>
      </w:r>
      <w:r w:rsidRPr="0031757A">
        <w:rPr>
          <w:rFonts w:ascii="Times New Roman" w:eastAsia="Times New Roman" w:hAnsi="Times New Roman" w:cs="Times New Roman"/>
          <w:color w:val="000000"/>
          <w:sz w:val="28"/>
          <w:szCs w:val="28"/>
          <w:lang w:val="en-US" w:eastAsia="ru-RU"/>
        </w:rPr>
        <w:t>MMX</w:t>
      </w:r>
      <w:r w:rsidRPr="0031757A">
        <w:rPr>
          <w:rFonts w:ascii="Times New Roman" w:eastAsia="Times New Roman" w:hAnsi="Times New Roman" w:cs="Times New Roman"/>
          <w:color w:val="000000"/>
          <w:sz w:val="28"/>
          <w:szCs w:val="28"/>
          <w:lang w:eastAsia="ru-RU"/>
        </w:rPr>
        <w:t> остаются без изменений.</w:t>
      </w:r>
    </w:p>
    <w:p w:rsidR="0075762E" w:rsidRPr="0031757A" w:rsidRDefault="0075762E" w:rsidP="0031757A">
      <w:pPr>
        <w:jc w:val="both"/>
        <w:rPr>
          <w:rFonts w:ascii="Times New Roman" w:hAnsi="Times New Roman" w:cs="Times New Roman"/>
          <w:color w:val="000000" w:themeColor="text1"/>
          <w:sz w:val="28"/>
          <w:szCs w:val="28"/>
        </w:rPr>
      </w:pPr>
      <w:r w:rsidRPr="0031757A">
        <w:rPr>
          <w:rFonts w:ascii="Times New Roman" w:hAnsi="Times New Roman" w:cs="Times New Roman"/>
          <w:color w:val="000000" w:themeColor="text1"/>
          <w:sz w:val="28"/>
          <w:szCs w:val="28"/>
        </w:rPr>
        <w:t>В отличие от процессоров </w:t>
      </w:r>
      <w:r w:rsidRPr="0031757A">
        <w:rPr>
          <w:rFonts w:ascii="Times New Roman" w:hAnsi="Times New Roman" w:cs="Times New Roman"/>
          <w:color w:val="000000" w:themeColor="text1"/>
          <w:sz w:val="28"/>
          <w:szCs w:val="28"/>
          <w:lang w:val="en-US"/>
        </w:rPr>
        <w:t>x</w:t>
      </w:r>
      <w:r w:rsidRPr="0031757A">
        <w:rPr>
          <w:rFonts w:ascii="Times New Roman" w:hAnsi="Times New Roman" w:cs="Times New Roman"/>
          <w:color w:val="000000" w:themeColor="text1"/>
          <w:sz w:val="28"/>
          <w:szCs w:val="28"/>
        </w:rPr>
        <w:t>86, у которых все вещественные вычисления производились в сопроцессоре, а блоку </w:t>
      </w:r>
      <w:r w:rsidRPr="0031757A">
        <w:rPr>
          <w:rFonts w:ascii="Times New Roman" w:hAnsi="Times New Roman" w:cs="Times New Roman"/>
          <w:color w:val="000000" w:themeColor="text1"/>
          <w:sz w:val="28"/>
          <w:szCs w:val="28"/>
          <w:lang w:val="en-US"/>
        </w:rPr>
        <w:t>XMM</w:t>
      </w:r>
      <w:r w:rsidRPr="0031757A">
        <w:rPr>
          <w:rFonts w:ascii="Times New Roman" w:hAnsi="Times New Roman" w:cs="Times New Roman"/>
          <w:color w:val="000000" w:themeColor="text1"/>
          <w:sz w:val="28"/>
          <w:szCs w:val="28"/>
        </w:rPr>
        <w:t> отводились только векторные операции, процессоры </w:t>
      </w:r>
      <w:r w:rsidRPr="0031757A">
        <w:rPr>
          <w:rFonts w:ascii="Times New Roman" w:hAnsi="Times New Roman" w:cs="Times New Roman"/>
          <w:color w:val="000000" w:themeColor="text1"/>
          <w:sz w:val="28"/>
          <w:szCs w:val="28"/>
          <w:lang w:val="en-US"/>
        </w:rPr>
        <w:t>x</w:t>
      </w:r>
      <w:r w:rsidRPr="0031757A">
        <w:rPr>
          <w:rFonts w:ascii="Times New Roman" w:hAnsi="Times New Roman" w:cs="Times New Roman"/>
          <w:color w:val="000000" w:themeColor="text1"/>
          <w:sz w:val="28"/>
          <w:szCs w:val="28"/>
        </w:rPr>
        <w:t>86-64 практически все вещественные вычисления выполняют в блоке </w:t>
      </w:r>
      <w:r w:rsidRPr="0031757A">
        <w:rPr>
          <w:rFonts w:ascii="Times New Roman" w:hAnsi="Times New Roman" w:cs="Times New Roman"/>
          <w:color w:val="000000" w:themeColor="text1"/>
          <w:sz w:val="28"/>
          <w:szCs w:val="28"/>
          <w:lang w:val="en-US"/>
        </w:rPr>
        <w:t>XMM</w:t>
      </w:r>
      <w:r w:rsidRPr="0031757A">
        <w:rPr>
          <w:rFonts w:ascii="Times New Roman" w:hAnsi="Times New Roman" w:cs="Times New Roman"/>
          <w:color w:val="000000" w:themeColor="text1"/>
          <w:sz w:val="28"/>
          <w:szCs w:val="28"/>
        </w:rPr>
        <w:t>.</w:t>
      </w:r>
    </w:p>
    <w:p w:rsidR="0031757A" w:rsidRDefault="0031757A" w:rsidP="0031757A">
      <w:pPr>
        <w:jc w:val="both"/>
        <w:rPr>
          <w:rFonts w:ascii="Times New Roman" w:hAnsi="Times New Roman" w:cs="Times New Roman"/>
          <w:color w:val="000000" w:themeColor="text1"/>
          <w:sz w:val="28"/>
          <w:szCs w:val="28"/>
        </w:rPr>
      </w:pPr>
      <w:r w:rsidRPr="0031757A">
        <w:rPr>
          <w:rFonts w:ascii="Times New Roman" w:hAnsi="Times New Roman" w:cs="Times New Roman"/>
          <w:color w:val="000000" w:themeColor="text1"/>
          <w:sz w:val="28"/>
          <w:szCs w:val="28"/>
        </w:rPr>
        <w:t>Отличие 86x и 64  у 64 регистр вмещает 64 бита и регистров больш</w:t>
      </w:r>
      <w:proofErr w:type="gramStart"/>
      <w:r w:rsidRPr="0031757A">
        <w:rPr>
          <w:rFonts w:ascii="Times New Roman" w:hAnsi="Times New Roman" w:cs="Times New Roman"/>
          <w:color w:val="000000" w:themeColor="text1"/>
          <w:sz w:val="28"/>
          <w:szCs w:val="28"/>
        </w:rPr>
        <w:t>е(</w:t>
      </w:r>
      <w:proofErr w:type="gramEnd"/>
      <w:r w:rsidRPr="0031757A">
        <w:rPr>
          <w:rFonts w:ascii="Times New Roman" w:hAnsi="Times New Roman" w:cs="Times New Roman"/>
          <w:color w:val="000000" w:themeColor="text1"/>
          <w:sz w:val="28"/>
          <w:szCs w:val="28"/>
        </w:rPr>
        <w:t xml:space="preserve"> например </w:t>
      </w:r>
      <w:proofErr w:type="spellStart"/>
      <w:r w:rsidRPr="0031757A">
        <w:rPr>
          <w:rFonts w:ascii="Times New Roman" w:hAnsi="Times New Roman" w:cs="Times New Roman"/>
          <w:color w:val="000000" w:themeColor="text1"/>
          <w:sz w:val="28"/>
          <w:szCs w:val="28"/>
        </w:rPr>
        <w:t>xmm</w:t>
      </w:r>
      <w:proofErr w:type="spellEnd"/>
      <w:r w:rsidRPr="0031757A">
        <w:rPr>
          <w:rFonts w:ascii="Times New Roman" w:hAnsi="Times New Roman" w:cs="Times New Roman"/>
          <w:color w:val="000000" w:themeColor="text1"/>
          <w:sz w:val="28"/>
          <w:szCs w:val="28"/>
        </w:rPr>
        <w:t xml:space="preserve"> стало в 2 раза больше), длина командного слова больше. В отличие от 86x, у которых все вещественные вычисления производились в сопроцессоре, а блоку </w:t>
      </w:r>
      <w:proofErr w:type="spellStart"/>
      <w:r w:rsidRPr="0031757A">
        <w:rPr>
          <w:rFonts w:ascii="Times New Roman" w:hAnsi="Times New Roman" w:cs="Times New Roman"/>
          <w:color w:val="000000" w:themeColor="text1"/>
          <w:sz w:val="28"/>
          <w:szCs w:val="28"/>
        </w:rPr>
        <w:t>xmm</w:t>
      </w:r>
      <w:proofErr w:type="spellEnd"/>
      <w:r w:rsidRPr="0031757A">
        <w:rPr>
          <w:rFonts w:ascii="Times New Roman" w:hAnsi="Times New Roman" w:cs="Times New Roman"/>
          <w:color w:val="000000" w:themeColor="text1"/>
          <w:sz w:val="28"/>
          <w:szCs w:val="28"/>
        </w:rPr>
        <w:t xml:space="preserve"> отводились только встроенные векторные операции, процессоры x86-64 практически все вещественные вычисления </w:t>
      </w:r>
      <w:r w:rsidRPr="0031757A">
        <w:rPr>
          <w:rFonts w:ascii="Times New Roman" w:hAnsi="Times New Roman" w:cs="Times New Roman"/>
          <w:color w:val="000000" w:themeColor="text1"/>
          <w:sz w:val="28"/>
          <w:szCs w:val="28"/>
        </w:rPr>
        <w:lastRenderedPageBreak/>
        <w:t xml:space="preserve">выполняются в "блоке </w:t>
      </w:r>
      <w:proofErr w:type="spellStart"/>
      <w:r w:rsidRPr="0031757A">
        <w:rPr>
          <w:rFonts w:ascii="Times New Roman" w:hAnsi="Times New Roman" w:cs="Times New Roman"/>
          <w:color w:val="000000" w:themeColor="text1"/>
          <w:sz w:val="28"/>
          <w:szCs w:val="28"/>
        </w:rPr>
        <w:t>xmm</w:t>
      </w:r>
      <w:proofErr w:type="spellEnd"/>
      <w:r w:rsidRPr="0031757A">
        <w:rPr>
          <w:rFonts w:ascii="Times New Roman" w:hAnsi="Times New Roman" w:cs="Times New Roman"/>
          <w:color w:val="000000" w:themeColor="text1"/>
          <w:sz w:val="28"/>
          <w:szCs w:val="28"/>
        </w:rPr>
        <w:t xml:space="preserve">" </w:t>
      </w:r>
      <w:proofErr w:type="gramStart"/>
      <w:r w:rsidRPr="0031757A">
        <w:rPr>
          <w:rFonts w:ascii="Times New Roman" w:hAnsi="Times New Roman" w:cs="Times New Roman"/>
          <w:color w:val="000000" w:themeColor="text1"/>
          <w:sz w:val="28"/>
          <w:szCs w:val="28"/>
        </w:rPr>
        <w:t xml:space="preserve">( </w:t>
      </w:r>
      <w:proofErr w:type="gramEnd"/>
      <w:r w:rsidRPr="0031757A">
        <w:rPr>
          <w:rFonts w:ascii="Times New Roman" w:hAnsi="Times New Roman" w:cs="Times New Roman"/>
          <w:color w:val="000000" w:themeColor="text1"/>
          <w:sz w:val="28"/>
          <w:szCs w:val="28"/>
        </w:rPr>
        <w:t>новое потоковое расширение SSE , реализующиеся независим блоком, имеющим восемь 128 битных регистров, названных xmm0-xmm7, и регистр состояния/управления MXCSR.В каждый из регистров XMM помещаются четыре числа в формате с плавающей точкой одинарной точности. Блок позволяет выполнять векторны</w:t>
      </w:r>
      <w:proofErr w:type="gramStart"/>
      <w:r w:rsidRPr="0031757A">
        <w:rPr>
          <w:rFonts w:ascii="Times New Roman" w:hAnsi="Times New Roman" w:cs="Times New Roman"/>
          <w:color w:val="000000" w:themeColor="text1"/>
          <w:sz w:val="28"/>
          <w:szCs w:val="28"/>
        </w:rPr>
        <w:t>е(</w:t>
      </w:r>
      <w:proofErr w:type="gramEnd"/>
      <w:r w:rsidRPr="0031757A">
        <w:rPr>
          <w:rFonts w:ascii="Times New Roman" w:hAnsi="Times New Roman" w:cs="Times New Roman"/>
          <w:color w:val="000000" w:themeColor="text1"/>
          <w:sz w:val="28"/>
          <w:szCs w:val="28"/>
        </w:rPr>
        <w:t>реализуют операции сразу над четырьмя комплектами операндов) и скалярные инструкции(работают только с одним комплектом операндов -младшим 32- битным словом).</w:t>
      </w:r>
    </w:p>
    <w:p w:rsidR="0005301C" w:rsidRDefault="0005301C" w:rsidP="0005301C">
      <w:pPr>
        <w:pStyle w:val="2"/>
        <w:shd w:val="clear" w:color="auto" w:fill="FFFFFF"/>
        <w:spacing w:before="0" w:after="60"/>
        <w:rPr>
          <w:rFonts w:ascii="Georgia" w:hAnsi="Georgia"/>
        </w:rPr>
      </w:pPr>
      <w:r>
        <w:rPr>
          <w:rFonts w:ascii="Georgia" w:hAnsi="Georgia"/>
        </w:rPr>
        <w:t>Операционные суффиксы</w:t>
      </w:r>
    </w:p>
    <w:p w:rsidR="0005301C" w:rsidRDefault="0005301C" w:rsidP="0005301C">
      <w:pPr>
        <w:pStyle w:val="a7"/>
        <w:shd w:val="clear" w:color="auto" w:fill="FFFFFF"/>
        <w:spacing w:before="120" w:beforeAutospacing="0" w:after="240" w:afterAutospacing="0"/>
        <w:rPr>
          <w:rFonts w:ascii="Arial" w:hAnsi="Arial" w:cs="Arial"/>
          <w:color w:val="202122"/>
        </w:rPr>
      </w:pPr>
      <w:r>
        <w:rPr>
          <w:rFonts w:ascii="Arial" w:hAnsi="Arial" w:cs="Arial"/>
          <w:color w:val="202122"/>
        </w:rPr>
        <w:t>Инструкции по сборке GAS обычно дополнены буквами «b», «s», «w», «l», «q» или «t», чтобы определить, какой размер операнда обрабатывается.</w:t>
      </w:r>
    </w:p>
    <w:p w:rsidR="0005301C" w:rsidRDefault="0005301C" w:rsidP="00E43865">
      <w:pPr>
        <w:numPr>
          <w:ilvl w:val="0"/>
          <w:numId w:val="16"/>
        </w:numPr>
        <w:shd w:val="clear" w:color="auto" w:fill="FFFFFF"/>
        <w:spacing w:before="100" w:beforeAutospacing="1" w:after="24" w:line="240" w:lineRule="auto"/>
        <w:ind w:left="384"/>
        <w:rPr>
          <w:rFonts w:ascii="Arial" w:hAnsi="Arial" w:cs="Arial"/>
          <w:color w:val="202122"/>
        </w:rPr>
      </w:pPr>
      <w:r>
        <w:rPr>
          <w:rStyle w:val="HTML0"/>
          <w:rFonts w:eastAsiaTheme="majorEastAsia"/>
          <w:color w:val="202122"/>
        </w:rPr>
        <w:t>b</w:t>
      </w:r>
      <w:r>
        <w:rPr>
          <w:rFonts w:ascii="Arial" w:hAnsi="Arial" w:cs="Arial"/>
          <w:color w:val="202122"/>
        </w:rPr>
        <w:t>= байт (8 бит).</w:t>
      </w:r>
    </w:p>
    <w:p w:rsidR="0005301C" w:rsidRDefault="0005301C" w:rsidP="00E43865">
      <w:pPr>
        <w:numPr>
          <w:ilvl w:val="0"/>
          <w:numId w:val="16"/>
        </w:numPr>
        <w:shd w:val="clear" w:color="auto" w:fill="FFFFFF"/>
        <w:spacing w:before="100" w:beforeAutospacing="1" w:after="24" w:line="240" w:lineRule="auto"/>
        <w:ind w:left="384"/>
        <w:rPr>
          <w:rFonts w:ascii="Arial" w:hAnsi="Arial" w:cs="Arial"/>
          <w:color w:val="202122"/>
        </w:rPr>
      </w:pPr>
      <w:r>
        <w:rPr>
          <w:rStyle w:val="HTML0"/>
          <w:rFonts w:eastAsiaTheme="majorEastAsia"/>
          <w:color w:val="202122"/>
        </w:rPr>
        <w:t>s</w:t>
      </w:r>
      <w:r>
        <w:rPr>
          <w:rFonts w:ascii="Arial" w:hAnsi="Arial" w:cs="Arial"/>
          <w:color w:val="202122"/>
        </w:rPr>
        <w:t xml:space="preserve">= </w:t>
      </w:r>
      <w:proofErr w:type="gramStart"/>
      <w:r>
        <w:rPr>
          <w:rFonts w:ascii="Arial" w:hAnsi="Arial" w:cs="Arial"/>
          <w:color w:val="202122"/>
        </w:rPr>
        <w:t>одинарный</w:t>
      </w:r>
      <w:proofErr w:type="gramEnd"/>
      <w:r>
        <w:rPr>
          <w:rFonts w:ascii="Arial" w:hAnsi="Arial" w:cs="Arial"/>
          <w:color w:val="202122"/>
        </w:rPr>
        <w:t xml:space="preserve"> (32-битный с плавающей точкой).</w:t>
      </w:r>
    </w:p>
    <w:p w:rsidR="0005301C" w:rsidRDefault="0005301C" w:rsidP="00E43865">
      <w:pPr>
        <w:numPr>
          <w:ilvl w:val="0"/>
          <w:numId w:val="16"/>
        </w:numPr>
        <w:shd w:val="clear" w:color="auto" w:fill="FFFFFF"/>
        <w:spacing w:before="100" w:beforeAutospacing="1" w:after="24" w:line="240" w:lineRule="auto"/>
        <w:ind w:left="384"/>
        <w:rPr>
          <w:rFonts w:ascii="Arial" w:hAnsi="Arial" w:cs="Arial"/>
          <w:color w:val="202122"/>
        </w:rPr>
      </w:pPr>
      <w:r>
        <w:rPr>
          <w:rStyle w:val="HTML0"/>
          <w:rFonts w:eastAsiaTheme="majorEastAsia"/>
          <w:color w:val="202122"/>
        </w:rPr>
        <w:t>w</w:t>
      </w:r>
      <w:r>
        <w:rPr>
          <w:rFonts w:ascii="Arial" w:hAnsi="Arial" w:cs="Arial"/>
          <w:color w:val="202122"/>
        </w:rPr>
        <w:t>= слово (16 бит).</w:t>
      </w:r>
    </w:p>
    <w:p w:rsidR="0005301C" w:rsidRDefault="0005301C" w:rsidP="00E43865">
      <w:pPr>
        <w:numPr>
          <w:ilvl w:val="0"/>
          <w:numId w:val="16"/>
        </w:numPr>
        <w:shd w:val="clear" w:color="auto" w:fill="FFFFFF"/>
        <w:spacing w:before="100" w:beforeAutospacing="1" w:after="24" w:line="240" w:lineRule="auto"/>
        <w:ind w:left="384"/>
        <w:rPr>
          <w:rFonts w:ascii="Arial" w:hAnsi="Arial" w:cs="Arial"/>
          <w:color w:val="202122"/>
        </w:rPr>
      </w:pPr>
      <w:r>
        <w:rPr>
          <w:rStyle w:val="HTML0"/>
          <w:rFonts w:eastAsiaTheme="majorEastAsia"/>
          <w:color w:val="202122"/>
        </w:rPr>
        <w:t>l</w:t>
      </w:r>
      <w:r>
        <w:rPr>
          <w:rFonts w:ascii="Arial" w:hAnsi="Arial" w:cs="Arial"/>
          <w:color w:val="202122"/>
        </w:rPr>
        <w:t xml:space="preserve">= </w:t>
      </w:r>
      <w:proofErr w:type="spellStart"/>
      <w:r>
        <w:rPr>
          <w:rFonts w:ascii="Arial" w:hAnsi="Arial" w:cs="Arial"/>
          <w:color w:val="202122"/>
        </w:rPr>
        <w:t>long</w:t>
      </w:r>
      <w:proofErr w:type="spellEnd"/>
      <w:r>
        <w:rPr>
          <w:rFonts w:ascii="Arial" w:hAnsi="Arial" w:cs="Arial"/>
          <w:color w:val="202122"/>
        </w:rPr>
        <w:t xml:space="preserve"> (32-битное целое число или 64-битное число с плавающей точкой).</w:t>
      </w:r>
    </w:p>
    <w:p w:rsidR="0005301C" w:rsidRDefault="0005301C" w:rsidP="00E43865">
      <w:pPr>
        <w:numPr>
          <w:ilvl w:val="0"/>
          <w:numId w:val="16"/>
        </w:numPr>
        <w:shd w:val="clear" w:color="auto" w:fill="FFFFFF"/>
        <w:spacing w:before="100" w:beforeAutospacing="1" w:after="24" w:line="240" w:lineRule="auto"/>
        <w:ind w:left="384"/>
        <w:rPr>
          <w:rFonts w:ascii="Arial" w:hAnsi="Arial" w:cs="Arial"/>
          <w:color w:val="202122"/>
        </w:rPr>
      </w:pPr>
      <w:r>
        <w:rPr>
          <w:rStyle w:val="HTML0"/>
          <w:rFonts w:eastAsiaTheme="majorEastAsia"/>
          <w:color w:val="202122"/>
        </w:rPr>
        <w:t>q</w:t>
      </w:r>
      <w:r>
        <w:rPr>
          <w:rFonts w:ascii="Arial" w:hAnsi="Arial" w:cs="Arial"/>
          <w:color w:val="202122"/>
        </w:rPr>
        <w:t xml:space="preserve">= </w:t>
      </w:r>
      <w:proofErr w:type="spellStart"/>
      <w:r>
        <w:rPr>
          <w:rFonts w:ascii="Arial" w:hAnsi="Arial" w:cs="Arial"/>
          <w:color w:val="202122"/>
        </w:rPr>
        <w:t>четырехъядерный</w:t>
      </w:r>
      <w:proofErr w:type="spellEnd"/>
      <w:r>
        <w:rPr>
          <w:rFonts w:ascii="Arial" w:hAnsi="Arial" w:cs="Arial"/>
          <w:color w:val="202122"/>
        </w:rPr>
        <w:t xml:space="preserve"> (64 бит).</w:t>
      </w:r>
    </w:p>
    <w:p w:rsidR="0005301C" w:rsidRDefault="0005301C" w:rsidP="00E43865">
      <w:pPr>
        <w:numPr>
          <w:ilvl w:val="0"/>
          <w:numId w:val="16"/>
        </w:numPr>
        <w:shd w:val="clear" w:color="auto" w:fill="FFFFFF"/>
        <w:spacing w:before="100" w:beforeAutospacing="1" w:after="24" w:line="240" w:lineRule="auto"/>
        <w:ind w:left="384"/>
        <w:rPr>
          <w:rFonts w:ascii="Arial" w:hAnsi="Arial" w:cs="Arial"/>
          <w:color w:val="202122"/>
        </w:rPr>
      </w:pPr>
      <w:r>
        <w:rPr>
          <w:rStyle w:val="HTML0"/>
          <w:rFonts w:eastAsiaTheme="majorEastAsia"/>
          <w:color w:val="202122"/>
        </w:rPr>
        <w:t>t</w:t>
      </w:r>
      <w:r>
        <w:rPr>
          <w:rFonts w:ascii="Arial" w:hAnsi="Arial" w:cs="Arial"/>
          <w:color w:val="202122"/>
        </w:rPr>
        <w:t>= десять байт (80-бит с плавающей точкой).</w:t>
      </w:r>
    </w:p>
    <w:p w:rsidR="0005301C" w:rsidRDefault="0005301C" w:rsidP="0005301C">
      <w:pPr>
        <w:pStyle w:val="a7"/>
        <w:shd w:val="clear" w:color="auto" w:fill="FFFFFF"/>
        <w:spacing w:before="120" w:beforeAutospacing="0" w:after="240" w:afterAutospacing="0"/>
        <w:rPr>
          <w:rFonts w:ascii="Arial" w:hAnsi="Arial" w:cs="Arial"/>
          <w:color w:val="202122"/>
        </w:rPr>
      </w:pPr>
      <w:r>
        <w:rPr>
          <w:rFonts w:ascii="Arial" w:hAnsi="Arial" w:cs="Arial"/>
          <w:color w:val="202122"/>
        </w:rPr>
        <w:t>Если суффикс не указан и для инструкции нет операндов памяти, GAS выводит размер операнда из размера операнда регистра назначения (конечного операнда).</w:t>
      </w:r>
    </w:p>
    <w:p w:rsidR="001504A9" w:rsidRDefault="001504A9" w:rsidP="001504A9">
      <w:pPr>
        <w:pStyle w:val="2"/>
        <w:shd w:val="clear" w:color="auto" w:fill="F7F7F7"/>
        <w:rPr>
          <w:rFonts w:ascii="Segoe UI" w:hAnsi="Segoe UI" w:cs="Segoe UI"/>
          <w:color w:val="3C3C43"/>
        </w:rPr>
      </w:pPr>
      <w:r>
        <w:rPr>
          <w:rFonts w:ascii="Segoe UI" w:hAnsi="Segoe UI" w:cs="Segoe UI"/>
          <w:color w:val="3C3C43"/>
        </w:rPr>
        <w:t>Программная архитектура x86/x86-64:</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t>1. Набор регистров:</w:t>
      </w:r>
    </w:p>
    <w:p w:rsidR="001504A9" w:rsidRDefault="001504A9" w:rsidP="001504A9">
      <w:pPr>
        <w:pStyle w:val="a7"/>
        <w:shd w:val="clear" w:color="auto" w:fill="F7F7F7"/>
        <w:rPr>
          <w:rFonts w:ascii="Segoe UI" w:hAnsi="Segoe UI" w:cs="Segoe UI"/>
          <w:color w:val="3C3C43"/>
        </w:rPr>
      </w:pPr>
      <w:r>
        <w:rPr>
          <w:rStyle w:val="a8"/>
          <w:rFonts w:ascii="Segoe UI" w:hAnsi="Segoe UI" w:cs="Segoe UI"/>
          <w:color w:val="3C3C43"/>
        </w:rPr>
        <w:t>Регистры общего назначения (GPR):</w:t>
      </w:r>
    </w:p>
    <w:p w:rsidR="001504A9" w:rsidRDefault="001504A9" w:rsidP="00E43865">
      <w:pPr>
        <w:pStyle w:val="a7"/>
        <w:numPr>
          <w:ilvl w:val="0"/>
          <w:numId w:val="43"/>
        </w:numPr>
        <w:shd w:val="clear" w:color="auto" w:fill="F7F7F7"/>
        <w:spacing w:before="0" w:beforeAutospacing="0"/>
        <w:rPr>
          <w:rFonts w:ascii="Segoe UI" w:hAnsi="Segoe UI" w:cs="Segoe UI"/>
          <w:color w:val="3C3C43"/>
        </w:rPr>
      </w:pPr>
      <w:r>
        <w:rPr>
          <w:rStyle w:val="a8"/>
          <w:rFonts w:ascii="Segoe UI" w:hAnsi="Segoe UI" w:cs="Segoe UI"/>
          <w:color w:val="3C3C43"/>
        </w:rPr>
        <w:t>32-битные:</w:t>
      </w:r>
      <w:r>
        <w:rPr>
          <w:rFonts w:ascii="Segoe UI" w:hAnsi="Segoe UI" w:cs="Segoe UI"/>
          <w:color w:val="3C3C43"/>
        </w:rPr>
        <w:t> </w:t>
      </w:r>
      <w:r>
        <w:rPr>
          <w:rStyle w:val="HTML0"/>
          <w:rFonts w:ascii="var(--ds-font-family-code)" w:hAnsi="var(--ds-font-family-code)"/>
          <w:color w:val="3C3C43"/>
          <w:sz w:val="21"/>
          <w:szCs w:val="21"/>
        </w:rPr>
        <w:t>EAX</w:t>
      </w:r>
      <w:r>
        <w:rPr>
          <w:rFonts w:ascii="Segoe UI" w:hAnsi="Segoe UI" w:cs="Segoe UI"/>
          <w:color w:val="3C3C43"/>
        </w:rPr>
        <w:t>, </w:t>
      </w:r>
      <w:r>
        <w:rPr>
          <w:rStyle w:val="HTML0"/>
          <w:rFonts w:ascii="var(--ds-font-family-code)" w:hAnsi="var(--ds-font-family-code)"/>
          <w:color w:val="3C3C43"/>
          <w:sz w:val="21"/>
          <w:szCs w:val="21"/>
        </w:rPr>
        <w:t>EBX</w:t>
      </w:r>
      <w:r>
        <w:rPr>
          <w:rFonts w:ascii="Segoe UI" w:hAnsi="Segoe UI" w:cs="Segoe UI"/>
          <w:color w:val="3C3C43"/>
        </w:rPr>
        <w:t>, </w:t>
      </w:r>
      <w:r>
        <w:rPr>
          <w:rStyle w:val="HTML0"/>
          <w:rFonts w:ascii="var(--ds-font-family-code)" w:hAnsi="var(--ds-font-family-code)"/>
          <w:color w:val="3C3C43"/>
          <w:sz w:val="21"/>
          <w:szCs w:val="21"/>
        </w:rPr>
        <w:t>ECX</w:t>
      </w:r>
      <w:r>
        <w:rPr>
          <w:rFonts w:ascii="Segoe UI" w:hAnsi="Segoe UI" w:cs="Segoe UI"/>
          <w:color w:val="3C3C43"/>
        </w:rPr>
        <w:t>, </w:t>
      </w:r>
      <w:r>
        <w:rPr>
          <w:rStyle w:val="HTML0"/>
          <w:rFonts w:ascii="var(--ds-font-family-code)" w:hAnsi="var(--ds-font-family-code)"/>
          <w:color w:val="3C3C43"/>
          <w:sz w:val="21"/>
          <w:szCs w:val="21"/>
        </w:rPr>
        <w:t>EDX</w:t>
      </w:r>
      <w:r>
        <w:rPr>
          <w:rFonts w:ascii="Segoe UI" w:hAnsi="Segoe UI" w:cs="Segoe UI"/>
          <w:color w:val="3C3C43"/>
        </w:rPr>
        <w:t>, </w:t>
      </w:r>
      <w:r>
        <w:rPr>
          <w:rStyle w:val="HTML0"/>
          <w:rFonts w:ascii="var(--ds-font-family-code)" w:hAnsi="var(--ds-font-family-code)"/>
          <w:color w:val="3C3C43"/>
          <w:sz w:val="21"/>
          <w:szCs w:val="21"/>
        </w:rPr>
        <w:t>ESI</w:t>
      </w:r>
      <w:r>
        <w:rPr>
          <w:rFonts w:ascii="Segoe UI" w:hAnsi="Segoe UI" w:cs="Segoe UI"/>
          <w:color w:val="3C3C43"/>
        </w:rPr>
        <w:t>, </w:t>
      </w:r>
      <w:r>
        <w:rPr>
          <w:rStyle w:val="HTML0"/>
          <w:rFonts w:ascii="var(--ds-font-family-code)" w:hAnsi="var(--ds-font-family-code)"/>
          <w:color w:val="3C3C43"/>
          <w:sz w:val="21"/>
          <w:szCs w:val="21"/>
        </w:rPr>
        <w:t>EDI</w:t>
      </w:r>
      <w:r>
        <w:rPr>
          <w:rFonts w:ascii="Segoe UI" w:hAnsi="Segoe UI" w:cs="Segoe UI"/>
          <w:color w:val="3C3C43"/>
        </w:rPr>
        <w:t>, </w:t>
      </w:r>
      <w:r>
        <w:rPr>
          <w:rStyle w:val="HTML0"/>
          <w:rFonts w:ascii="var(--ds-font-family-code)" w:hAnsi="var(--ds-font-family-code)"/>
          <w:color w:val="3C3C43"/>
          <w:sz w:val="21"/>
          <w:szCs w:val="21"/>
        </w:rPr>
        <w:t>EBP</w:t>
      </w:r>
      <w:r>
        <w:rPr>
          <w:rFonts w:ascii="Segoe UI" w:hAnsi="Segoe UI" w:cs="Segoe UI"/>
          <w:color w:val="3C3C43"/>
        </w:rPr>
        <w:t>, </w:t>
      </w:r>
      <w:r>
        <w:rPr>
          <w:rStyle w:val="HTML0"/>
          <w:rFonts w:ascii="var(--ds-font-family-code)" w:hAnsi="var(--ds-font-family-code)"/>
          <w:color w:val="3C3C43"/>
          <w:sz w:val="21"/>
          <w:szCs w:val="21"/>
        </w:rPr>
        <w:t>ESP</w:t>
      </w:r>
    </w:p>
    <w:p w:rsidR="001504A9" w:rsidRDefault="001504A9" w:rsidP="00E43865">
      <w:pPr>
        <w:pStyle w:val="a7"/>
        <w:numPr>
          <w:ilvl w:val="0"/>
          <w:numId w:val="43"/>
        </w:numPr>
        <w:shd w:val="clear" w:color="auto" w:fill="F7F7F7"/>
        <w:spacing w:before="0" w:beforeAutospacing="0"/>
        <w:rPr>
          <w:rFonts w:ascii="Segoe UI" w:hAnsi="Segoe UI" w:cs="Segoe UI"/>
          <w:color w:val="3C3C43"/>
        </w:rPr>
      </w:pPr>
      <w:r>
        <w:rPr>
          <w:rStyle w:val="a8"/>
          <w:rFonts w:ascii="Segoe UI" w:hAnsi="Segoe UI" w:cs="Segoe UI"/>
          <w:color w:val="3C3C43"/>
        </w:rPr>
        <w:t>64-битные:</w:t>
      </w:r>
      <w:r>
        <w:rPr>
          <w:rFonts w:ascii="Segoe UI" w:hAnsi="Segoe UI" w:cs="Segoe UI"/>
          <w:color w:val="3C3C43"/>
        </w:rPr>
        <w:t> </w:t>
      </w:r>
      <w:r>
        <w:rPr>
          <w:rStyle w:val="HTML0"/>
          <w:rFonts w:ascii="var(--ds-font-family-code)" w:hAnsi="var(--ds-font-family-code)"/>
          <w:color w:val="3C3C43"/>
          <w:sz w:val="21"/>
          <w:szCs w:val="21"/>
        </w:rPr>
        <w:t>RAX</w:t>
      </w:r>
      <w:r>
        <w:rPr>
          <w:rFonts w:ascii="Segoe UI" w:hAnsi="Segoe UI" w:cs="Segoe UI"/>
          <w:color w:val="3C3C43"/>
        </w:rPr>
        <w:t>, </w:t>
      </w:r>
      <w:r>
        <w:rPr>
          <w:rStyle w:val="HTML0"/>
          <w:rFonts w:ascii="var(--ds-font-family-code)" w:hAnsi="var(--ds-font-family-code)"/>
          <w:color w:val="3C3C43"/>
          <w:sz w:val="21"/>
          <w:szCs w:val="21"/>
        </w:rPr>
        <w:t>RBX</w:t>
      </w:r>
      <w:r>
        <w:rPr>
          <w:rFonts w:ascii="Segoe UI" w:hAnsi="Segoe UI" w:cs="Segoe UI"/>
          <w:color w:val="3C3C43"/>
        </w:rPr>
        <w:t>, </w:t>
      </w:r>
      <w:r>
        <w:rPr>
          <w:rStyle w:val="HTML0"/>
          <w:rFonts w:ascii="var(--ds-font-family-code)" w:hAnsi="var(--ds-font-family-code)"/>
          <w:color w:val="3C3C43"/>
          <w:sz w:val="21"/>
          <w:szCs w:val="21"/>
        </w:rPr>
        <w:t>RCX</w:t>
      </w:r>
      <w:r>
        <w:rPr>
          <w:rFonts w:ascii="Segoe UI" w:hAnsi="Segoe UI" w:cs="Segoe UI"/>
          <w:color w:val="3C3C43"/>
        </w:rPr>
        <w:t>, </w:t>
      </w:r>
      <w:r>
        <w:rPr>
          <w:rStyle w:val="HTML0"/>
          <w:rFonts w:ascii="var(--ds-font-family-code)" w:hAnsi="var(--ds-font-family-code)"/>
          <w:color w:val="3C3C43"/>
          <w:sz w:val="21"/>
          <w:szCs w:val="21"/>
        </w:rPr>
        <w:t>RDX</w:t>
      </w:r>
      <w:r>
        <w:rPr>
          <w:rFonts w:ascii="Segoe UI" w:hAnsi="Segoe UI" w:cs="Segoe UI"/>
          <w:color w:val="3C3C43"/>
        </w:rPr>
        <w:t>, </w:t>
      </w:r>
      <w:r>
        <w:rPr>
          <w:rStyle w:val="HTML0"/>
          <w:rFonts w:ascii="var(--ds-font-family-code)" w:hAnsi="var(--ds-font-family-code)"/>
          <w:color w:val="3C3C43"/>
          <w:sz w:val="21"/>
          <w:szCs w:val="21"/>
        </w:rPr>
        <w:t>RSI</w:t>
      </w:r>
      <w:r>
        <w:rPr>
          <w:rFonts w:ascii="Segoe UI" w:hAnsi="Segoe UI" w:cs="Segoe UI"/>
          <w:color w:val="3C3C43"/>
        </w:rPr>
        <w:t>, </w:t>
      </w:r>
      <w:r>
        <w:rPr>
          <w:rStyle w:val="HTML0"/>
          <w:rFonts w:ascii="var(--ds-font-family-code)" w:hAnsi="var(--ds-font-family-code)"/>
          <w:color w:val="3C3C43"/>
          <w:sz w:val="21"/>
          <w:szCs w:val="21"/>
        </w:rPr>
        <w:t>RDI</w:t>
      </w:r>
      <w:r>
        <w:rPr>
          <w:rFonts w:ascii="Segoe UI" w:hAnsi="Segoe UI" w:cs="Segoe UI"/>
          <w:color w:val="3C3C43"/>
        </w:rPr>
        <w:t>, </w:t>
      </w:r>
      <w:r>
        <w:rPr>
          <w:rStyle w:val="HTML0"/>
          <w:rFonts w:ascii="var(--ds-font-family-code)" w:hAnsi="var(--ds-font-family-code)"/>
          <w:color w:val="3C3C43"/>
          <w:sz w:val="21"/>
          <w:szCs w:val="21"/>
        </w:rPr>
        <w:t>RBP</w:t>
      </w:r>
      <w:r>
        <w:rPr>
          <w:rFonts w:ascii="Segoe UI" w:hAnsi="Segoe UI" w:cs="Segoe UI"/>
          <w:color w:val="3C3C43"/>
        </w:rPr>
        <w:t>, </w:t>
      </w:r>
      <w:r>
        <w:rPr>
          <w:rStyle w:val="HTML0"/>
          <w:rFonts w:ascii="var(--ds-font-family-code)" w:hAnsi="var(--ds-font-family-code)"/>
          <w:color w:val="3C3C43"/>
          <w:sz w:val="21"/>
          <w:szCs w:val="21"/>
        </w:rPr>
        <w:t>RSP</w:t>
      </w:r>
      <w:r>
        <w:rPr>
          <w:rFonts w:ascii="Segoe UI" w:hAnsi="Segoe UI" w:cs="Segoe UI"/>
          <w:color w:val="3C3C43"/>
        </w:rPr>
        <w:t>, </w:t>
      </w:r>
      <w:r>
        <w:rPr>
          <w:rStyle w:val="HTML0"/>
          <w:rFonts w:ascii="var(--ds-font-family-code)" w:hAnsi="var(--ds-font-family-code)"/>
          <w:color w:val="3C3C43"/>
          <w:sz w:val="21"/>
          <w:szCs w:val="21"/>
        </w:rPr>
        <w:t>R8-R15</w:t>
      </w:r>
    </w:p>
    <w:p w:rsidR="001504A9" w:rsidRDefault="001504A9" w:rsidP="001504A9">
      <w:pPr>
        <w:pStyle w:val="a7"/>
        <w:shd w:val="clear" w:color="auto" w:fill="F7F7F7"/>
        <w:rPr>
          <w:rFonts w:ascii="Segoe UI" w:hAnsi="Segoe UI" w:cs="Segoe UI"/>
          <w:color w:val="3C3C43"/>
        </w:rPr>
      </w:pPr>
      <w:r>
        <w:rPr>
          <w:rStyle w:val="a8"/>
          <w:rFonts w:ascii="Segoe UI" w:hAnsi="Segoe UI" w:cs="Segoe UI"/>
          <w:color w:val="3C3C43"/>
        </w:rPr>
        <w:t>Специальные регистры:</w:t>
      </w:r>
    </w:p>
    <w:p w:rsidR="001504A9" w:rsidRPr="001504A9" w:rsidRDefault="001504A9" w:rsidP="00E43865">
      <w:pPr>
        <w:pStyle w:val="a7"/>
        <w:numPr>
          <w:ilvl w:val="0"/>
          <w:numId w:val="44"/>
        </w:numPr>
        <w:shd w:val="clear" w:color="auto" w:fill="F7F7F7"/>
        <w:spacing w:before="0" w:beforeAutospacing="0"/>
        <w:rPr>
          <w:rFonts w:ascii="Segoe UI" w:hAnsi="Segoe UI" w:cs="Segoe UI"/>
          <w:color w:val="3C3C43"/>
          <w:lang w:val="en-US"/>
        </w:rPr>
      </w:pPr>
      <w:r w:rsidRPr="001504A9">
        <w:rPr>
          <w:rStyle w:val="a8"/>
          <w:rFonts w:ascii="Segoe UI" w:hAnsi="Segoe UI" w:cs="Segoe UI"/>
          <w:color w:val="3C3C43"/>
          <w:lang w:val="en-US"/>
        </w:rPr>
        <w:t>EIP/RIP:</w:t>
      </w:r>
      <w:r w:rsidRPr="001504A9">
        <w:rPr>
          <w:rFonts w:ascii="Segoe UI" w:hAnsi="Segoe UI" w:cs="Segoe UI"/>
          <w:color w:val="3C3C43"/>
          <w:lang w:val="en-US"/>
        </w:rPr>
        <w:t> </w:t>
      </w:r>
      <w:r>
        <w:rPr>
          <w:rFonts w:ascii="Segoe UI" w:hAnsi="Segoe UI" w:cs="Segoe UI"/>
          <w:color w:val="3C3C43"/>
        </w:rPr>
        <w:t>Указатель</w:t>
      </w:r>
      <w:r w:rsidRPr="001504A9">
        <w:rPr>
          <w:rFonts w:ascii="Segoe UI" w:hAnsi="Segoe UI" w:cs="Segoe UI"/>
          <w:color w:val="3C3C43"/>
          <w:lang w:val="en-US"/>
        </w:rPr>
        <w:t xml:space="preserve"> </w:t>
      </w:r>
      <w:r>
        <w:rPr>
          <w:rFonts w:ascii="Segoe UI" w:hAnsi="Segoe UI" w:cs="Segoe UI"/>
          <w:color w:val="3C3C43"/>
        </w:rPr>
        <w:t>команд</w:t>
      </w:r>
      <w:r w:rsidRPr="001504A9">
        <w:rPr>
          <w:rFonts w:ascii="Segoe UI" w:hAnsi="Segoe UI" w:cs="Segoe UI"/>
          <w:color w:val="3C3C43"/>
          <w:lang w:val="en-US"/>
        </w:rPr>
        <w:t xml:space="preserve"> (Instruction Pointer)</w:t>
      </w:r>
    </w:p>
    <w:p w:rsidR="001504A9" w:rsidRDefault="001504A9" w:rsidP="00E43865">
      <w:pPr>
        <w:pStyle w:val="a7"/>
        <w:numPr>
          <w:ilvl w:val="0"/>
          <w:numId w:val="44"/>
        </w:numPr>
        <w:shd w:val="clear" w:color="auto" w:fill="F7F7F7"/>
        <w:spacing w:before="0" w:beforeAutospacing="0"/>
        <w:rPr>
          <w:rFonts w:ascii="Segoe UI" w:hAnsi="Segoe UI" w:cs="Segoe UI"/>
          <w:color w:val="3C3C43"/>
        </w:rPr>
      </w:pPr>
      <w:r>
        <w:rPr>
          <w:rStyle w:val="a8"/>
          <w:rFonts w:ascii="Segoe UI" w:hAnsi="Segoe UI" w:cs="Segoe UI"/>
          <w:color w:val="3C3C43"/>
        </w:rPr>
        <w:t>EFLAGS/RFLAGS:</w:t>
      </w:r>
      <w:r>
        <w:rPr>
          <w:rFonts w:ascii="Segoe UI" w:hAnsi="Segoe UI" w:cs="Segoe UI"/>
          <w:color w:val="3C3C43"/>
        </w:rPr>
        <w:t> Регистр флагов</w:t>
      </w:r>
    </w:p>
    <w:p w:rsidR="001504A9" w:rsidRDefault="001504A9" w:rsidP="00E43865">
      <w:pPr>
        <w:pStyle w:val="a7"/>
        <w:numPr>
          <w:ilvl w:val="0"/>
          <w:numId w:val="44"/>
        </w:numPr>
        <w:shd w:val="clear" w:color="auto" w:fill="F7F7F7"/>
        <w:spacing w:before="0" w:beforeAutospacing="0"/>
        <w:rPr>
          <w:rFonts w:ascii="Segoe UI" w:hAnsi="Segoe UI" w:cs="Segoe UI"/>
          <w:color w:val="3C3C43"/>
        </w:rPr>
      </w:pPr>
      <w:r>
        <w:rPr>
          <w:rStyle w:val="a8"/>
          <w:rFonts w:ascii="Segoe UI" w:hAnsi="Segoe UI" w:cs="Segoe UI"/>
          <w:color w:val="3C3C43"/>
        </w:rPr>
        <w:t>CS, DS, SS, ES, FS, GS:</w:t>
      </w:r>
      <w:r>
        <w:rPr>
          <w:rFonts w:ascii="Segoe UI" w:hAnsi="Segoe UI" w:cs="Segoe UI"/>
          <w:color w:val="3C3C43"/>
        </w:rPr>
        <w:t> Сегментные регистры</w:t>
      </w:r>
    </w:p>
    <w:p w:rsidR="001504A9" w:rsidRDefault="001504A9" w:rsidP="001504A9">
      <w:pPr>
        <w:pStyle w:val="a7"/>
        <w:shd w:val="clear" w:color="auto" w:fill="F7F7F7"/>
        <w:rPr>
          <w:rFonts w:ascii="Segoe UI" w:hAnsi="Segoe UI" w:cs="Segoe UI"/>
          <w:color w:val="3C3C43"/>
        </w:rPr>
      </w:pPr>
      <w:r>
        <w:rPr>
          <w:rStyle w:val="a8"/>
          <w:rFonts w:ascii="Segoe UI" w:hAnsi="Segoe UI" w:cs="Segoe UI"/>
          <w:color w:val="3C3C43"/>
        </w:rPr>
        <w:t>Регистры для работы с числами с плавающей точкой:</w:t>
      </w:r>
    </w:p>
    <w:p w:rsidR="001504A9" w:rsidRDefault="001504A9" w:rsidP="00E43865">
      <w:pPr>
        <w:pStyle w:val="a7"/>
        <w:numPr>
          <w:ilvl w:val="0"/>
          <w:numId w:val="45"/>
        </w:numPr>
        <w:shd w:val="clear" w:color="auto" w:fill="F7F7F7"/>
        <w:spacing w:before="0" w:beforeAutospacing="0"/>
        <w:rPr>
          <w:rFonts w:ascii="Segoe UI" w:hAnsi="Segoe UI" w:cs="Segoe UI"/>
          <w:color w:val="3C3C43"/>
        </w:rPr>
      </w:pPr>
      <w:r>
        <w:rPr>
          <w:rStyle w:val="a8"/>
          <w:rFonts w:ascii="Segoe UI" w:hAnsi="Segoe UI" w:cs="Segoe UI"/>
          <w:color w:val="3C3C43"/>
        </w:rPr>
        <w:t>80-битные:</w:t>
      </w:r>
      <w:r>
        <w:rPr>
          <w:rFonts w:ascii="Segoe UI" w:hAnsi="Segoe UI" w:cs="Segoe UI"/>
          <w:color w:val="3C3C43"/>
        </w:rPr>
        <w:t> </w:t>
      </w:r>
      <w:r>
        <w:rPr>
          <w:rStyle w:val="HTML0"/>
          <w:rFonts w:ascii="var(--ds-font-family-code)" w:hAnsi="var(--ds-font-family-code)"/>
          <w:color w:val="3C3C43"/>
          <w:sz w:val="21"/>
          <w:szCs w:val="21"/>
        </w:rPr>
        <w:t>ST0-ST7</w:t>
      </w:r>
      <w:r>
        <w:rPr>
          <w:rFonts w:ascii="Segoe UI" w:hAnsi="Segoe UI" w:cs="Segoe UI"/>
          <w:color w:val="3C3C43"/>
        </w:rPr>
        <w:t> (в архитектуре x87)</w:t>
      </w:r>
    </w:p>
    <w:p w:rsidR="001504A9" w:rsidRDefault="001504A9" w:rsidP="001504A9">
      <w:pPr>
        <w:pStyle w:val="a7"/>
        <w:shd w:val="clear" w:color="auto" w:fill="F7F7F7"/>
        <w:rPr>
          <w:rFonts w:ascii="Segoe UI" w:hAnsi="Segoe UI" w:cs="Segoe UI"/>
          <w:color w:val="3C3C43"/>
        </w:rPr>
      </w:pPr>
      <w:r>
        <w:rPr>
          <w:rStyle w:val="a8"/>
          <w:rFonts w:ascii="Segoe UI" w:hAnsi="Segoe UI" w:cs="Segoe UI"/>
          <w:color w:val="3C3C43"/>
        </w:rPr>
        <w:t>Регистры для работы с векторными расширениями:</w:t>
      </w:r>
    </w:p>
    <w:p w:rsidR="001504A9" w:rsidRDefault="001504A9" w:rsidP="00E43865">
      <w:pPr>
        <w:pStyle w:val="a7"/>
        <w:numPr>
          <w:ilvl w:val="0"/>
          <w:numId w:val="46"/>
        </w:numPr>
        <w:shd w:val="clear" w:color="auto" w:fill="F7F7F7"/>
        <w:spacing w:before="0" w:beforeAutospacing="0"/>
        <w:rPr>
          <w:rFonts w:ascii="Segoe UI" w:hAnsi="Segoe UI" w:cs="Segoe UI"/>
          <w:color w:val="3C3C43"/>
        </w:rPr>
      </w:pPr>
      <w:r>
        <w:rPr>
          <w:rStyle w:val="a8"/>
          <w:rFonts w:ascii="Segoe UI" w:hAnsi="Segoe UI" w:cs="Segoe UI"/>
          <w:color w:val="3C3C43"/>
        </w:rPr>
        <w:t>128-битные:</w:t>
      </w:r>
      <w:r>
        <w:rPr>
          <w:rFonts w:ascii="Segoe UI" w:hAnsi="Segoe UI" w:cs="Segoe UI"/>
          <w:color w:val="3C3C43"/>
        </w:rPr>
        <w:t> </w:t>
      </w:r>
      <w:r>
        <w:rPr>
          <w:rStyle w:val="HTML0"/>
          <w:rFonts w:ascii="var(--ds-font-family-code)" w:hAnsi="var(--ds-font-family-code)"/>
          <w:color w:val="3C3C43"/>
          <w:sz w:val="21"/>
          <w:szCs w:val="21"/>
        </w:rPr>
        <w:t>XMM0-XMM15</w:t>
      </w:r>
      <w:r>
        <w:rPr>
          <w:rFonts w:ascii="Segoe UI" w:hAnsi="Segoe UI" w:cs="Segoe UI"/>
          <w:color w:val="3C3C43"/>
        </w:rPr>
        <w:t> (в SSE)</w:t>
      </w:r>
    </w:p>
    <w:p w:rsidR="001504A9" w:rsidRDefault="001504A9" w:rsidP="00E43865">
      <w:pPr>
        <w:pStyle w:val="a7"/>
        <w:numPr>
          <w:ilvl w:val="0"/>
          <w:numId w:val="46"/>
        </w:numPr>
        <w:shd w:val="clear" w:color="auto" w:fill="F7F7F7"/>
        <w:spacing w:before="0" w:beforeAutospacing="0"/>
        <w:rPr>
          <w:rFonts w:ascii="Segoe UI" w:hAnsi="Segoe UI" w:cs="Segoe UI"/>
          <w:color w:val="3C3C43"/>
        </w:rPr>
      </w:pPr>
      <w:r>
        <w:rPr>
          <w:rStyle w:val="a8"/>
          <w:rFonts w:ascii="Segoe UI" w:hAnsi="Segoe UI" w:cs="Segoe UI"/>
          <w:color w:val="3C3C43"/>
        </w:rPr>
        <w:t>256-битные:</w:t>
      </w:r>
      <w:r>
        <w:rPr>
          <w:rFonts w:ascii="Segoe UI" w:hAnsi="Segoe UI" w:cs="Segoe UI"/>
          <w:color w:val="3C3C43"/>
        </w:rPr>
        <w:t> </w:t>
      </w:r>
      <w:r>
        <w:rPr>
          <w:rStyle w:val="HTML0"/>
          <w:rFonts w:ascii="var(--ds-font-family-code)" w:hAnsi="var(--ds-font-family-code)"/>
          <w:color w:val="3C3C43"/>
          <w:sz w:val="21"/>
          <w:szCs w:val="21"/>
        </w:rPr>
        <w:t>YMM0-YMM15</w:t>
      </w:r>
      <w:r>
        <w:rPr>
          <w:rFonts w:ascii="Segoe UI" w:hAnsi="Segoe UI" w:cs="Segoe UI"/>
          <w:color w:val="3C3C43"/>
        </w:rPr>
        <w:t> (в AVX)</w:t>
      </w:r>
    </w:p>
    <w:p w:rsidR="001504A9" w:rsidRDefault="001504A9" w:rsidP="00E43865">
      <w:pPr>
        <w:pStyle w:val="a7"/>
        <w:numPr>
          <w:ilvl w:val="0"/>
          <w:numId w:val="46"/>
        </w:numPr>
        <w:shd w:val="clear" w:color="auto" w:fill="F7F7F7"/>
        <w:spacing w:before="0" w:beforeAutospacing="0"/>
        <w:rPr>
          <w:rFonts w:ascii="Segoe UI" w:hAnsi="Segoe UI" w:cs="Segoe UI"/>
          <w:color w:val="3C3C43"/>
        </w:rPr>
      </w:pPr>
      <w:r>
        <w:rPr>
          <w:rStyle w:val="a8"/>
          <w:rFonts w:ascii="Segoe UI" w:hAnsi="Segoe UI" w:cs="Segoe UI"/>
          <w:color w:val="3C3C43"/>
        </w:rPr>
        <w:lastRenderedPageBreak/>
        <w:t>512-битные:</w:t>
      </w:r>
      <w:r>
        <w:rPr>
          <w:rFonts w:ascii="Segoe UI" w:hAnsi="Segoe UI" w:cs="Segoe UI"/>
          <w:color w:val="3C3C43"/>
        </w:rPr>
        <w:t> </w:t>
      </w:r>
      <w:r>
        <w:rPr>
          <w:rStyle w:val="HTML0"/>
          <w:rFonts w:ascii="var(--ds-font-family-code)" w:hAnsi="var(--ds-font-family-code)"/>
          <w:color w:val="3C3C43"/>
          <w:sz w:val="21"/>
          <w:szCs w:val="21"/>
        </w:rPr>
        <w:t>ZMM0-ZMM31</w:t>
      </w:r>
      <w:r>
        <w:rPr>
          <w:rFonts w:ascii="Segoe UI" w:hAnsi="Segoe UI" w:cs="Segoe UI"/>
          <w:color w:val="3C3C43"/>
        </w:rPr>
        <w:t> (в AVX-512)</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t>2. Основные арифметико-логические команды:</w:t>
      </w:r>
    </w:p>
    <w:p w:rsidR="001504A9" w:rsidRDefault="001504A9" w:rsidP="00E43865">
      <w:pPr>
        <w:pStyle w:val="a7"/>
        <w:numPr>
          <w:ilvl w:val="0"/>
          <w:numId w:val="47"/>
        </w:numPr>
        <w:shd w:val="clear" w:color="auto" w:fill="F7F7F7"/>
        <w:spacing w:before="0" w:beforeAutospacing="0"/>
        <w:rPr>
          <w:rFonts w:ascii="Segoe UI" w:hAnsi="Segoe UI" w:cs="Segoe UI"/>
          <w:color w:val="3C3C43"/>
        </w:rPr>
      </w:pPr>
      <w:r>
        <w:rPr>
          <w:rStyle w:val="a8"/>
          <w:rFonts w:ascii="Segoe UI" w:hAnsi="Segoe UI" w:cs="Segoe UI"/>
          <w:color w:val="3C3C43"/>
        </w:rPr>
        <w:t>Арифметические:</w:t>
      </w:r>
      <w:r>
        <w:rPr>
          <w:rFonts w:ascii="Segoe UI" w:hAnsi="Segoe UI" w:cs="Segoe UI"/>
          <w:color w:val="3C3C43"/>
        </w:rPr>
        <w:t> </w:t>
      </w:r>
      <w:r>
        <w:rPr>
          <w:rStyle w:val="HTML0"/>
          <w:rFonts w:ascii="var(--ds-font-family-code)" w:hAnsi="var(--ds-font-family-code)"/>
          <w:color w:val="3C3C43"/>
          <w:sz w:val="21"/>
          <w:szCs w:val="21"/>
        </w:rPr>
        <w:t>ADD</w:t>
      </w:r>
      <w:r>
        <w:rPr>
          <w:rFonts w:ascii="Segoe UI" w:hAnsi="Segoe UI" w:cs="Segoe UI"/>
          <w:color w:val="3C3C43"/>
        </w:rPr>
        <w:t>, </w:t>
      </w:r>
      <w:r>
        <w:rPr>
          <w:rStyle w:val="HTML0"/>
          <w:rFonts w:ascii="var(--ds-font-family-code)" w:hAnsi="var(--ds-font-family-code)"/>
          <w:color w:val="3C3C43"/>
          <w:sz w:val="21"/>
          <w:szCs w:val="21"/>
        </w:rPr>
        <w:t>SUB</w:t>
      </w:r>
      <w:r>
        <w:rPr>
          <w:rFonts w:ascii="Segoe UI" w:hAnsi="Segoe UI" w:cs="Segoe UI"/>
          <w:color w:val="3C3C43"/>
        </w:rPr>
        <w:t>, </w:t>
      </w:r>
      <w:r>
        <w:rPr>
          <w:rStyle w:val="HTML0"/>
          <w:rFonts w:ascii="var(--ds-font-family-code)" w:hAnsi="var(--ds-font-family-code)"/>
          <w:color w:val="3C3C43"/>
          <w:sz w:val="21"/>
          <w:szCs w:val="21"/>
        </w:rPr>
        <w:t>MUL</w:t>
      </w:r>
      <w:r>
        <w:rPr>
          <w:rFonts w:ascii="Segoe UI" w:hAnsi="Segoe UI" w:cs="Segoe UI"/>
          <w:color w:val="3C3C43"/>
        </w:rPr>
        <w:t>, </w:t>
      </w:r>
      <w:r>
        <w:rPr>
          <w:rStyle w:val="HTML0"/>
          <w:rFonts w:ascii="var(--ds-font-family-code)" w:hAnsi="var(--ds-font-family-code)"/>
          <w:color w:val="3C3C43"/>
          <w:sz w:val="21"/>
          <w:szCs w:val="21"/>
        </w:rPr>
        <w:t>DIV</w:t>
      </w:r>
      <w:r>
        <w:rPr>
          <w:rFonts w:ascii="Segoe UI" w:hAnsi="Segoe UI" w:cs="Segoe UI"/>
          <w:color w:val="3C3C43"/>
        </w:rPr>
        <w:t>, </w:t>
      </w:r>
      <w:r>
        <w:rPr>
          <w:rStyle w:val="HTML0"/>
          <w:rFonts w:ascii="var(--ds-font-family-code)" w:hAnsi="var(--ds-font-family-code)"/>
          <w:color w:val="3C3C43"/>
          <w:sz w:val="21"/>
          <w:szCs w:val="21"/>
        </w:rPr>
        <w:t>INC</w:t>
      </w:r>
      <w:r>
        <w:rPr>
          <w:rFonts w:ascii="Segoe UI" w:hAnsi="Segoe UI" w:cs="Segoe UI"/>
          <w:color w:val="3C3C43"/>
        </w:rPr>
        <w:t>, </w:t>
      </w:r>
      <w:r>
        <w:rPr>
          <w:rStyle w:val="HTML0"/>
          <w:rFonts w:ascii="var(--ds-font-family-code)" w:hAnsi="var(--ds-font-family-code)"/>
          <w:color w:val="3C3C43"/>
          <w:sz w:val="21"/>
          <w:szCs w:val="21"/>
        </w:rPr>
        <w:t>DEC</w:t>
      </w:r>
    </w:p>
    <w:p w:rsidR="001504A9" w:rsidRPr="001504A9" w:rsidRDefault="001504A9" w:rsidP="00E43865">
      <w:pPr>
        <w:pStyle w:val="a7"/>
        <w:numPr>
          <w:ilvl w:val="0"/>
          <w:numId w:val="47"/>
        </w:numPr>
        <w:shd w:val="clear" w:color="auto" w:fill="F7F7F7"/>
        <w:spacing w:before="0" w:beforeAutospacing="0"/>
        <w:rPr>
          <w:rFonts w:ascii="Segoe UI" w:hAnsi="Segoe UI" w:cs="Segoe UI"/>
          <w:color w:val="3C3C43"/>
          <w:lang w:val="en-US"/>
        </w:rPr>
      </w:pPr>
      <w:r>
        <w:rPr>
          <w:rStyle w:val="a8"/>
          <w:rFonts w:ascii="Segoe UI" w:hAnsi="Segoe UI" w:cs="Segoe UI"/>
          <w:color w:val="3C3C43"/>
        </w:rPr>
        <w:t>Логические</w:t>
      </w:r>
      <w:r w:rsidRPr="001504A9">
        <w:rPr>
          <w:rStyle w:val="a8"/>
          <w:rFonts w:ascii="Segoe UI" w:hAnsi="Segoe UI" w:cs="Segoe UI"/>
          <w:color w:val="3C3C43"/>
          <w:lang w:val="en-US"/>
        </w:rPr>
        <w:t>:</w:t>
      </w:r>
      <w:r w:rsidRPr="001504A9">
        <w:rPr>
          <w:rFonts w:ascii="Segoe UI" w:hAnsi="Segoe UI" w:cs="Segoe UI"/>
          <w:color w:val="3C3C43"/>
          <w:lang w:val="en-US"/>
        </w:rPr>
        <w:t> </w:t>
      </w:r>
      <w:r w:rsidRPr="001504A9">
        <w:rPr>
          <w:rStyle w:val="HTML0"/>
          <w:rFonts w:ascii="var(--ds-font-family-code)" w:hAnsi="var(--ds-font-family-code)"/>
          <w:color w:val="3C3C43"/>
          <w:sz w:val="21"/>
          <w:szCs w:val="21"/>
          <w:lang w:val="en-US"/>
        </w:rPr>
        <w:t>AND</w:t>
      </w:r>
      <w:r w:rsidRPr="001504A9">
        <w:rPr>
          <w:rFonts w:ascii="Segoe UI" w:hAnsi="Segoe UI" w:cs="Segoe UI"/>
          <w:color w:val="3C3C43"/>
          <w:lang w:val="en-US"/>
        </w:rPr>
        <w:t>, </w:t>
      </w:r>
      <w:r w:rsidRPr="001504A9">
        <w:rPr>
          <w:rStyle w:val="HTML0"/>
          <w:rFonts w:ascii="var(--ds-font-family-code)" w:hAnsi="var(--ds-font-family-code)"/>
          <w:color w:val="3C3C43"/>
          <w:sz w:val="21"/>
          <w:szCs w:val="21"/>
          <w:lang w:val="en-US"/>
        </w:rPr>
        <w:t>OR</w:t>
      </w:r>
      <w:r w:rsidRPr="001504A9">
        <w:rPr>
          <w:rFonts w:ascii="Segoe UI" w:hAnsi="Segoe UI" w:cs="Segoe UI"/>
          <w:color w:val="3C3C43"/>
          <w:lang w:val="en-US"/>
        </w:rPr>
        <w:t>, </w:t>
      </w:r>
      <w:r w:rsidRPr="001504A9">
        <w:rPr>
          <w:rStyle w:val="HTML0"/>
          <w:rFonts w:ascii="var(--ds-font-family-code)" w:hAnsi="var(--ds-font-family-code)"/>
          <w:color w:val="3C3C43"/>
          <w:sz w:val="21"/>
          <w:szCs w:val="21"/>
          <w:lang w:val="en-US"/>
        </w:rPr>
        <w:t>XOR</w:t>
      </w:r>
      <w:r w:rsidRPr="001504A9">
        <w:rPr>
          <w:rFonts w:ascii="Segoe UI" w:hAnsi="Segoe UI" w:cs="Segoe UI"/>
          <w:color w:val="3C3C43"/>
          <w:lang w:val="en-US"/>
        </w:rPr>
        <w:t>, </w:t>
      </w:r>
      <w:r w:rsidRPr="001504A9">
        <w:rPr>
          <w:rStyle w:val="HTML0"/>
          <w:rFonts w:ascii="var(--ds-font-family-code)" w:hAnsi="var(--ds-font-family-code)"/>
          <w:color w:val="3C3C43"/>
          <w:sz w:val="21"/>
          <w:szCs w:val="21"/>
          <w:lang w:val="en-US"/>
        </w:rPr>
        <w:t>NOT</w:t>
      </w:r>
      <w:r w:rsidRPr="001504A9">
        <w:rPr>
          <w:rFonts w:ascii="Segoe UI" w:hAnsi="Segoe UI" w:cs="Segoe UI"/>
          <w:color w:val="3C3C43"/>
          <w:lang w:val="en-US"/>
        </w:rPr>
        <w:t>, </w:t>
      </w:r>
      <w:r w:rsidRPr="001504A9">
        <w:rPr>
          <w:rStyle w:val="HTML0"/>
          <w:rFonts w:ascii="var(--ds-font-family-code)" w:hAnsi="var(--ds-font-family-code)"/>
          <w:color w:val="3C3C43"/>
          <w:sz w:val="21"/>
          <w:szCs w:val="21"/>
          <w:lang w:val="en-US"/>
        </w:rPr>
        <w:t>SHL</w:t>
      </w:r>
      <w:r w:rsidRPr="001504A9">
        <w:rPr>
          <w:rFonts w:ascii="Segoe UI" w:hAnsi="Segoe UI" w:cs="Segoe UI"/>
          <w:color w:val="3C3C43"/>
          <w:lang w:val="en-US"/>
        </w:rPr>
        <w:t>, </w:t>
      </w:r>
      <w:r w:rsidRPr="001504A9">
        <w:rPr>
          <w:rStyle w:val="HTML0"/>
          <w:rFonts w:ascii="var(--ds-font-family-code)" w:hAnsi="var(--ds-font-family-code)"/>
          <w:color w:val="3C3C43"/>
          <w:sz w:val="21"/>
          <w:szCs w:val="21"/>
          <w:lang w:val="en-US"/>
        </w:rPr>
        <w:t>SHR</w:t>
      </w:r>
      <w:r w:rsidRPr="001504A9">
        <w:rPr>
          <w:rFonts w:ascii="Segoe UI" w:hAnsi="Segoe UI" w:cs="Segoe UI"/>
          <w:color w:val="3C3C43"/>
          <w:lang w:val="en-US"/>
        </w:rPr>
        <w:t>, </w:t>
      </w:r>
      <w:r w:rsidRPr="001504A9">
        <w:rPr>
          <w:rStyle w:val="HTML0"/>
          <w:rFonts w:ascii="var(--ds-font-family-code)" w:hAnsi="var(--ds-font-family-code)"/>
          <w:color w:val="3C3C43"/>
          <w:sz w:val="21"/>
          <w:szCs w:val="21"/>
          <w:lang w:val="en-US"/>
        </w:rPr>
        <w:t>ROL</w:t>
      </w:r>
      <w:r w:rsidRPr="001504A9">
        <w:rPr>
          <w:rFonts w:ascii="Segoe UI" w:hAnsi="Segoe UI" w:cs="Segoe UI"/>
          <w:color w:val="3C3C43"/>
          <w:lang w:val="en-US"/>
        </w:rPr>
        <w:t>, </w:t>
      </w:r>
      <w:r w:rsidRPr="001504A9">
        <w:rPr>
          <w:rStyle w:val="HTML0"/>
          <w:rFonts w:ascii="var(--ds-font-family-code)" w:hAnsi="var(--ds-font-family-code)"/>
          <w:color w:val="3C3C43"/>
          <w:sz w:val="21"/>
          <w:szCs w:val="21"/>
          <w:lang w:val="en-US"/>
        </w:rPr>
        <w:t>ROR</w:t>
      </w:r>
    </w:p>
    <w:p w:rsidR="001504A9" w:rsidRDefault="001504A9" w:rsidP="00E43865">
      <w:pPr>
        <w:pStyle w:val="a7"/>
        <w:numPr>
          <w:ilvl w:val="0"/>
          <w:numId w:val="47"/>
        </w:numPr>
        <w:shd w:val="clear" w:color="auto" w:fill="F7F7F7"/>
        <w:spacing w:before="0" w:beforeAutospacing="0"/>
        <w:rPr>
          <w:rFonts w:ascii="Segoe UI" w:hAnsi="Segoe UI" w:cs="Segoe UI"/>
          <w:color w:val="3C3C43"/>
        </w:rPr>
      </w:pPr>
      <w:r>
        <w:rPr>
          <w:rStyle w:val="a8"/>
          <w:rFonts w:ascii="Segoe UI" w:hAnsi="Segoe UI" w:cs="Segoe UI"/>
          <w:color w:val="3C3C43"/>
        </w:rPr>
        <w:t>Сравнения:</w:t>
      </w:r>
      <w:r>
        <w:rPr>
          <w:rFonts w:ascii="Segoe UI" w:hAnsi="Segoe UI" w:cs="Segoe UI"/>
          <w:color w:val="3C3C43"/>
        </w:rPr>
        <w:t> </w:t>
      </w:r>
      <w:r>
        <w:rPr>
          <w:rStyle w:val="HTML0"/>
          <w:rFonts w:ascii="var(--ds-font-family-code)" w:hAnsi="var(--ds-font-family-code)"/>
          <w:color w:val="3C3C43"/>
          <w:sz w:val="21"/>
          <w:szCs w:val="21"/>
        </w:rPr>
        <w:t>CMP</w:t>
      </w:r>
      <w:r>
        <w:rPr>
          <w:rFonts w:ascii="Segoe UI" w:hAnsi="Segoe UI" w:cs="Segoe UI"/>
          <w:color w:val="3C3C43"/>
        </w:rPr>
        <w:t>, </w:t>
      </w:r>
      <w:r>
        <w:rPr>
          <w:rStyle w:val="HTML0"/>
          <w:rFonts w:ascii="var(--ds-font-family-code)" w:hAnsi="var(--ds-font-family-code)"/>
          <w:color w:val="3C3C43"/>
          <w:sz w:val="21"/>
          <w:szCs w:val="21"/>
        </w:rPr>
        <w:t>TEST</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t>3. Способы адресации памяти:</w:t>
      </w:r>
    </w:p>
    <w:p w:rsidR="001504A9" w:rsidRDefault="001504A9" w:rsidP="00E43865">
      <w:pPr>
        <w:pStyle w:val="a7"/>
        <w:numPr>
          <w:ilvl w:val="0"/>
          <w:numId w:val="48"/>
        </w:numPr>
        <w:shd w:val="clear" w:color="auto" w:fill="F7F7F7"/>
        <w:spacing w:before="0" w:beforeAutospacing="0"/>
        <w:rPr>
          <w:rFonts w:ascii="Segoe UI" w:hAnsi="Segoe UI" w:cs="Segoe UI"/>
          <w:color w:val="3C3C43"/>
        </w:rPr>
      </w:pPr>
      <w:r>
        <w:rPr>
          <w:rStyle w:val="a8"/>
          <w:rFonts w:ascii="Segoe UI" w:hAnsi="Segoe UI" w:cs="Segoe UI"/>
          <w:color w:val="3C3C43"/>
        </w:rPr>
        <w:t>Непосредственная адресация:</w:t>
      </w:r>
      <w:r>
        <w:rPr>
          <w:rFonts w:ascii="Segoe UI" w:hAnsi="Segoe UI" w:cs="Segoe UI"/>
          <w:color w:val="3C3C43"/>
        </w:rPr>
        <w:t> </w:t>
      </w: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10</w:t>
      </w:r>
    </w:p>
    <w:p w:rsidR="001504A9" w:rsidRDefault="001504A9" w:rsidP="00E43865">
      <w:pPr>
        <w:pStyle w:val="a7"/>
        <w:numPr>
          <w:ilvl w:val="0"/>
          <w:numId w:val="48"/>
        </w:numPr>
        <w:shd w:val="clear" w:color="auto" w:fill="F7F7F7"/>
        <w:spacing w:before="0" w:beforeAutospacing="0"/>
        <w:rPr>
          <w:rFonts w:ascii="Segoe UI" w:hAnsi="Segoe UI" w:cs="Segoe UI"/>
          <w:color w:val="3C3C43"/>
        </w:rPr>
      </w:pPr>
      <w:r>
        <w:rPr>
          <w:rStyle w:val="a8"/>
          <w:rFonts w:ascii="Segoe UI" w:hAnsi="Segoe UI" w:cs="Segoe UI"/>
          <w:color w:val="3C3C43"/>
        </w:rPr>
        <w:t>Регистровая адресация:</w:t>
      </w:r>
      <w:r>
        <w:rPr>
          <w:rFonts w:ascii="Segoe UI" w:hAnsi="Segoe UI" w:cs="Segoe UI"/>
          <w:color w:val="3C3C43"/>
        </w:rPr>
        <w:t> </w:t>
      </w: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ebx</w:t>
      </w:r>
      <w:proofErr w:type="spellEnd"/>
    </w:p>
    <w:p w:rsidR="001504A9" w:rsidRDefault="001504A9" w:rsidP="00E43865">
      <w:pPr>
        <w:pStyle w:val="a7"/>
        <w:numPr>
          <w:ilvl w:val="0"/>
          <w:numId w:val="48"/>
        </w:numPr>
        <w:shd w:val="clear" w:color="auto" w:fill="F7F7F7"/>
        <w:spacing w:before="0" w:beforeAutospacing="0"/>
        <w:rPr>
          <w:rFonts w:ascii="Segoe UI" w:hAnsi="Segoe UI" w:cs="Segoe UI"/>
          <w:color w:val="3C3C43"/>
        </w:rPr>
      </w:pPr>
      <w:r>
        <w:rPr>
          <w:rStyle w:val="a8"/>
          <w:rFonts w:ascii="Segoe UI" w:hAnsi="Segoe UI" w:cs="Segoe UI"/>
          <w:color w:val="3C3C43"/>
        </w:rPr>
        <w:t>Прямая адресация:</w:t>
      </w:r>
      <w:r>
        <w:rPr>
          <w:rFonts w:ascii="Segoe UI" w:hAnsi="Segoe UI" w:cs="Segoe UI"/>
          <w:color w:val="3C3C43"/>
        </w:rPr>
        <w:t> </w:t>
      </w: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[0x12345678]</w:t>
      </w:r>
    </w:p>
    <w:p w:rsidR="001504A9" w:rsidRDefault="001504A9" w:rsidP="00E43865">
      <w:pPr>
        <w:pStyle w:val="a7"/>
        <w:numPr>
          <w:ilvl w:val="0"/>
          <w:numId w:val="48"/>
        </w:numPr>
        <w:shd w:val="clear" w:color="auto" w:fill="F7F7F7"/>
        <w:spacing w:before="0" w:beforeAutospacing="0"/>
        <w:rPr>
          <w:rFonts w:ascii="Segoe UI" w:hAnsi="Segoe UI" w:cs="Segoe UI"/>
          <w:color w:val="3C3C43"/>
        </w:rPr>
      </w:pPr>
      <w:r>
        <w:rPr>
          <w:rStyle w:val="a8"/>
          <w:rFonts w:ascii="Segoe UI" w:hAnsi="Segoe UI" w:cs="Segoe UI"/>
          <w:color w:val="3C3C43"/>
        </w:rPr>
        <w:t>Косвенная адресация:</w:t>
      </w:r>
      <w:r>
        <w:rPr>
          <w:rFonts w:ascii="Segoe UI" w:hAnsi="Segoe UI" w:cs="Segoe UI"/>
          <w:color w:val="3C3C43"/>
        </w:rPr>
        <w:t> </w:t>
      </w: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w:t>
      </w:r>
      <w:proofErr w:type="spellStart"/>
      <w:r>
        <w:rPr>
          <w:rStyle w:val="HTML0"/>
          <w:rFonts w:ascii="var(--ds-font-family-code)" w:hAnsi="var(--ds-font-family-code)"/>
          <w:color w:val="3C3C43"/>
          <w:sz w:val="21"/>
          <w:szCs w:val="21"/>
        </w:rPr>
        <w:t>ebx</w:t>
      </w:r>
      <w:proofErr w:type="spellEnd"/>
      <w:r>
        <w:rPr>
          <w:rStyle w:val="HTML0"/>
          <w:rFonts w:ascii="var(--ds-font-family-code)" w:hAnsi="var(--ds-font-family-code)"/>
          <w:color w:val="3C3C43"/>
          <w:sz w:val="21"/>
          <w:szCs w:val="21"/>
        </w:rPr>
        <w:t>]</w:t>
      </w:r>
    </w:p>
    <w:p w:rsidR="001504A9" w:rsidRDefault="001504A9" w:rsidP="00E43865">
      <w:pPr>
        <w:pStyle w:val="a7"/>
        <w:numPr>
          <w:ilvl w:val="0"/>
          <w:numId w:val="48"/>
        </w:numPr>
        <w:shd w:val="clear" w:color="auto" w:fill="F7F7F7"/>
        <w:spacing w:before="0" w:beforeAutospacing="0"/>
        <w:rPr>
          <w:rFonts w:ascii="Segoe UI" w:hAnsi="Segoe UI" w:cs="Segoe UI"/>
          <w:color w:val="3C3C43"/>
        </w:rPr>
      </w:pPr>
      <w:r>
        <w:rPr>
          <w:rStyle w:val="a8"/>
          <w:rFonts w:ascii="Segoe UI" w:hAnsi="Segoe UI" w:cs="Segoe UI"/>
          <w:color w:val="3C3C43"/>
        </w:rPr>
        <w:t>Базовая адресация:</w:t>
      </w:r>
      <w:r>
        <w:rPr>
          <w:rFonts w:ascii="Segoe UI" w:hAnsi="Segoe UI" w:cs="Segoe UI"/>
          <w:color w:val="3C3C43"/>
        </w:rPr>
        <w:t> </w:t>
      </w: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[ebx+12]</w:t>
      </w:r>
    </w:p>
    <w:p w:rsidR="001504A9" w:rsidRDefault="001504A9" w:rsidP="00E43865">
      <w:pPr>
        <w:pStyle w:val="a7"/>
        <w:numPr>
          <w:ilvl w:val="0"/>
          <w:numId w:val="48"/>
        </w:numPr>
        <w:shd w:val="clear" w:color="auto" w:fill="F7F7F7"/>
        <w:spacing w:before="0" w:beforeAutospacing="0"/>
        <w:rPr>
          <w:rFonts w:ascii="Segoe UI" w:hAnsi="Segoe UI" w:cs="Segoe UI"/>
          <w:color w:val="3C3C43"/>
        </w:rPr>
      </w:pPr>
      <w:r>
        <w:rPr>
          <w:rStyle w:val="a8"/>
          <w:rFonts w:ascii="Segoe UI" w:hAnsi="Segoe UI" w:cs="Segoe UI"/>
          <w:color w:val="3C3C43"/>
        </w:rPr>
        <w:t>Индексная адресация:</w:t>
      </w:r>
      <w:r>
        <w:rPr>
          <w:rFonts w:ascii="Segoe UI" w:hAnsi="Segoe UI" w:cs="Segoe UI"/>
          <w:color w:val="3C3C43"/>
        </w:rPr>
        <w:t> </w:t>
      </w: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w:t>
      </w:r>
      <w:proofErr w:type="spellStart"/>
      <w:r>
        <w:rPr>
          <w:rStyle w:val="HTML0"/>
          <w:rFonts w:ascii="var(--ds-font-family-code)" w:hAnsi="var(--ds-font-family-code)"/>
          <w:color w:val="3C3C43"/>
          <w:sz w:val="21"/>
          <w:szCs w:val="21"/>
        </w:rPr>
        <w:t>ebx+esi</w:t>
      </w:r>
      <w:proofErr w:type="spellEnd"/>
      <w:r>
        <w:rPr>
          <w:rStyle w:val="HTML0"/>
          <w:rFonts w:ascii="var(--ds-font-family-code)" w:hAnsi="var(--ds-font-family-code)"/>
          <w:color w:val="3C3C43"/>
          <w:sz w:val="21"/>
          <w:szCs w:val="21"/>
        </w:rPr>
        <w:t>*4]</w:t>
      </w:r>
    </w:p>
    <w:p w:rsidR="001504A9" w:rsidRDefault="001504A9" w:rsidP="00E43865">
      <w:pPr>
        <w:pStyle w:val="a7"/>
        <w:numPr>
          <w:ilvl w:val="0"/>
          <w:numId w:val="48"/>
        </w:numPr>
        <w:shd w:val="clear" w:color="auto" w:fill="F7F7F7"/>
        <w:spacing w:before="0" w:beforeAutospacing="0"/>
        <w:rPr>
          <w:rFonts w:ascii="Segoe UI" w:hAnsi="Segoe UI" w:cs="Segoe UI"/>
          <w:color w:val="3C3C43"/>
        </w:rPr>
      </w:pPr>
      <w:r>
        <w:rPr>
          <w:rStyle w:val="a8"/>
          <w:rFonts w:ascii="Segoe UI" w:hAnsi="Segoe UI" w:cs="Segoe UI"/>
          <w:color w:val="3C3C43"/>
        </w:rPr>
        <w:t>Базовая индексная адресация:</w:t>
      </w:r>
      <w:r>
        <w:rPr>
          <w:rFonts w:ascii="Segoe UI" w:hAnsi="Segoe UI" w:cs="Segoe UI"/>
          <w:color w:val="3C3C43"/>
        </w:rPr>
        <w:t> </w:t>
      </w: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w:t>
      </w:r>
      <w:proofErr w:type="spellStart"/>
      <w:r>
        <w:rPr>
          <w:rStyle w:val="HTML0"/>
          <w:rFonts w:ascii="var(--ds-font-family-code)" w:hAnsi="var(--ds-font-family-code)"/>
          <w:color w:val="3C3C43"/>
          <w:sz w:val="21"/>
          <w:szCs w:val="21"/>
        </w:rPr>
        <w:t>ebx+esi</w:t>
      </w:r>
      <w:proofErr w:type="spellEnd"/>
      <w:r>
        <w:rPr>
          <w:rStyle w:val="HTML0"/>
          <w:rFonts w:ascii="var(--ds-font-family-code)" w:hAnsi="var(--ds-font-family-code)"/>
          <w:color w:val="3C3C43"/>
          <w:sz w:val="21"/>
          <w:szCs w:val="21"/>
        </w:rPr>
        <w:t>*4+12]</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t>4. Способы передачи управления:</w:t>
      </w:r>
    </w:p>
    <w:p w:rsidR="001504A9" w:rsidRDefault="001504A9" w:rsidP="00E43865">
      <w:pPr>
        <w:pStyle w:val="a7"/>
        <w:numPr>
          <w:ilvl w:val="0"/>
          <w:numId w:val="49"/>
        </w:numPr>
        <w:shd w:val="clear" w:color="auto" w:fill="F7F7F7"/>
        <w:spacing w:before="0" w:beforeAutospacing="0"/>
        <w:rPr>
          <w:rFonts w:ascii="Segoe UI" w:hAnsi="Segoe UI" w:cs="Segoe UI"/>
          <w:color w:val="3C3C43"/>
        </w:rPr>
      </w:pPr>
      <w:r>
        <w:rPr>
          <w:rStyle w:val="a8"/>
          <w:rFonts w:ascii="Segoe UI" w:hAnsi="Segoe UI" w:cs="Segoe UI"/>
          <w:color w:val="3C3C43"/>
        </w:rPr>
        <w:t>Безусловный переход:</w:t>
      </w:r>
      <w:r>
        <w:rPr>
          <w:rFonts w:ascii="Segoe UI" w:hAnsi="Segoe UI" w:cs="Segoe UI"/>
          <w:color w:val="3C3C43"/>
        </w:rPr>
        <w:t> </w:t>
      </w:r>
      <w:r>
        <w:rPr>
          <w:rStyle w:val="HTML0"/>
          <w:rFonts w:ascii="var(--ds-font-family-code)" w:hAnsi="var(--ds-font-family-code)"/>
          <w:color w:val="3C3C43"/>
          <w:sz w:val="21"/>
          <w:szCs w:val="21"/>
        </w:rPr>
        <w:t>JMP</w:t>
      </w:r>
    </w:p>
    <w:p w:rsidR="001504A9" w:rsidRDefault="001504A9" w:rsidP="00E43865">
      <w:pPr>
        <w:pStyle w:val="a7"/>
        <w:numPr>
          <w:ilvl w:val="0"/>
          <w:numId w:val="49"/>
        </w:numPr>
        <w:shd w:val="clear" w:color="auto" w:fill="F7F7F7"/>
        <w:spacing w:before="0" w:beforeAutospacing="0"/>
        <w:rPr>
          <w:rFonts w:ascii="Segoe UI" w:hAnsi="Segoe UI" w:cs="Segoe UI"/>
          <w:color w:val="3C3C43"/>
        </w:rPr>
      </w:pPr>
      <w:r>
        <w:rPr>
          <w:rStyle w:val="a8"/>
          <w:rFonts w:ascii="Segoe UI" w:hAnsi="Segoe UI" w:cs="Segoe UI"/>
          <w:color w:val="3C3C43"/>
        </w:rPr>
        <w:t>Условный переход:</w:t>
      </w:r>
      <w:r>
        <w:rPr>
          <w:rFonts w:ascii="Segoe UI" w:hAnsi="Segoe UI" w:cs="Segoe UI"/>
          <w:color w:val="3C3C43"/>
        </w:rPr>
        <w:t> </w:t>
      </w:r>
      <w:r>
        <w:rPr>
          <w:rStyle w:val="HTML0"/>
          <w:rFonts w:ascii="var(--ds-font-family-code)" w:hAnsi="var(--ds-font-family-code)"/>
          <w:color w:val="3C3C43"/>
          <w:sz w:val="21"/>
          <w:szCs w:val="21"/>
        </w:rPr>
        <w:t>JE</w:t>
      </w:r>
      <w:r>
        <w:rPr>
          <w:rFonts w:ascii="Segoe UI" w:hAnsi="Segoe UI" w:cs="Segoe UI"/>
          <w:color w:val="3C3C43"/>
        </w:rPr>
        <w:t>, </w:t>
      </w:r>
      <w:r>
        <w:rPr>
          <w:rStyle w:val="HTML0"/>
          <w:rFonts w:ascii="var(--ds-font-family-code)" w:hAnsi="var(--ds-font-family-code)"/>
          <w:color w:val="3C3C43"/>
          <w:sz w:val="21"/>
          <w:szCs w:val="21"/>
        </w:rPr>
        <w:t>JNE</w:t>
      </w:r>
      <w:r>
        <w:rPr>
          <w:rFonts w:ascii="Segoe UI" w:hAnsi="Segoe UI" w:cs="Segoe UI"/>
          <w:color w:val="3C3C43"/>
        </w:rPr>
        <w:t>, </w:t>
      </w:r>
      <w:r>
        <w:rPr>
          <w:rStyle w:val="HTML0"/>
          <w:rFonts w:ascii="var(--ds-font-family-code)" w:hAnsi="var(--ds-font-family-code)"/>
          <w:color w:val="3C3C43"/>
          <w:sz w:val="21"/>
          <w:szCs w:val="21"/>
        </w:rPr>
        <w:t>JG</w:t>
      </w:r>
      <w:r>
        <w:rPr>
          <w:rFonts w:ascii="Segoe UI" w:hAnsi="Segoe UI" w:cs="Segoe UI"/>
          <w:color w:val="3C3C43"/>
        </w:rPr>
        <w:t>, </w:t>
      </w:r>
      <w:r>
        <w:rPr>
          <w:rStyle w:val="HTML0"/>
          <w:rFonts w:ascii="var(--ds-font-family-code)" w:hAnsi="var(--ds-font-family-code)"/>
          <w:color w:val="3C3C43"/>
          <w:sz w:val="21"/>
          <w:szCs w:val="21"/>
        </w:rPr>
        <w:t>JL</w:t>
      </w:r>
      <w:r>
        <w:rPr>
          <w:rFonts w:ascii="Segoe UI" w:hAnsi="Segoe UI" w:cs="Segoe UI"/>
          <w:color w:val="3C3C43"/>
        </w:rPr>
        <w:t>, </w:t>
      </w:r>
      <w:r>
        <w:rPr>
          <w:rStyle w:val="HTML0"/>
          <w:rFonts w:ascii="var(--ds-font-family-code)" w:hAnsi="var(--ds-font-family-code)"/>
          <w:color w:val="3C3C43"/>
          <w:sz w:val="21"/>
          <w:szCs w:val="21"/>
        </w:rPr>
        <w:t>JGE</w:t>
      </w:r>
      <w:r>
        <w:rPr>
          <w:rFonts w:ascii="Segoe UI" w:hAnsi="Segoe UI" w:cs="Segoe UI"/>
          <w:color w:val="3C3C43"/>
        </w:rPr>
        <w:t>, </w:t>
      </w:r>
      <w:r>
        <w:rPr>
          <w:rStyle w:val="HTML0"/>
          <w:rFonts w:ascii="var(--ds-font-family-code)" w:hAnsi="var(--ds-font-family-code)"/>
          <w:color w:val="3C3C43"/>
          <w:sz w:val="21"/>
          <w:szCs w:val="21"/>
        </w:rPr>
        <w:t>JLE</w:t>
      </w:r>
      <w:r>
        <w:rPr>
          <w:rFonts w:ascii="Segoe UI" w:hAnsi="Segoe UI" w:cs="Segoe UI"/>
          <w:color w:val="3C3C43"/>
        </w:rPr>
        <w:t> и другие</w:t>
      </w:r>
    </w:p>
    <w:p w:rsidR="001504A9" w:rsidRDefault="001504A9" w:rsidP="00E43865">
      <w:pPr>
        <w:pStyle w:val="a7"/>
        <w:numPr>
          <w:ilvl w:val="0"/>
          <w:numId w:val="49"/>
        </w:numPr>
        <w:shd w:val="clear" w:color="auto" w:fill="F7F7F7"/>
        <w:spacing w:before="0" w:beforeAutospacing="0"/>
        <w:rPr>
          <w:rFonts w:ascii="Segoe UI" w:hAnsi="Segoe UI" w:cs="Segoe UI"/>
          <w:color w:val="3C3C43"/>
        </w:rPr>
      </w:pPr>
      <w:r>
        <w:rPr>
          <w:rStyle w:val="a8"/>
          <w:rFonts w:ascii="Segoe UI" w:hAnsi="Segoe UI" w:cs="Segoe UI"/>
          <w:color w:val="3C3C43"/>
        </w:rPr>
        <w:t>Вызов подпрограммы:</w:t>
      </w:r>
      <w:r>
        <w:rPr>
          <w:rFonts w:ascii="Segoe UI" w:hAnsi="Segoe UI" w:cs="Segoe UI"/>
          <w:color w:val="3C3C43"/>
        </w:rPr>
        <w:t> </w:t>
      </w:r>
      <w:r>
        <w:rPr>
          <w:rStyle w:val="HTML0"/>
          <w:rFonts w:ascii="var(--ds-font-family-code)" w:hAnsi="var(--ds-font-family-code)"/>
          <w:color w:val="3C3C43"/>
          <w:sz w:val="21"/>
          <w:szCs w:val="21"/>
        </w:rPr>
        <w:t>CALL</w:t>
      </w:r>
    </w:p>
    <w:p w:rsidR="001504A9" w:rsidRDefault="001504A9" w:rsidP="00E43865">
      <w:pPr>
        <w:pStyle w:val="a7"/>
        <w:numPr>
          <w:ilvl w:val="0"/>
          <w:numId w:val="49"/>
        </w:numPr>
        <w:shd w:val="clear" w:color="auto" w:fill="F7F7F7"/>
        <w:spacing w:before="0" w:beforeAutospacing="0"/>
        <w:rPr>
          <w:rFonts w:ascii="Segoe UI" w:hAnsi="Segoe UI" w:cs="Segoe UI"/>
          <w:color w:val="3C3C43"/>
        </w:rPr>
      </w:pPr>
      <w:r>
        <w:rPr>
          <w:rStyle w:val="a8"/>
          <w:rFonts w:ascii="Segoe UI" w:hAnsi="Segoe UI" w:cs="Segoe UI"/>
          <w:color w:val="3C3C43"/>
        </w:rPr>
        <w:t>Возврат из подпрограммы:</w:t>
      </w:r>
      <w:r>
        <w:rPr>
          <w:rFonts w:ascii="Segoe UI" w:hAnsi="Segoe UI" w:cs="Segoe UI"/>
          <w:color w:val="3C3C43"/>
        </w:rPr>
        <w:t> </w:t>
      </w:r>
      <w:r>
        <w:rPr>
          <w:rStyle w:val="HTML0"/>
          <w:rFonts w:ascii="var(--ds-font-family-code)" w:hAnsi="var(--ds-font-family-code)"/>
          <w:color w:val="3C3C43"/>
          <w:sz w:val="21"/>
          <w:szCs w:val="21"/>
        </w:rPr>
        <w:t>RET</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t>5. Работа со стеком:</w:t>
      </w:r>
    </w:p>
    <w:p w:rsidR="001504A9" w:rsidRDefault="001504A9" w:rsidP="00E43865">
      <w:pPr>
        <w:pStyle w:val="a7"/>
        <w:numPr>
          <w:ilvl w:val="0"/>
          <w:numId w:val="50"/>
        </w:numPr>
        <w:shd w:val="clear" w:color="auto" w:fill="F7F7F7"/>
        <w:spacing w:before="0" w:beforeAutospacing="0"/>
        <w:rPr>
          <w:rFonts w:ascii="Segoe UI" w:hAnsi="Segoe UI" w:cs="Segoe UI"/>
          <w:color w:val="3C3C43"/>
        </w:rPr>
      </w:pPr>
      <w:r>
        <w:rPr>
          <w:rStyle w:val="a8"/>
          <w:rFonts w:ascii="Segoe UI" w:hAnsi="Segoe UI" w:cs="Segoe UI"/>
          <w:color w:val="3C3C43"/>
        </w:rPr>
        <w:t>Помещение в стек:</w:t>
      </w:r>
      <w:r>
        <w:rPr>
          <w:rFonts w:ascii="Segoe UI" w:hAnsi="Segoe UI" w:cs="Segoe UI"/>
          <w:color w:val="3C3C43"/>
        </w:rPr>
        <w:t> </w:t>
      </w:r>
      <w:r>
        <w:rPr>
          <w:rStyle w:val="HTML0"/>
          <w:rFonts w:ascii="var(--ds-font-family-code)" w:hAnsi="var(--ds-font-family-code)"/>
          <w:color w:val="3C3C43"/>
          <w:sz w:val="21"/>
          <w:szCs w:val="21"/>
        </w:rPr>
        <w:t>PUSH</w:t>
      </w:r>
    </w:p>
    <w:p w:rsidR="001504A9" w:rsidRDefault="001504A9" w:rsidP="00E43865">
      <w:pPr>
        <w:pStyle w:val="a7"/>
        <w:numPr>
          <w:ilvl w:val="0"/>
          <w:numId w:val="50"/>
        </w:numPr>
        <w:shd w:val="clear" w:color="auto" w:fill="F7F7F7"/>
        <w:spacing w:before="0" w:beforeAutospacing="0"/>
        <w:rPr>
          <w:rFonts w:ascii="Segoe UI" w:hAnsi="Segoe UI" w:cs="Segoe UI"/>
          <w:color w:val="3C3C43"/>
        </w:rPr>
      </w:pPr>
      <w:r>
        <w:rPr>
          <w:rStyle w:val="a8"/>
          <w:rFonts w:ascii="Segoe UI" w:hAnsi="Segoe UI" w:cs="Segoe UI"/>
          <w:color w:val="3C3C43"/>
        </w:rPr>
        <w:t>Извлечение из стека:</w:t>
      </w:r>
      <w:r>
        <w:rPr>
          <w:rFonts w:ascii="Segoe UI" w:hAnsi="Segoe UI" w:cs="Segoe UI"/>
          <w:color w:val="3C3C43"/>
        </w:rPr>
        <w:t> </w:t>
      </w:r>
      <w:r>
        <w:rPr>
          <w:rStyle w:val="HTML0"/>
          <w:rFonts w:ascii="var(--ds-font-family-code)" w:hAnsi="var(--ds-font-family-code)"/>
          <w:color w:val="3C3C43"/>
          <w:sz w:val="21"/>
          <w:szCs w:val="21"/>
        </w:rPr>
        <w:t>POP</w:t>
      </w:r>
    </w:p>
    <w:p w:rsidR="001504A9" w:rsidRDefault="001504A9" w:rsidP="00E43865">
      <w:pPr>
        <w:pStyle w:val="a7"/>
        <w:numPr>
          <w:ilvl w:val="0"/>
          <w:numId w:val="50"/>
        </w:numPr>
        <w:shd w:val="clear" w:color="auto" w:fill="F7F7F7"/>
        <w:spacing w:before="0" w:beforeAutospacing="0"/>
        <w:rPr>
          <w:rFonts w:ascii="Segoe UI" w:hAnsi="Segoe UI" w:cs="Segoe UI"/>
          <w:color w:val="3C3C43"/>
        </w:rPr>
      </w:pPr>
      <w:r>
        <w:rPr>
          <w:rStyle w:val="a8"/>
          <w:rFonts w:ascii="Segoe UI" w:hAnsi="Segoe UI" w:cs="Segoe UI"/>
          <w:color w:val="3C3C43"/>
        </w:rPr>
        <w:t>Указатель стека:</w:t>
      </w:r>
      <w:r>
        <w:rPr>
          <w:rFonts w:ascii="Segoe UI" w:hAnsi="Segoe UI" w:cs="Segoe UI"/>
          <w:color w:val="3C3C43"/>
        </w:rPr>
        <w:t> </w:t>
      </w:r>
      <w:r>
        <w:rPr>
          <w:rStyle w:val="HTML0"/>
          <w:rFonts w:ascii="var(--ds-font-family-code)" w:hAnsi="var(--ds-font-family-code)"/>
          <w:color w:val="3C3C43"/>
          <w:sz w:val="21"/>
          <w:szCs w:val="21"/>
        </w:rPr>
        <w:t>ESP/RSP</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t>6. Вызов подпрограмм:</w:t>
      </w:r>
    </w:p>
    <w:p w:rsidR="001504A9" w:rsidRDefault="001504A9" w:rsidP="00E43865">
      <w:pPr>
        <w:pStyle w:val="a7"/>
        <w:numPr>
          <w:ilvl w:val="0"/>
          <w:numId w:val="51"/>
        </w:numPr>
        <w:shd w:val="clear" w:color="auto" w:fill="F7F7F7"/>
        <w:spacing w:before="0" w:beforeAutospacing="0"/>
        <w:rPr>
          <w:rFonts w:ascii="Segoe UI" w:hAnsi="Segoe UI" w:cs="Segoe UI"/>
          <w:color w:val="3C3C43"/>
        </w:rPr>
      </w:pPr>
      <w:r>
        <w:rPr>
          <w:rStyle w:val="a8"/>
          <w:rFonts w:ascii="Segoe UI" w:hAnsi="Segoe UI" w:cs="Segoe UI"/>
          <w:color w:val="3C3C43"/>
        </w:rPr>
        <w:t>Сохранение адреса возврата:</w:t>
      </w:r>
      <w:r>
        <w:rPr>
          <w:rFonts w:ascii="Segoe UI" w:hAnsi="Segoe UI" w:cs="Segoe UI"/>
          <w:color w:val="3C3C43"/>
        </w:rPr>
        <w:t> </w:t>
      </w:r>
      <w:r>
        <w:rPr>
          <w:rStyle w:val="HTML0"/>
          <w:rFonts w:ascii="var(--ds-font-family-code)" w:hAnsi="var(--ds-font-family-code)"/>
          <w:color w:val="3C3C43"/>
          <w:sz w:val="21"/>
          <w:szCs w:val="21"/>
        </w:rPr>
        <w:t>CALL</w:t>
      </w:r>
      <w:r>
        <w:rPr>
          <w:rFonts w:ascii="Segoe UI" w:hAnsi="Segoe UI" w:cs="Segoe UI"/>
          <w:color w:val="3C3C43"/>
        </w:rPr>
        <w:t> помещает адрес следующей команды в стек.</w:t>
      </w:r>
    </w:p>
    <w:p w:rsidR="001504A9" w:rsidRDefault="001504A9" w:rsidP="00E43865">
      <w:pPr>
        <w:pStyle w:val="a7"/>
        <w:numPr>
          <w:ilvl w:val="0"/>
          <w:numId w:val="51"/>
        </w:numPr>
        <w:shd w:val="clear" w:color="auto" w:fill="F7F7F7"/>
        <w:spacing w:before="0" w:beforeAutospacing="0"/>
        <w:rPr>
          <w:rFonts w:ascii="Segoe UI" w:hAnsi="Segoe UI" w:cs="Segoe UI"/>
          <w:color w:val="3C3C43"/>
        </w:rPr>
      </w:pPr>
      <w:r>
        <w:rPr>
          <w:rStyle w:val="a8"/>
          <w:rFonts w:ascii="Segoe UI" w:hAnsi="Segoe UI" w:cs="Segoe UI"/>
          <w:color w:val="3C3C43"/>
        </w:rPr>
        <w:t>Возврат из подпрограммы:</w:t>
      </w:r>
      <w:r>
        <w:rPr>
          <w:rFonts w:ascii="Segoe UI" w:hAnsi="Segoe UI" w:cs="Segoe UI"/>
          <w:color w:val="3C3C43"/>
        </w:rPr>
        <w:t> </w:t>
      </w:r>
      <w:r>
        <w:rPr>
          <w:rStyle w:val="HTML0"/>
          <w:rFonts w:ascii="var(--ds-font-family-code)" w:hAnsi="var(--ds-font-family-code)"/>
          <w:color w:val="3C3C43"/>
          <w:sz w:val="21"/>
          <w:szCs w:val="21"/>
        </w:rPr>
        <w:t>RET</w:t>
      </w:r>
      <w:r>
        <w:rPr>
          <w:rFonts w:ascii="Segoe UI" w:hAnsi="Segoe UI" w:cs="Segoe UI"/>
          <w:color w:val="3C3C43"/>
        </w:rPr>
        <w:t> извлекает адрес возврата из стека и передает управление по этому адресу.</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t>7. Передача параметров в подпрограммы и возврат результатов:</w:t>
      </w:r>
    </w:p>
    <w:p w:rsidR="001504A9" w:rsidRDefault="001504A9" w:rsidP="00E43865">
      <w:pPr>
        <w:pStyle w:val="a7"/>
        <w:numPr>
          <w:ilvl w:val="0"/>
          <w:numId w:val="52"/>
        </w:numPr>
        <w:shd w:val="clear" w:color="auto" w:fill="F7F7F7"/>
        <w:spacing w:before="0" w:beforeAutospacing="0"/>
        <w:rPr>
          <w:rFonts w:ascii="Segoe UI" w:hAnsi="Segoe UI" w:cs="Segoe UI"/>
          <w:color w:val="3C3C43"/>
        </w:rPr>
      </w:pPr>
      <w:r>
        <w:rPr>
          <w:rStyle w:val="a8"/>
          <w:rFonts w:ascii="Segoe UI" w:hAnsi="Segoe UI" w:cs="Segoe UI"/>
          <w:color w:val="3C3C43"/>
        </w:rPr>
        <w:t>Через стек:</w:t>
      </w:r>
      <w:r>
        <w:rPr>
          <w:rFonts w:ascii="Segoe UI" w:hAnsi="Segoe UI" w:cs="Segoe UI"/>
          <w:color w:val="3C3C43"/>
        </w:rPr>
        <w:t> Параметры помещаются в стек перед вызовом подпрограммы.</w:t>
      </w:r>
    </w:p>
    <w:p w:rsidR="001504A9" w:rsidRDefault="001504A9" w:rsidP="00E43865">
      <w:pPr>
        <w:pStyle w:val="a7"/>
        <w:numPr>
          <w:ilvl w:val="0"/>
          <w:numId w:val="52"/>
        </w:numPr>
        <w:shd w:val="clear" w:color="auto" w:fill="F7F7F7"/>
        <w:spacing w:before="0" w:beforeAutospacing="0"/>
        <w:rPr>
          <w:rFonts w:ascii="Segoe UI" w:hAnsi="Segoe UI" w:cs="Segoe UI"/>
          <w:color w:val="3C3C43"/>
        </w:rPr>
      </w:pPr>
      <w:r>
        <w:rPr>
          <w:rStyle w:val="a8"/>
          <w:rFonts w:ascii="Segoe UI" w:hAnsi="Segoe UI" w:cs="Segoe UI"/>
          <w:color w:val="3C3C43"/>
        </w:rPr>
        <w:t>Через регистры:</w:t>
      </w:r>
      <w:r>
        <w:rPr>
          <w:rFonts w:ascii="Segoe UI" w:hAnsi="Segoe UI" w:cs="Segoe UI"/>
          <w:color w:val="3C3C43"/>
        </w:rPr>
        <w:t> Параметры передаются через регистры (например, </w:t>
      </w:r>
      <w:r>
        <w:rPr>
          <w:rStyle w:val="HTML0"/>
          <w:rFonts w:ascii="var(--ds-font-family-code)" w:hAnsi="var(--ds-font-family-code)"/>
          <w:color w:val="3C3C43"/>
          <w:sz w:val="21"/>
          <w:szCs w:val="21"/>
        </w:rPr>
        <w:t>RDI</w:t>
      </w:r>
      <w:r>
        <w:rPr>
          <w:rFonts w:ascii="Segoe UI" w:hAnsi="Segoe UI" w:cs="Segoe UI"/>
          <w:color w:val="3C3C43"/>
        </w:rPr>
        <w:t>, </w:t>
      </w:r>
      <w:r>
        <w:rPr>
          <w:rStyle w:val="HTML0"/>
          <w:rFonts w:ascii="var(--ds-font-family-code)" w:hAnsi="var(--ds-font-family-code)"/>
          <w:color w:val="3C3C43"/>
          <w:sz w:val="21"/>
          <w:szCs w:val="21"/>
        </w:rPr>
        <w:t>RSI</w:t>
      </w:r>
      <w:r>
        <w:rPr>
          <w:rFonts w:ascii="Segoe UI" w:hAnsi="Segoe UI" w:cs="Segoe UI"/>
          <w:color w:val="3C3C43"/>
        </w:rPr>
        <w:t>, </w:t>
      </w:r>
      <w:r>
        <w:rPr>
          <w:rStyle w:val="HTML0"/>
          <w:rFonts w:ascii="var(--ds-font-family-code)" w:hAnsi="var(--ds-font-family-code)"/>
          <w:color w:val="3C3C43"/>
          <w:sz w:val="21"/>
          <w:szCs w:val="21"/>
        </w:rPr>
        <w:t>RDX</w:t>
      </w:r>
      <w:r>
        <w:rPr>
          <w:rFonts w:ascii="Segoe UI" w:hAnsi="Segoe UI" w:cs="Segoe UI"/>
          <w:color w:val="3C3C43"/>
        </w:rPr>
        <w:t>, </w:t>
      </w:r>
      <w:r>
        <w:rPr>
          <w:rStyle w:val="HTML0"/>
          <w:rFonts w:ascii="var(--ds-font-family-code)" w:hAnsi="var(--ds-font-family-code)"/>
          <w:color w:val="3C3C43"/>
          <w:sz w:val="21"/>
          <w:szCs w:val="21"/>
        </w:rPr>
        <w:t>RCX</w:t>
      </w:r>
      <w:r>
        <w:rPr>
          <w:rFonts w:ascii="Segoe UI" w:hAnsi="Segoe UI" w:cs="Segoe UI"/>
          <w:color w:val="3C3C43"/>
        </w:rPr>
        <w:t>, </w:t>
      </w:r>
      <w:r>
        <w:rPr>
          <w:rStyle w:val="HTML0"/>
          <w:rFonts w:ascii="var(--ds-font-family-code)" w:hAnsi="var(--ds-font-family-code)"/>
          <w:color w:val="3C3C43"/>
          <w:sz w:val="21"/>
          <w:szCs w:val="21"/>
        </w:rPr>
        <w:t>R8</w:t>
      </w:r>
      <w:r>
        <w:rPr>
          <w:rFonts w:ascii="Segoe UI" w:hAnsi="Segoe UI" w:cs="Segoe UI"/>
          <w:color w:val="3C3C43"/>
        </w:rPr>
        <w:t>, </w:t>
      </w:r>
      <w:r>
        <w:rPr>
          <w:rStyle w:val="HTML0"/>
          <w:rFonts w:ascii="var(--ds-font-family-code)" w:hAnsi="var(--ds-font-family-code)"/>
          <w:color w:val="3C3C43"/>
          <w:sz w:val="21"/>
          <w:szCs w:val="21"/>
        </w:rPr>
        <w:t>R9</w:t>
      </w:r>
      <w:r>
        <w:rPr>
          <w:rFonts w:ascii="Segoe UI" w:hAnsi="Segoe UI" w:cs="Segoe UI"/>
          <w:color w:val="3C3C43"/>
        </w:rPr>
        <w:t> в x86-64).</w:t>
      </w:r>
    </w:p>
    <w:p w:rsidR="001504A9" w:rsidRDefault="001504A9" w:rsidP="00E43865">
      <w:pPr>
        <w:pStyle w:val="a7"/>
        <w:numPr>
          <w:ilvl w:val="0"/>
          <w:numId w:val="52"/>
        </w:numPr>
        <w:shd w:val="clear" w:color="auto" w:fill="F7F7F7"/>
        <w:spacing w:before="0" w:beforeAutospacing="0"/>
        <w:rPr>
          <w:rFonts w:ascii="Segoe UI" w:hAnsi="Segoe UI" w:cs="Segoe UI"/>
          <w:color w:val="3C3C43"/>
        </w:rPr>
      </w:pPr>
      <w:r>
        <w:rPr>
          <w:rStyle w:val="a8"/>
          <w:rFonts w:ascii="Segoe UI" w:hAnsi="Segoe UI" w:cs="Segoe UI"/>
          <w:color w:val="3C3C43"/>
        </w:rPr>
        <w:t>Возврат результата:</w:t>
      </w:r>
      <w:r>
        <w:rPr>
          <w:rFonts w:ascii="Segoe UI" w:hAnsi="Segoe UI" w:cs="Segoe UI"/>
          <w:color w:val="3C3C43"/>
        </w:rPr>
        <w:t> Обычно через регистр </w:t>
      </w:r>
      <w:r>
        <w:rPr>
          <w:rStyle w:val="HTML0"/>
          <w:rFonts w:ascii="var(--ds-font-family-code)" w:hAnsi="var(--ds-font-family-code)"/>
          <w:color w:val="3C3C43"/>
          <w:sz w:val="21"/>
          <w:szCs w:val="21"/>
        </w:rPr>
        <w:t>EAX/RAX</w:t>
      </w:r>
      <w:r>
        <w:rPr>
          <w:rFonts w:ascii="Segoe UI" w:hAnsi="Segoe UI" w:cs="Segoe UI"/>
          <w:color w:val="3C3C43"/>
        </w:rPr>
        <w:t>.</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t>8. Работа с арифметическим сопроцессором:</w:t>
      </w:r>
    </w:p>
    <w:p w:rsidR="001504A9" w:rsidRDefault="001504A9" w:rsidP="00E43865">
      <w:pPr>
        <w:pStyle w:val="a7"/>
        <w:numPr>
          <w:ilvl w:val="0"/>
          <w:numId w:val="53"/>
        </w:numPr>
        <w:shd w:val="clear" w:color="auto" w:fill="F7F7F7"/>
        <w:spacing w:before="0" w:beforeAutospacing="0"/>
        <w:rPr>
          <w:rFonts w:ascii="Segoe UI" w:hAnsi="Segoe UI" w:cs="Segoe UI"/>
          <w:color w:val="3C3C43"/>
        </w:rPr>
      </w:pPr>
      <w:r>
        <w:rPr>
          <w:rStyle w:val="a8"/>
          <w:rFonts w:ascii="Segoe UI" w:hAnsi="Segoe UI" w:cs="Segoe UI"/>
          <w:color w:val="3C3C43"/>
        </w:rPr>
        <w:t>Загрузка чисел:</w:t>
      </w:r>
      <w:r>
        <w:rPr>
          <w:rFonts w:ascii="Segoe UI" w:hAnsi="Segoe UI" w:cs="Segoe UI"/>
          <w:color w:val="3C3C43"/>
        </w:rPr>
        <w:t> </w:t>
      </w:r>
      <w:r>
        <w:rPr>
          <w:rStyle w:val="HTML0"/>
          <w:rFonts w:ascii="var(--ds-font-family-code)" w:hAnsi="var(--ds-font-family-code)"/>
          <w:color w:val="3C3C43"/>
          <w:sz w:val="21"/>
          <w:szCs w:val="21"/>
        </w:rPr>
        <w:t>FLD</w:t>
      </w:r>
      <w:r>
        <w:rPr>
          <w:rFonts w:ascii="Segoe UI" w:hAnsi="Segoe UI" w:cs="Segoe UI"/>
          <w:color w:val="3C3C43"/>
        </w:rPr>
        <w:t>, </w:t>
      </w:r>
      <w:r>
        <w:rPr>
          <w:rStyle w:val="HTML0"/>
          <w:rFonts w:ascii="var(--ds-font-family-code)" w:hAnsi="var(--ds-font-family-code)"/>
          <w:color w:val="3C3C43"/>
          <w:sz w:val="21"/>
          <w:szCs w:val="21"/>
        </w:rPr>
        <w:t>FILD</w:t>
      </w:r>
    </w:p>
    <w:p w:rsidR="001504A9" w:rsidRDefault="001504A9" w:rsidP="00E43865">
      <w:pPr>
        <w:pStyle w:val="a7"/>
        <w:numPr>
          <w:ilvl w:val="0"/>
          <w:numId w:val="53"/>
        </w:numPr>
        <w:shd w:val="clear" w:color="auto" w:fill="F7F7F7"/>
        <w:spacing w:before="0" w:beforeAutospacing="0"/>
        <w:rPr>
          <w:rFonts w:ascii="Segoe UI" w:hAnsi="Segoe UI" w:cs="Segoe UI"/>
          <w:color w:val="3C3C43"/>
        </w:rPr>
      </w:pPr>
      <w:r>
        <w:rPr>
          <w:rStyle w:val="a8"/>
          <w:rFonts w:ascii="Segoe UI" w:hAnsi="Segoe UI" w:cs="Segoe UI"/>
          <w:color w:val="3C3C43"/>
        </w:rPr>
        <w:t>Сохранение чисел:</w:t>
      </w:r>
      <w:r>
        <w:rPr>
          <w:rFonts w:ascii="Segoe UI" w:hAnsi="Segoe UI" w:cs="Segoe UI"/>
          <w:color w:val="3C3C43"/>
        </w:rPr>
        <w:t> </w:t>
      </w:r>
      <w:r>
        <w:rPr>
          <w:rStyle w:val="HTML0"/>
          <w:rFonts w:ascii="var(--ds-font-family-code)" w:hAnsi="var(--ds-font-family-code)"/>
          <w:color w:val="3C3C43"/>
          <w:sz w:val="21"/>
          <w:szCs w:val="21"/>
        </w:rPr>
        <w:t>FST</w:t>
      </w:r>
      <w:r>
        <w:rPr>
          <w:rFonts w:ascii="Segoe UI" w:hAnsi="Segoe UI" w:cs="Segoe UI"/>
          <w:color w:val="3C3C43"/>
        </w:rPr>
        <w:t>, </w:t>
      </w:r>
      <w:r>
        <w:rPr>
          <w:rStyle w:val="HTML0"/>
          <w:rFonts w:ascii="var(--ds-font-family-code)" w:hAnsi="var(--ds-font-family-code)"/>
          <w:color w:val="3C3C43"/>
          <w:sz w:val="21"/>
          <w:szCs w:val="21"/>
        </w:rPr>
        <w:t>FIST</w:t>
      </w:r>
    </w:p>
    <w:p w:rsidR="001504A9" w:rsidRDefault="001504A9" w:rsidP="00E43865">
      <w:pPr>
        <w:pStyle w:val="a7"/>
        <w:numPr>
          <w:ilvl w:val="0"/>
          <w:numId w:val="53"/>
        </w:numPr>
        <w:shd w:val="clear" w:color="auto" w:fill="F7F7F7"/>
        <w:spacing w:before="0" w:beforeAutospacing="0"/>
        <w:rPr>
          <w:rFonts w:ascii="Segoe UI" w:hAnsi="Segoe UI" w:cs="Segoe UI"/>
          <w:color w:val="3C3C43"/>
        </w:rPr>
      </w:pPr>
      <w:r>
        <w:rPr>
          <w:rStyle w:val="a8"/>
          <w:rFonts w:ascii="Segoe UI" w:hAnsi="Segoe UI" w:cs="Segoe UI"/>
          <w:color w:val="3C3C43"/>
        </w:rPr>
        <w:t>Арифметические операции:</w:t>
      </w:r>
      <w:r>
        <w:rPr>
          <w:rFonts w:ascii="Segoe UI" w:hAnsi="Segoe UI" w:cs="Segoe UI"/>
          <w:color w:val="3C3C43"/>
        </w:rPr>
        <w:t> </w:t>
      </w:r>
      <w:r>
        <w:rPr>
          <w:rStyle w:val="HTML0"/>
          <w:rFonts w:ascii="var(--ds-font-family-code)" w:hAnsi="var(--ds-font-family-code)"/>
          <w:color w:val="3C3C43"/>
          <w:sz w:val="21"/>
          <w:szCs w:val="21"/>
        </w:rPr>
        <w:t>FADD</w:t>
      </w:r>
      <w:r>
        <w:rPr>
          <w:rFonts w:ascii="Segoe UI" w:hAnsi="Segoe UI" w:cs="Segoe UI"/>
          <w:color w:val="3C3C43"/>
        </w:rPr>
        <w:t>, </w:t>
      </w:r>
      <w:r>
        <w:rPr>
          <w:rStyle w:val="HTML0"/>
          <w:rFonts w:ascii="var(--ds-font-family-code)" w:hAnsi="var(--ds-font-family-code)"/>
          <w:color w:val="3C3C43"/>
          <w:sz w:val="21"/>
          <w:szCs w:val="21"/>
        </w:rPr>
        <w:t>FSUB</w:t>
      </w:r>
      <w:r>
        <w:rPr>
          <w:rFonts w:ascii="Segoe UI" w:hAnsi="Segoe UI" w:cs="Segoe UI"/>
          <w:color w:val="3C3C43"/>
        </w:rPr>
        <w:t>, </w:t>
      </w:r>
      <w:r>
        <w:rPr>
          <w:rStyle w:val="HTML0"/>
          <w:rFonts w:ascii="var(--ds-font-family-code)" w:hAnsi="var(--ds-font-family-code)"/>
          <w:color w:val="3C3C43"/>
          <w:sz w:val="21"/>
          <w:szCs w:val="21"/>
        </w:rPr>
        <w:t>FMUL</w:t>
      </w:r>
      <w:r>
        <w:rPr>
          <w:rFonts w:ascii="Segoe UI" w:hAnsi="Segoe UI" w:cs="Segoe UI"/>
          <w:color w:val="3C3C43"/>
        </w:rPr>
        <w:t>, </w:t>
      </w:r>
      <w:r>
        <w:rPr>
          <w:rStyle w:val="HTML0"/>
          <w:rFonts w:ascii="var(--ds-font-family-code)" w:hAnsi="var(--ds-font-family-code)"/>
          <w:color w:val="3C3C43"/>
          <w:sz w:val="21"/>
          <w:szCs w:val="21"/>
        </w:rPr>
        <w:t>FDIV</w:t>
      </w:r>
    </w:p>
    <w:p w:rsidR="001504A9" w:rsidRDefault="001504A9" w:rsidP="00E43865">
      <w:pPr>
        <w:pStyle w:val="a7"/>
        <w:numPr>
          <w:ilvl w:val="0"/>
          <w:numId w:val="53"/>
        </w:numPr>
        <w:shd w:val="clear" w:color="auto" w:fill="F7F7F7"/>
        <w:spacing w:before="0" w:beforeAutospacing="0"/>
        <w:rPr>
          <w:rFonts w:ascii="Segoe UI" w:hAnsi="Segoe UI" w:cs="Segoe UI"/>
          <w:color w:val="3C3C43"/>
        </w:rPr>
      </w:pPr>
      <w:r>
        <w:rPr>
          <w:rStyle w:val="a8"/>
          <w:rFonts w:ascii="Segoe UI" w:hAnsi="Segoe UI" w:cs="Segoe UI"/>
          <w:color w:val="3C3C43"/>
        </w:rPr>
        <w:t>Тригонометрические функции:</w:t>
      </w:r>
      <w:r>
        <w:rPr>
          <w:rFonts w:ascii="Segoe UI" w:hAnsi="Segoe UI" w:cs="Segoe UI"/>
          <w:color w:val="3C3C43"/>
        </w:rPr>
        <w:t> </w:t>
      </w:r>
      <w:r>
        <w:rPr>
          <w:rStyle w:val="HTML0"/>
          <w:rFonts w:ascii="var(--ds-font-family-code)" w:hAnsi="var(--ds-font-family-code)"/>
          <w:color w:val="3C3C43"/>
          <w:sz w:val="21"/>
          <w:szCs w:val="21"/>
        </w:rPr>
        <w:t>FSIN</w:t>
      </w:r>
      <w:r>
        <w:rPr>
          <w:rFonts w:ascii="Segoe UI" w:hAnsi="Segoe UI" w:cs="Segoe UI"/>
          <w:color w:val="3C3C43"/>
        </w:rPr>
        <w:t>, </w:t>
      </w:r>
      <w:r>
        <w:rPr>
          <w:rStyle w:val="HTML0"/>
          <w:rFonts w:ascii="var(--ds-font-family-code)" w:hAnsi="var(--ds-font-family-code)"/>
          <w:color w:val="3C3C43"/>
          <w:sz w:val="21"/>
          <w:szCs w:val="21"/>
        </w:rPr>
        <w:t>FCOS</w:t>
      </w:r>
      <w:r>
        <w:rPr>
          <w:rFonts w:ascii="Segoe UI" w:hAnsi="Segoe UI" w:cs="Segoe UI"/>
          <w:color w:val="3C3C43"/>
        </w:rPr>
        <w:t>, </w:t>
      </w:r>
      <w:r>
        <w:rPr>
          <w:rStyle w:val="HTML0"/>
          <w:rFonts w:ascii="var(--ds-font-family-code)" w:hAnsi="var(--ds-font-family-code)"/>
          <w:color w:val="3C3C43"/>
          <w:sz w:val="21"/>
          <w:szCs w:val="21"/>
        </w:rPr>
        <w:t>FSINCOS</w:t>
      </w:r>
    </w:p>
    <w:p w:rsidR="001504A9" w:rsidRDefault="001504A9" w:rsidP="00E43865">
      <w:pPr>
        <w:pStyle w:val="a7"/>
        <w:numPr>
          <w:ilvl w:val="0"/>
          <w:numId w:val="53"/>
        </w:numPr>
        <w:shd w:val="clear" w:color="auto" w:fill="F7F7F7"/>
        <w:spacing w:before="0" w:beforeAutospacing="0"/>
        <w:rPr>
          <w:rFonts w:ascii="Segoe UI" w:hAnsi="Segoe UI" w:cs="Segoe UI"/>
          <w:color w:val="3C3C43"/>
        </w:rPr>
      </w:pPr>
      <w:r>
        <w:rPr>
          <w:rStyle w:val="a8"/>
          <w:rFonts w:ascii="Segoe UI" w:hAnsi="Segoe UI" w:cs="Segoe UI"/>
          <w:color w:val="3C3C43"/>
        </w:rPr>
        <w:t>Сравнение:</w:t>
      </w:r>
      <w:r>
        <w:rPr>
          <w:rFonts w:ascii="Segoe UI" w:hAnsi="Segoe UI" w:cs="Segoe UI"/>
          <w:color w:val="3C3C43"/>
        </w:rPr>
        <w:t> </w:t>
      </w:r>
      <w:r>
        <w:rPr>
          <w:rStyle w:val="HTML0"/>
          <w:rFonts w:ascii="var(--ds-font-family-code)" w:hAnsi="var(--ds-font-family-code)"/>
          <w:color w:val="3C3C43"/>
          <w:sz w:val="21"/>
          <w:szCs w:val="21"/>
        </w:rPr>
        <w:t>FCOM</w:t>
      </w:r>
      <w:r>
        <w:rPr>
          <w:rFonts w:ascii="Segoe UI" w:hAnsi="Segoe UI" w:cs="Segoe UI"/>
          <w:color w:val="3C3C43"/>
        </w:rPr>
        <w:t>, </w:t>
      </w:r>
      <w:r>
        <w:rPr>
          <w:rStyle w:val="HTML0"/>
          <w:rFonts w:ascii="var(--ds-font-family-code)" w:hAnsi="var(--ds-font-family-code)"/>
          <w:color w:val="3C3C43"/>
          <w:sz w:val="21"/>
          <w:szCs w:val="21"/>
        </w:rPr>
        <w:t>FCOMP</w:t>
      </w:r>
    </w:p>
    <w:p w:rsidR="001504A9" w:rsidRDefault="001504A9" w:rsidP="001504A9">
      <w:pPr>
        <w:pStyle w:val="3"/>
        <w:shd w:val="clear" w:color="auto" w:fill="F7F7F7"/>
        <w:rPr>
          <w:rFonts w:ascii="Segoe UI" w:hAnsi="Segoe UI" w:cs="Segoe UI"/>
          <w:color w:val="3C3C43"/>
        </w:rPr>
      </w:pPr>
      <w:r>
        <w:rPr>
          <w:rFonts w:ascii="Segoe UI" w:hAnsi="Segoe UI" w:cs="Segoe UI"/>
          <w:color w:val="3C3C43"/>
        </w:rPr>
        <w:lastRenderedPageBreak/>
        <w:t>9. Работа с векторными расширениями (SSE, AVX, AVX-512):</w:t>
      </w:r>
    </w:p>
    <w:p w:rsidR="001504A9" w:rsidRDefault="001504A9" w:rsidP="00E43865">
      <w:pPr>
        <w:pStyle w:val="a7"/>
        <w:numPr>
          <w:ilvl w:val="0"/>
          <w:numId w:val="54"/>
        </w:numPr>
        <w:shd w:val="clear" w:color="auto" w:fill="F7F7F7"/>
        <w:spacing w:before="0" w:beforeAutospacing="0"/>
        <w:rPr>
          <w:rFonts w:ascii="Segoe UI" w:hAnsi="Segoe UI" w:cs="Segoe UI"/>
          <w:color w:val="3C3C43"/>
        </w:rPr>
      </w:pPr>
      <w:r>
        <w:rPr>
          <w:rStyle w:val="a8"/>
          <w:rFonts w:ascii="Segoe UI" w:hAnsi="Segoe UI" w:cs="Segoe UI"/>
          <w:color w:val="3C3C43"/>
        </w:rPr>
        <w:t>Загрузка данных:</w:t>
      </w:r>
      <w:r>
        <w:rPr>
          <w:rFonts w:ascii="Segoe UI" w:hAnsi="Segoe UI" w:cs="Segoe UI"/>
          <w:color w:val="3C3C43"/>
        </w:rPr>
        <w:t> </w:t>
      </w:r>
      <w:r>
        <w:rPr>
          <w:rStyle w:val="HTML0"/>
          <w:rFonts w:ascii="var(--ds-font-family-code)" w:hAnsi="var(--ds-font-family-code)"/>
          <w:color w:val="3C3C43"/>
          <w:sz w:val="21"/>
          <w:szCs w:val="21"/>
        </w:rPr>
        <w:t>MOVAPS</w:t>
      </w:r>
      <w:r>
        <w:rPr>
          <w:rFonts w:ascii="Segoe UI" w:hAnsi="Segoe UI" w:cs="Segoe UI"/>
          <w:color w:val="3C3C43"/>
        </w:rPr>
        <w:t>, </w:t>
      </w:r>
      <w:r>
        <w:rPr>
          <w:rStyle w:val="HTML0"/>
          <w:rFonts w:ascii="var(--ds-font-family-code)" w:hAnsi="var(--ds-font-family-code)"/>
          <w:color w:val="3C3C43"/>
          <w:sz w:val="21"/>
          <w:szCs w:val="21"/>
        </w:rPr>
        <w:t>MOVUPS</w:t>
      </w:r>
      <w:r>
        <w:rPr>
          <w:rFonts w:ascii="Segoe UI" w:hAnsi="Segoe UI" w:cs="Segoe UI"/>
          <w:color w:val="3C3C43"/>
        </w:rPr>
        <w:t>, </w:t>
      </w:r>
      <w:r>
        <w:rPr>
          <w:rStyle w:val="HTML0"/>
          <w:rFonts w:ascii="var(--ds-font-family-code)" w:hAnsi="var(--ds-font-family-code)"/>
          <w:color w:val="3C3C43"/>
          <w:sz w:val="21"/>
          <w:szCs w:val="21"/>
        </w:rPr>
        <w:t>VMOVAPS</w:t>
      </w:r>
      <w:r>
        <w:rPr>
          <w:rFonts w:ascii="Segoe UI" w:hAnsi="Segoe UI" w:cs="Segoe UI"/>
          <w:color w:val="3C3C43"/>
        </w:rPr>
        <w:t>, </w:t>
      </w:r>
      <w:r>
        <w:rPr>
          <w:rStyle w:val="HTML0"/>
          <w:rFonts w:ascii="var(--ds-font-family-code)" w:hAnsi="var(--ds-font-family-code)"/>
          <w:color w:val="3C3C43"/>
          <w:sz w:val="21"/>
          <w:szCs w:val="21"/>
        </w:rPr>
        <w:t>VMOVUPS</w:t>
      </w:r>
    </w:p>
    <w:p w:rsidR="001504A9" w:rsidRDefault="001504A9" w:rsidP="00E43865">
      <w:pPr>
        <w:pStyle w:val="a7"/>
        <w:numPr>
          <w:ilvl w:val="0"/>
          <w:numId w:val="54"/>
        </w:numPr>
        <w:shd w:val="clear" w:color="auto" w:fill="F7F7F7"/>
        <w:spacing w:before="0" w:beforeAutospacing="0"/>
        <w:rPr>
          <w:rFonts w:ascii="Segoe UI" w:hAnsi="Segoe UI" w:cs="Segoe UI"/>
          <w:color w:val="3C3C43"/>
        </w:rPr>
      </w:pPr>
      <w:r>
        <w:rPr>
          <w:rStyle w:val="a8"/>
          <w:rFonts w:ascii="Segoe UI" w:hAnsi="Segoe UI" w:cs="Segoe UI"/>
          <w:color w:val="3C3C43"/>
        </w:rPr>
        <w:t>Арифметические операции:</w:t>
      </w:r>
      <w:r>
        <w:rPr>
          <w:rFonts w:ascii="Segoe UI" w:hAnsi="Segoe UI" w:cs="Segoe UI"/>
          <w:color w:val="3C3C43"/>
        </w:rPr>
        <w:t> </w:t>
      </w:r>
      <w:r>
        <w:rPr>
          <w:rStyle w:val="HTML0"/>
          <w:rFonts w:ascii="var(--ds-font-family-code)" w:hAnsi="var(--ds-font-family-code)"/>
          <w:color w:val="3C3C43"/>
          <w:sz w:val="21"/>
          <w:szCs w:val="21"/>
        </w:rPr>
        <w:t>ADDPS</w:t>
      </w:r>
      <w:r>
        <w:rPr>
          <w:rFonts w:ascii="Segoe UI" w:hAnsi="Segoe UI" w:cs="Segoe UI"/>
          <w:color w:val="3C3C43"/>
        </w:rPr>
        <w:t>, </w:t>
      </w:r>
      <w:r>
        <w:rPr>
          <w:rStyle w:val="HTML0"/>
          <w:rFonts w:ascii="var(--ds-font-family-code)" w:hAnsi="var(--ds-font-family-code)"/>
          <w:color w:val="3C3C43"/>
          <w:sz w:val="21"/>
          <w:szCs w:val="21"/>
        </w:rPr>
        <w:t>SUBPS</w:t>
      </w:r>
      <w:r>
        <w:rPr>
          <w:rFonts w:ascii="Segoe UI" w:hAnsi="Segoe UI" w:cs="Segoe UI"/>
          <w:color w:val="3C3C43"/>
        </w:rPr>
        <w:t>, </w:t>
      </w:r>
      <w:r>
        <w:rPr>
          <w:rStyle w:val="HTML0"/>
          <w:rFonts w:ascii="var(--ds-font-family-code)" w:hAnsi="var(--ds-font-family-code)"/>
          <w:color w:val="3C3C43"/>
          <w:sz w:val="21"/>
          <w:szCs w:val="21"/>
        </w:rPr>
        <w:t>MULPS</w:t>
      </w:r>
      <w:r>
        <w:rPr>
          <w:rFonts w:ascii="Segoe UI" w:hAnsi="Segoe UI" w:cs="Segoe UI"/>
          <w:color w:val="3C3C43"/>
        </w:rPr>
        <w:t>, </w:t>
      </w:r>
      <w:r>
        <w:rPr>
          <w:rStyle w:val="HTML0"/>
          <w:rFonts w:ascii="var(--ds-font-family-code)" w:hAnsi="var(--ds-font-family-code)"/>
          <w:color w:val="3C3C43"/>
          <w:sz w:val="21"/>
          <w:szCs w:val="21"/>
        </w:rPr>
        <w:t>DIVPS</w:t>
      </w:r>
      <w:r>
        <w:rPr>
          <w:rFonts w:ascii="Segoe UI" w:hAnsi="Segoe UI" w:cs="Segoe UI"/>
          <w:color w:val="3C3C43"/>
        </w:rPr>
        <w:t>, </w:t>
      </w:r>
      <w:r>
        <w:rPr>
          <w:rStyle w:val="HTML0"/>
          <w:rFonts w:ascii="var(--ds-font-family-code)" w:hAnsi="var(--ds-font-family-code)"/>
          <w:color w:val="3C3C43"/>
          <w:sz w:val="21"/>
          <w:szCs w:val="21"/>
        </w:rPr>
        <w:t>VADDPS</w:t>
      </w:r>
      <w:r>
        <w:rPr>
          <w:rFonts w:ascii="Segoe UI" w:hAnsi="Segoe UI" w:cs="Segoe UI"/>
          <w:color w:val="3C3C43"/>
        </w:rPr>
        <w:t>, </w:t>
      </w:r>
      <w:r>
        <w:rPr>
          <w:rStyle w:val="HTML0"/>
          <w:rFonts w:ascii="var(--ds-font-family-code)" w:hAnsi="var(--ds-font-family-code)"/>
          <w:color w:val="3C3C43"/>
          <w:sz w:val="21"/>
          <w:szCs w:val="21"/>
        </w:rPr>
        <w:t>VSUBPS</w:t>
      </w:r>
      <w:r>
        <w:rPr>
          <w:rFonts w:ascii="Segoe UI" w:hAnsi="Segoe UI" w:cs="Segoe UI"/>
          <w:color w:val="3C3C43"/>
        </w:rPr>
        <w:t>, </w:t>
      </w:r>
      <w:r>
        <w:rPr>
          <w:rStyle w:val="HTML0"/>
          <w:rFonts w:ascii="var(--ds-font-family-code)" w:hAnsi="var(--ds-font-family-code)"/>
          <w:color w:val="3C3C43"/>
          <w:sz w:val="21"/>
          <w:szCs w:val="21"/>
        </w:rPr>
        <w:t>VMULPS</w:t>
      </w:r>
      <w:r>
        <w:rPr>
          <w:rFonts w:ascii="Segoe UI" w:hAnsi="Segoe UI" w:cs="Segoe UI"/>
          <w:color w:val="3C3C43"/>
        </w:rPr>
        <w:t>, </w:t>
      </w:r>
      <w:r>
        <w:rPr>
          <w:rStyle w:val="HTML0"/>
          <w:rFonts w:ascii="var(--ds-font-family-code)" w:hAnsi="var(--ds-font-family-code)"/>
          <w:color w:val="3C3C43"/>
          <w:sz w:val="21"/>
          <w:szCs w:val="21"/>
        </w:rPr>
        <w:t>VDIVPS</w:t>
      </w:r>
    </w:p>
    <w:p w:rsidR="001504A9" w:rsidRDefault="001504A9" w:rsidP="00E43865">
      <w:pPr>
        <w:pStyle w:val="a7"/>
        <w:numPr>
          <w:ilvl w:val="0"/>
          <w:numId w:val="54"/>
        </w:numPr>
        <w:shd w:val="clear" w:color="auto" w:fill="F7F7F7"/>
        <w:spacing w:before="0" w:beforeAutospacing="0"/>
        <w:rPr>
          <w:rFonts w:ascii="Segoe UI" w:hAnsi="Segoe UI" w:cs="Segoe UI"/>
          <w:color w:val="3C3C43"/>
        </w:rPr>
      </w:pPr>
      <w:r>
        <w:rPr>
          <w:rStyle w:val="a8"/>
          <w:rFonts w:ascii="Segoe UI" w:hAnsi="Segoe UI" w:cs="Segoe UI"/>
          <w:color w:val="3C3C43"/>
        </w:rPr>
        <w:t>Логические операции:</w:t>
      </w:r>
      <w:r>
        <w:rPr>
          <w:rFonts w:ascii="Segoe UI" w:hAnsi="Segoe UI" w:cs="Segoe UI"/>
          <w:color w:val="3C3C43"/>
        </w:rPr>
        <w:t> </w:t>
      </w:r>
      <w:r>
        <w:rPr>
          <w:rStyle w:val="HTML0"/>
          <w:rFonts w:ascii="var(--ds-font-family-code)" w:hAnsi="var(--ds-font-family-code)"/>
          <w:color w:val="3C3C43"/>
          <w:sz w:val="21"/>
          <w:szCs w:val="21"/>
        </w:rPr>
        <w:t>ANDPS</w:t>
      </w:r>
      <w:r>
        <w:rPr>
          <w:rFonts w:ascii="Segoe UI" w:hAnsi="Segoe UI" w:cs="Segoe UI"/>
          <w:color w:val="3C3C43"/>
        </w:rPr>
        <w:t>, </w:t>
      </w:r>
      <w:r>
        <w:rPr>
          <w:rStyle w:val="HTML0"/>
          <w:rFonts w:ascii="var(--ds-font-family-code)" w:hAnsi="var(--ds-font-family-code)"/>
          <w:color w:val="3C3C43"/>
          <w:sz w:val="21"/>
          <w:szCs w:val="21"/>
        </w:rPr>
        <w:t>ORPS</w:t>
      </w:r>
      <w:r>
        <w:rPr>
          <w:rFonts w:ascii="Segoe UI" w:hAnsi="Segoe UI" w:cs="Segoe UI"/>
          <w:color w:val="3C3C43"/>
        </w:rPr>
        <w:t>, </w:t>
      </w:r>
      <w:r>
        <w:rPr>
          <w:rStyle w:val="HTML0"/>
          <w:rFonts w:ascii="var(--ds-font-family-code)" w:hAnsi="var(--ds-font-family-code)"/>
          <w:color w:val="3C3C43"/>
          <w:sz w:val="21"/>
          <w:szCs w:val="21"/>
        </w:rPr>
        <w:t>XORPS</w:t>
      </w:r>
      <w:r>
        <w:rPr>
          <w:rFonts w:ascii="Segoe UI" w:hAnsi="Segoe UI" w:cs="Segoe UI"/>
          <w:color w:val="3C3C43"/>
        </w:rPr>
        <w:t>, </w:t>
      </w:r>
      <w:r>
        <w:rPr>
          <w:rStyle w:val="HTML0"/>
          <w:rFonts w:ascii="var(--ds-font-family-code)" w:hAnsi="var(--ds-font-family-code)"/>
          <w:color w:val="3C3C43"/>
          <w:sz w:val="21"/>
          <w:szCs w:val="21"/>
        </w:rPr>
        <w:t>VANDPS</w:t>
      </w:r>
      <w:r>
        <w:rPr>
          <w:rFonts w:ascii="Segoe UI" w:hAnsi="Segoe UI" w:cs="Segoe UI"/>
          <w:color w:val="3C3C43"/>
        </w:rPr>
        <w:t>, </w:t>
      </w:r>
      <w:r>
        <w:rPr>
          <w:rStyle w:val="HTML0"/>
          <w:rFonts w:ascii="var(--ds-font-family-code)" w:hAnsi="var(--ds-font-family-code)"/>
          <w:color w:val="3C3C43"/>
          <w:sz w:val="21"/>
          <w:szCs w:val="21"/>
        </w:rPr>
        <w:t>VORPS</w:t>
      </w:r>
      <w:r>
        <w:rPr>
          <w:rFonts w:ascii="Segoe UI" w:hAnsi="Segoe UI" w:cs="Segoe UI"/>
          <w:color w:val="3C3C43"/>
        </w:rPr>
        <w:t>, </w:t>
      </w:r>
      <w:r>
        <w:rPr>
          <w:rStyle w:val="HTML0"/>
          <w:rFonts w:ascii="var(--ds-font-family-code)" w:hAnsi="var(--ds-font-family-code)"/>
          <w:color w:val="3C3C43"/>
          <w:sz w:val="21"/>
          <w:szCs w:val="21"/>
        </w:rPr>
        <w:t>VXORPS</w:t>
      </w:r>
    </w:p>
    <w:p w:rsidR="001504A9" w:rsidRDefault="001504A9" w:rsidP="00E43865">
      <w:pPr>
        <w:pStyle w:val="a7"/>
        <w:numPr>
          <w:ilvl w:val="0"/>
          <w:numId w:val="54"/>
        </w:numPr>
        <w:shd w:val="clear" w:color="auto" w:fill="F7F7F7"/>
        <w:spacing w:before="0" w:beforeAutospacing="0"/>
        <w:rPr>
          <w:rFonts w:ascii="Segoe UI" w:hAnsi="Segoe UI" w:cs="Segoe UI"/>
          <w:color w:val="3C3C43"/>
        </w:rPr>
      </w:pPr>
      <w:r>
        <w:rPr>
          <w:rStyle w:val="a8"/>
          <w:rFonts w:ascii="Segoe UI" w:hAnsi="Segoe UI" w:cs="Segoe UI"/>
          <w:color w:val="3C3C43"/>
        </w:rPr>
        <w:t>Тригонометрические функции:</w:t>
      </w:r>
      <w:r>
        <w:rPr>
          <w:rFonts w:ascii="Segoe UI" w:hAnsi="Segoe UI" w:cs="Segoe UI"/>
          <w:color w:val="3C3C43"/>
        </w:rPr>
        <w:t> </w:t>
      </w:r>
      <w:r>
        <w:rPr>
          <w:rStyle w:val="HTML0"/>
          <w:rFonts w:ascii="var(--ds-font-family-code)" w:hAnsi="var(--ds-font-family-code)"/>
          <w:color w:val="3C3C43"/>
          <w:sz w:val="21"/>
          <w:szCs w:val="21"/>
        </w:rPr>
        <w:t>SINPS</w:t>
      </w:r>
      <w:r>
        <w:rPr>
          <w:rFonts w:ascii="Segoe UI" w:hAnsi="Segoe UI" w:cs="Segoe UI"/>
          <w:color w:val="3C3C43"/>
        </w:rPr>
        <w:t>, </w:t>
      </w:r>
      <w:r>
        <w:rPr>
          <w:rStyle w:val="HTML0"/>
          <w:rFonts w:ascii="var(--ds-font-family-code)" w:hAnsi="var(--ds-font-family-code)"/>
          <w:color w:val="3C3C43"/>
          <w:sz w:val="21"/>
          <w:szCs w:val="21"/>
        </w:rPr>
        <w:t>COSPS</w:t>
      </w:r>
      <w:r>
        <w:rPr>
          <w:rFonts w:ascii="Segoe UI" w:hAnsi="Segoe UI" w:cs="Segoe UI"/>
          <w:color w:val="3C3C43"/>
        </w:rPr>
        <w:t>, </w:t>
      </w:r>
      <w:r>
        <w:rPr>
          <w:rStyle w:val="HTML0"/>
          <w:rFonts w:ascii="var(--ds-font-family-code)" w:hAnsi="var(--ds-font-family-code)"/>
          <w:color w:val="3C3C43"/>
          <w:sz w:val="21"/>
          <w:szCs w:val="21"/>
        </w:rPr>
        <w:t>VSINPS</w:t>
      </w:r>
      <w:r>
        <w:rPr>
          <w:rFonts w:ascii="Segoe UI" w:hAnsi="Segoe UI" w:cs="Segoe UI"/>
          <w:color w:val="3C3C43"/>
        </w:rPr>
        <w:t>, </w:t>
      </w:r>
      <w:r>
        <w:rPr>
          <w:rStyle w:val="HTML0"/>
          <w:rFonts w:ascii="var(--ds-font-family-code)" w:hAnsi="var(--ds-font-family-code)"/>
          <w:color w:val="3C3C43"/>
          <w:sz w:val="21"/>
          <w:szCs w:val="21"/>
        </w:rPr>
        <w:t>VCOSPS</w:t>
      </w:r>
    </w:p>
    <w:p w:rsidR="00E913EC" w:rsidRPr="0053718F" w:rsidRDefault="00E913EC" w:rsidP="00E913EC">
      <w:pPr>
        <w:pStyle w:val="a7"/>
        <w:shd w:val="clear" w:color="auto" w:fill="F7F7F7"/>
        <w:spacing w:before="0" w:beforeAutospacing="0"/>
        <w:ind w:left="360"/>
        <w:rPr>
          <w:rStyle w:val="HTML0"/>
          <w:rFonts w:ascii="var(--ds-font-family-code)" w:hAnsi="var(--ds-font-family-code)"/>
          <w:b/>
          <w:bCs/>
          <w:color w:val="3C3C43"/>
          <w:sz w:val="21"/>
          <w:szCs w:val="21"/>
        </w:rPr>
      </w:pPr>
    </w:p>
    <w:p w:rsidR="00E913EC" w:rsidRDefault="00E913EC" w:rsidP="00E913EC">
      <w:pPr>
        <w:pStyle w:val="a7"/>
        <w:shd w:val="clear" w:color="auto" w:fill="F7F7F7"/>
        <w:spacing w:before="0" w:beforeAutospacing="0"/>
        <w:ind w:left="360"/>
        <w:rPr>
          <w:rFonts w:ascii="Segoe UI" w:hAnsi="Segoe UI" w:cs="Segoe UI"/>
          <w:color w:val="3C3C43"/>
        </w:rPr>
      </w:pPr>
      <w:r>
        <w:rPr>
          <w:rStyle w:val="HTML0"/>
          <w:rFonts w:ascii="var(--ds-font-family-code)" w:hAnsi="var(--ds-font-family-code)"/>
          <w:b/>
          <w:bCs/>
          <w:color w:val="3C3C43"/>
          <w:sz w:val="21"/>
          <w:szCs w:val="21"/>
        </w:rPr>
        <w:t>LC0</w:t>
      </w:r>
      <w:r>
        <w:rPr>
          <w:rFonts w:ascii="Segoe UI" w:hAnsi="Segoe UI" w:cs="Segoe UI"/>
          <w:color w:val="3C3C43"/>
        </w:rPr>
        <w:t>: Метка, указывающая на место в памяти, где хранится 64-битное значение.</w:t>
      </w:r>
    </w:p>
    <w:p w:rsidR="00E913EC" w:rsidRPr="0053718F" w:rsidRDefault="00E913EC" w:rsidP="00E913EC">
      <w:pPr>
        <w:pStyle w:val="a7"/>
        <w:shd w:val="clear" w:color="auto" w:fill="F7F7F7"/>
        <w:spacing w:before="0" w:beforeAutospacing="0"/>
        <w:ind w:left="360"/>
        <w:rPr>
          <w:rFonts w:ascii="Segoe UI" w:hAnsi="Segoe UI" w:cs="Segoe UI"/>
          <w:color w:val="3C3C43"/>
        </w:rPr>
      </w:pPr>
      <w:r>
        <w:rPr>
          <w:rStyle w:val="HTML0"/>
          <w:rFonts w:ascii="var(--ds-font-family-code)" w:hAnsi="var(--ds-font-family-code)"/>
          <w:b/>
          <w:bCs/>
          <w:color w:val="3C3C43"/>
          <w:sz w:val="21"/>
          <w:szCs w:val="21"/>
        </w:rPr>
        <w:t>[</w:t>
      </w:r>
      <w:proofErr w:type="spellStart"/>
      <w:r>
        <w:rPr>
          <w:rStyle w:val="HTML0"/>
          <w:rFonts w:ascii="var(--ds-font-family-code)" w:hAnsi="var(--ds-font-family-code)"/>
          <w:b/>
          <w:bCs/>
          <w:color w:val="3C3C43"/>
          <w:sz w:val="21"/>
          <w:szCs w:val="21"/>
        </w:rPr>
        <w:t>rip</w:t>
      </w:r>
      <w:proofErr w:type="spellEnd"/>
      <w:r>
        <w:rPr>
          <w:rStyle w:val="HTML0"/>
          <w:rFonts w:ascii="var(--ds-font-family-code)" w:hAnsi="var(--ds-font-family-code)"/>
          <w:b/>
          <w:bCs/>
          <w:color w:val="3C3C43"/>
          <w:sz w:val="21"/>
          <w:szCs w:val="21"/>
        </w:rPr>
        <w:t>]</w:t>
      </w:r>
      <w:r>
        <w:rPr>
          <w:rFonts w:ascii="Segoe UI" w:hAnsi="Segoe UI" w:cs="Segoe UI"/>
          <w:color w:val="3C3C43"/>
        </w:rPr>
        <w:t>: Регистр </w:t>
      </w:r>
      <w:r>
        <w:rPr>
          <w:rStyle w:val="HTML0"/>
          <w:rFonts w:ascii="var(--ds-font-family-code)" w:hAnsi="var(--ds-font-family-code)"/>
          <w:color w:val="3C3C43"/>
          <w:sz w:val="21"/>
          <w:szCs w:val="21"/>
        </w:rPr>
        <w:t>RIP</w:t>
      </w:r>
      <w:r>
        <w:rPr>
          <w:rFonts w:ascii="Segoe UI" w:hAnsi="Segoe UI" w:cs="Segoe UI"/>
          <w:color w:val="3C3C43"/>
        </w:rPr>
        <w:t> (</w:t>
      </w:r>
      <w:proofErr w:type="spellStart"/>
      <w:r>
        <w:rPr>
          <w:rFonts w:ascii="Segoe UI" w:hAnsi="Segoe UI" w:cs="Segoe UI"/>
          <w:color w:val="3C3C43"/>
        </w:rPr>
        <w:t>Instruction</w:t>
      </w:r>
      <w:proofErr w:type="spellEnd"/>
      <w:r>
        <w:rPr>
          <w:rFonts w:ascii="Segoe UI" w:hAnsi="Segoe UI" w:cs="Segoe UI"/>
          <w:color w:val="3C3C43"/>
        </w:rPr>
        <w:t xml:space="preserve"> </w:t>
      </w:r>
      <w:proofErr w:type="spellStart"/>
      <w:r>
        <w:rPr>
          <w:rFonts w:ascii="Segoe UI" w:hAnsi="Segoe UI" w:cs="Segoe UI"/>
          <w:color w:val="3C3C43"/>
        </w:rPr>
        <w:t>Pointer</w:t>
      </w:r>
      <w:proofErr w:type="spellEnd"/>
      <w:r>
        <w:rPr>
          <w:rFonts w:ascii="Segoe UI" w:hAnsi="Segoe UI" w:cs="Segoe UI"/>
          <w:color w:val="3C3C43"/>
        </w:rPr>
        <w:t>) используется для относительной адресации. Он указывает на текущую команду, и адрес вычисляется относительно этой команды.</w:t>
      </w:r>
    </w:p>
    <w:p w:rsidR="00E913EC" w:rsidRPr="0053718F" w:rsidRDefault="00E913EC" w:rsidP="00E913EC">
      <w:pPr>
        <w:pStyle w:val="a7"/>
        <w:shd w:val="clear" w:color="auto" w:fill="F7F7F7"/>
        <w:spacing w:before="0" w:beforeAutospacing="0"/>
        <w:ind w:left="360"/>
        <w:rPr>
          <w:rFonts w:ascii="Segoe UI" w:hAnsi="Segoe UI" w:cs="Segoe UI"/>
          <w:color w:val="3C3C43"/>
          <w:shd w:val="clear" w:color="auto" w:fill="F7F7F7"/>
        </w:rPr>
      </w:pPr>
      <w:r>
        <w:rPr>
          <w:rFonts w:ascii="Segoe UI" w:hAnsi="Segoe UI" w:cs="Segoe UI"/>
          <w:color w:val="3C3C43"/>
          <w:shd w:val="clear" w:color="auto" w:fill="F7F7F7"/>
        </w:rPr>
        <w:t>Указатель на текущую команду. В данном случае, </w:t>
      </w:r>
      <w:r>
        <w:rPr>
          <w:rStyle w:val="HTML0"/>
          <w:rFonts w:ascii="var(--ds-font-family-code)" w:hAnsi="var(--ds-font-family-code)"/>
          <w:color w:val="3C3C43"/>
          <w:sz w:val="21"/>
          <w:szCs w:val="21"/>
          <w:shd w:val="clear" w:color="auto" w:fill="F7F7F7"/>
        </w:rPr>
        <w:t>[</w:t>
      </w:r>
      <w:proofErr w:type="spellStart"/>
      <w:r>
        <w:rPr>
          <w:rStyle w:val="HTML0"/>
          <w:rFonts w:ascii="var(--ds-font-family-code)" w:hAnsi="var(--ds-font-family-code)"/>
          <w:color w:val="3C3C43"/>
          <w:sz w:val="21"/>
          <w:szCs w:val="21"/>
          <w:shd w:val="clear" w:color="auto" w:fill="F7F7F7"/>
        </w:rPr>
        <w:t>rip</w:t>
      </w:r>
      <w:proofErr w:type="spellEnd"/>
      <w:r>
        <w:rPr>
          <w:rStyle w:val="HTML0"/>
          <w:rFonts w:ascii="var(--ds-font-family-code)" w:hAnsi="var(--ds-font-family-code)"/>
          <w:color w:val="3C3C43"/>
          <w:sz w:val="21"/>
          <w:szCs w:val="21"/>
          <w:shd w:val="clear" w:color="auto" w:fill="F7F7F7"/>
        </w:rPr>
        <w:t>]</w:t>
      </w:r>
      <w:r>
        <w:rPr>
          <w:rFonts w:ascii="Segoe UI" w:hAnsi="Segoe UI" w:cs="Segoe UI"/>
          <w:color w:val="3C3C43"/>
          <w:shd w:val="clear" w:color="auto" w:fill="F7F7F7"/>
        </w:rPr>
        <w:t> используется для относительной адресации, что позволяет компилятору размещать данные и код в произвольных местах памяти.</w:t>
      </w:r>
    </w:p>
    <w:p w:rsidR="005156F9" w:rsidRPr="005156F9" w:rsidRDefault="005156F9" w:rsidP="00E913EC">
      <w:pPr>
        <w:pStyle w:val="a7"/>
        <w:shd w:val="clear" w:color="auto" w:fill="F7F7F7"/>
        <w:spacing w:before="0" w:beforeAutospacing="0"/>
        <w:ind w:left="360"/>
        <w:rPr>
          <w:rFonts w:ascii="Segoe UI" w:hAnsi="Segoe UI" w:cs="Segoe UI"/>
          <w:color w:val="3C3C43"/>
        </w:rPr>
      </w:pPr>
      <w:r>
        <w:rPr>
          <w:rFonts w:ascii="Segoe UI" w:hAnsi="Segoe UI" w:cs="Segoe UI"/>
          <w:color w:val="3C3C43"/>
          <w:shd w:val="clear" w:color="auto" w:fill="F7F7F7"/>
        </w:rPr>
        <w:t>Метка </w:t>
      </w:r>
      <w:r>
        <w:rPr>
          <w:rStyle w:val="HTML0"/>
          <w:rFonts w:ascii="var(--ds-font-family-code)" w:hAnsi="var(--ds-font-family-code)"/>
          <w:color w:val="3C3C43"/>
          <w:sz w:val="21"/>
          <w:szCs w:val="21"/>
          <w:shd w:val="clear" w:color="auto" w:fill="F7F7F7"/>
        </w:rPr>
        <w:t>.LC0[</w:t>
      </w:r>
      <w:proofErr w:type="spellStart"/>
      <w:r>
        <w:rPr>
          <w:rStyle w:val="HTML0"/>
          <w:rFonts w:ascii="var(--ds-font-family-code)" w:hAnsi="var(--ds-font-family-code)"/>
          <w:color w:val="3C3C43"/>
          <w:sz w:val="21"/>
          <w:szCs w:val="21"/>
          <w:shd w:val="clear" w:color="auto" w:fill="F7F7F7"/>
        </w:rPr>
        <w:t>rip</w:t>
      </w:r>
      <w:proofErr w:type="spellEnd"/>
      <w:r>
        <w:rPr>
          <w:rStyle w:val="HTML0"/>
          <w:rFonts w:ascii="var(--ds-font-family-code)" w:hAnsi="var(--ds-font-family-code)"/>
          <w:color w:val="3C3C43"/>
          <w:sz w:val="21"/>
          <w:szCs w:val="21"/>
          <w:shd w:val="clear" w:color="auto" w:fill="F7F7F7"/>
        </w:rPr>
        <w:t>]</w:t>
      </w:r>
      <w:r>
        <w:rPr>
          <w:rFonts w:ascii="Segoe UI" w:hAnsi="Segoe UI" w:cs="Segoe UI"/>
          <w:color w:val="3C3C43"/>
          <w:shd w:val="clear" w:color="auto" w:fill="F7F7F7"/>
        </w:rPr>
        <w:t> используется для обращения к данным в памяти с использованием относительной адресации. Это позволяет компилятору размещать данные и код в произвольных местах памяти, что упрощает создание переносимых программ. </w:t>
      </w:r>
    </w:p>
    <w:p w:rsidR="00711B02" w:rsidRDefault="00711B02" w:rsidP="00E43865">
      <w:pPr>
        <w:pStyle w:val="a7"/>
        <w:numPr>
          <w:ilvl w:val="0"/>
          <w:numId w:val="60"/>
        </w:numPr>
        <w:shd w:val="clear" w:color="auto" w:fill="F7F7F7"/>
        <w:spacing w:before="0" w:beforeAutospacing="0"/>
        <w:rPr>
          <w:rFonts w:ascii="Segoe UI" w:hAnsi="Segoe UI" w:cs="Segoe UI"/>
          <w:color w:val="3C3C43"/>
        </w:rPr>
      </w:pPr>
      <w:r>
        <w:rPr>
          <w:rStyle w:val="HTML0"/>
          <w:rFonts w:ascii="var(--ds-font-family-code)" w:hAnsi="var(--ds-font-family-code)"/>
          <w:b/>
          <w:bCs/>
          <w:color w:val="3C3C43"/>
          <w:sz w:val="21"/>
          <w:szCs w:val="21"/>
        </w:rPr>
        <w:t>RBP</w:t>
      </w:r>
      <w:r>
        <w:rPr>
          <w:rStyle w:val="a8"/>
          <w:rFonts w:ascii="Segoe UI" w:hAnsi="Segoe UI" w:cs="Segoe UI"/>
          <w:color w:val="3C3C43"/>
        </w:rPr>
        <w:t> (</w:t>
      </w:r>
      <w:proofErr w:type="spellStart"/>
      <w:r>
        <w:rPr>
          <w:rStyle w:val="a8"/>
          <w:rFonts w:ascii="Segoe UI" w:hAnsi="Segoe UI" w:cs="Segoe UI"/>
          <w:color w:val="3C3C43"/>
        </w:rPr>
        <w:t>Base</w:t>
      </w:r>
      <w:proofErr w:type="spellEnd"/>
      <w:r>
        <w:rPr>
          <w:rStyle w:val="a8"/>
          <w:rFonts w:ascii="Segoe UI" w:hAnsi="Segoe UI" w:cs="Segoe UI"/>
          <w:color w:val="3C3C43"/>
        </w:rPr>
        <w:t xml:space="preserve"> </w:t>
      </w:r>
      <w:proofErr w:type="spellStart"/>
      <w:r>
        <w:rPr>
          <w:rStyle w:val="a8"/>
          <w:rFonts w:ascii="Segoe UI" w:hAnsi="Segoe UI" w:cs="Segoe UI"/>
          <w:color w:val="3C3C43"/>
        </w:rPr>
        <w:t>Pointer</w:t>
      </w:r>
      <w:proofErr w:type="spellEnd"/>
      <w:r>
        <w:rPr>
          <w:rStyle w:val="a8"/>
          <w:rFonts w:ascii="Segoe UI" w:hAnsi="Segoe UI" w:cs="Segoe UI"/>
          <w:color w:val="3C3C43"/>
        </w:rPr>
        <w:t>)</w:t>
      </w:r>
      <w:r>
        <w:rPr>
          <w:rFonts w:ascii="Segoe UI" w:hAnsi="Segoe UI" w:cs="Segoe UI"/>
          <w:color w:val="3C3C43"/>
        </w:rPr>
        <w:t>: Используется для хранения базового адреса текущего кадра стека.</w:t>
      </w:r>
    </w:p>
    <w:p w:rsidR="00711B02" w:rsidRDefault="00711B02" w:rsidP="00E43865">
      <w:pPr>
        <w:pStyle w:val="a7"/>
        <w:numPr>
          <w:ilvl w:val="0"/>
          <w:numId w:val="60"/>
        </w:numPr>
        <w:shd w:val="clear" w:color="auto" w:fill="F7F7F7"/>
        <w:spacing w:before="0" w:beforeAutospacing="0"/>
        <w:rPr>
          <w:rFonts w:ascii="Segoe UI" w:hAnsi="Segoe UI" w:cs="Segoe UI"/>
          <w:color w:val="3C3C43"/>
        </w:rPr>
      </w:pPr>
      <w:r>
        <w:rPr>
          <w:rStyle w:val="HTML0"/>
          <w:rFonts w:ascii="var(--ds-font-family-code)" w:hAnsi="var(--ds-font-family-code)"/>
          <w:b/>
          <w:bCs/>
          <w:color w:val="3C3C43"/>
          <w:sz w:val="21"/>
          <w:szCs w:val="21"/>
        </w:rPr>
        <w:t>RSP</w:t>
      </w:r>
      <w:r>
        <w:rPr>
          <w:rStyle w:val="a8"/>
          <w:rFonts w:ascii="Segoe UI" w:hAnsi="Segoe UI" w:cs="Segoe UI"/>
          <w:color w:val="3C3C43"/>
        </w:rPr>
        <w:t> (</w:t>
      </w:r>
      <w:proofErr w:type="spellStart"/>
      <w:r>
        <w:rPr>
          <w:rStyle w:val="a8"/>
          <w:rFonts w:ascii="Segoe UI" w:hAnsi="Segoe UI" w:cs="Segoe UI"/>
          <w:color w:val="3C3C43"/>
        </w:rPr>
        <w:t>Stack</w:t>
      </w:r>
      <w:proofErr w:type="spellEnd"/>
      <w:r>
        <w:rPr>
          <w:rStyle w:val="a8"/>
          <w:rFonts w:ascii="Segoe UI" w:hAnsi="Segoe UI" w:cs="Segoe UI"/>
          <w:color w:val="3C3C43"/>
        </w:rPr>
        <w:t xml:space="preserve"> </w:t>
      </w:r>
      <w:proofErr w:type="spellStart"/>
      <w:r>
        <w:rPr>
          <w:rStyle w:val="a8"/>
          <w:rFonts w:ascii="Segoe UI" w:hAnsi="Segoe UI" w:cs="Segoe UI"/>
          <w:color w:val="3C3C43"/>
        </w:rPr>
        <w:t>Pointer</w:t>
      </w:r>
      <w:proofErr w:type="spellEnd"/>
      <w:r>
        <w:rPr>
          <w:rStyle w:val="a8"/>
          <w:rFonts w:ascii="Segoe UI" w:hAnsi="Segoe UI" w:cs="Segoe UI"/>
          <w:color w:val="3C3C43"/>
        </w:rPr>
        <w:t>)</w:t>
      </w:r>
      <w:r>
        <w:rPr>
          <w:rFonts w:ascii="Segoe UI" w:hAnsi="Segoe UI" w:cs="Segoe UI"/>
          <w:color w:val="3C3C43"/>
        </w:rPr>
        <w:t>: Указывает на вершину стека.</w:t>
      </w:r>
    </w:p>
    <w:p w:rsidR="00711B02" w:rsidRDefault="00711B02" w:rsidP="00E43865">
      <w:pPr>
        <w:pStyle w:val="a7"/>
        <w:numPr>
          <w:ilvl w:val="0"/>
          <w:numId w:val="60"/>
        </w:numPr>
        <w:shd w:val="clear" w:color="auto" w:fill="F7F7F7"/>
        <w:spacing w:before="0" w:beforeAutospacing="0"/>
        <w:rPr>
          <w:rFonts w:ascii="Segoe UI" w:hAnsi="Segoe UI" w:cs="Segoe UI"/>
          <w:color w:val="3C3C43"/>
        </w:rPr>
      </w:pPr>
      <w:r>
        <w:rPr>
          <w:rStyle w:val="HTML0"/>
          <w:rFonts w:ascii="var(--ds-font-family-code)" w:hAnsi="var(--ds-font-family-code)"/>
          <w:b/>
          <w:bCs/>
          <w:color w:val="3C3C43"/>
          <w:sz w:val="21"/>
          <w:szCs w:val="21"/>
        </w:rPr>
        <w:t>[rbp-20]</w:t>
      </w:r>
      <w:r>
        <w:rPr>
          <w:rFonts w:ascii="Segoe UI" w:hAnsi="Segoe UI" w:cs="Segoe UI"/>
          <w:color w:val="3C3C43"/>
        </w:rPr>
        <w:t>: Адрес памяти, вычисленный как </w:t>
      </w:r>
      <w:r>
        <w:rPr>
          <w:rStyle w:val="HTML0"/>
          <w:rFonts w:ascii="var(--ds-font-family-code)" w:hAnsi="var(--ds-font-family-code)"/>
          <w:color w:val="3C3C43"/>
          <w:sz w:val="21"/>
          <w:szCs w:val="21"/>
        </w:rPr>
        <w:t>RBP - 20</w:t>
      </w:r>
      <w:r>
        <w:rPr>
          <w:rFonts w:ascii="Segoe UI" w:hAnsi="Segoe UI" w:cs="Segoe UI"/>
          <w:color w:val="3C3C43"/>
        </w:rPr>
        <w:t>. Этот адрес указывает на область стека, выделенную для локальных переменных.</w:t>
      </w:r>
    </w:p>
    <w:p w:rsidR="00711B02" w:rsidRDefault="00711B02" w:rsidP="00E43865">
      <w:pPr>
        <w:pStyle w:val="a7"/>
        <w:numPr>
          <w:ilvl w:val="0"/>
          <w:numId w:val="60"/>
        </w:numPr>
        <w:shd w:val="clear" w:color="auto" w:fill="F7F7F7"/>
        <w:rPr>
          <w:rFonts w:ascii="Segoe UI" w:hAnsi="Segoe UI" w:cs="Segoe UI"/>
          <w:color w:val="3C3C43"/>
        </w:rPr>
      </w:pPr>
      <w:r>
        <w:rPr>
          <w:rFonts w:ascii="Segoe UI" w:hAnsi="Segoe UI" w:cs="Segoe UI"/>
          <w:color w:val="3C3C43"/>
        </w:rPr>
        <w:t>Команда </w:t>
      </w:r>
      <w:proofErr w:type="spellStart"/>
      <w:r>
        <w:rPr>
          <w:rStyle w:val="HTML0"/>
          <w:rFonts w:ascii="var(--ds-font-family-code)" w:hAnsi="var(--ds-font-family-code)"/>
          <w:color w:val="3C3C43"/>
          <w:sz w:val="21"/>
          <w:szCs w:val="21"/>
        </w:rPr>
        <w:t>mov</w:t>
      </w:r>
      <w:proofErr w:type="spellEnd"/>
      <w:r>
        <w:rPr>
          <w:rFonts w:ascii="Segoe UI" w:hAnsi="Segoe UI" w:cs="Segoe UI"/>
          <w:color w:val="3C3C43"/>
        </w:rPr>
        <w:t> в ассемблере x86-64 используется для перемещения данных между регистрами и памятью. Когда вы записываете данные в память, адрес, по которому записываются данные, определяется способом адресации.</w:t>
      </w:r>
    </w:p>
    <w:p w:rsidR="00711B02" w:rsidRDefault="00711B02" w:rsidP="00E43865">
      <w:pPr>
        <w:pStyle w:val="3"/>
        <w:numPr>
          <w:ilvl w:val="0"/>
          <w:numId w:val="60"/>
        </w:numPr>
        <w:shd w:val="clear" w:color="auto" w:fill="F7F7F7"/>
        <w:rPr>
          <w:rFonts w:ascii="Segoe UI" w:hAnsi="Segoe UI" w:cs="Segoe UI"/>
          <w:color w:val="3C3C43"/>
        </w:rPr>
      </w:pPr>
      <w:r>
        <w:rPr>
          <w:rFonts w:ascii="Segoe UI" w:hAnsi="Segoe UI" w:cs="Segoe UI"/>
          <w:color w:val="3C3C43"/>
        </w:rPr>
        <w:t>Запись в стек:</w:t>
      </w:r>
    </w:p>
    <w:p w:rsidR="00711B02" w:rsidRDefault="00711B02" w:rsidP="00E43865">
      <w:pPr>
        <w:pStyle w:val="a7"/>
        <w:numPr>
          <w:ilvl w:val="0"/>
          <w:numId w:val="60"/>
        </w:numPr>
        <w:shd w:val="clear" w:color="auto" w:fill="F7F7F7"/>
        <w:rPr>
          <w:rFonts w:ascii="Segoe UI" w:hAnsi="Segoe UI" w:cs="Segoe UI"/>
          <w:color w:val="3C3C43"/>
        </w:rPr>
      </w:pPr>
      <w:r>
        <w:rPr>
          <w:rStyle w:val="a8"/>
          <w:rFonts w:ascii="Segoe UI" w:hAnsi="Segoe UI" w:cs="Segoe UI"/>
          <w:color w:val="3C3C43"/>
        </w:rPr>
        <w:t>Стек</w:t>
      </w:r>
      <w:r>
        <w:rPr>
          <w:rFonts w:ascii="Segoe UI" w:hAnsi="Segoe UI" w:cs="Segoe UI"/>
          <w:color w:val="3C3C43"/>
        </w:rPr>
        <w:t> — это область памяти, которая используется для хранения локальных переменных, аргументов функций, адресов возврата и других данных, связанных с вызовом функций.</w:t>
      </w:r>
    </w:p>
    <w:p w:rsidR="00711B02" w:rsidRPr="00711B02" w:rsidRDefault="00711B02" w:rsidP="00711B02">
      <w:pPr>
        <w:pStyle w:val="HTML1"/>
        <w:shd w:val="clear" w:color="auto" w:fill="101012"/>
        <w:wordWrap w:val="0"/>
        <w:rPr>
          <w:rFonts w:ascii="var(--ds-font-family-code)" w:hAnsi="var(--ds-font-family-code)"/>
          <w:color w:val="FFFFFF"/>
          <w:lang w:val="en-US"/>
        </w:rPr>
      </w:pPr>
      <w:proofErr w:type="gramStart"/>
      <w:r w:rsidRPr="00711B02">
        <w:rPr>
          <w:rFonts w:ascii="var(--ds-font-family-code)" w:hAnsi="var(--ds-font-family-code)"/>
          <w:color w:val="FFFFFF"/>
          <w:lang w:val="en-US"/>
        </w:rPr>
        <w:t>main</w:t>
      </w:r>
      <w:proofErr w:type="gramEnd"/>
      <w:r w:rsidRPr="00711B02">
        <w:rPr>
          <w:rStyle w:val="token"/>
          <w:rFonts w:ascii="var(--ds-font-family-code)" w:hAnsi="var(--ds-font-family-code)"/>
          <w:color w:val="81A1C1"/>
          <w:lang w:val="en-US"/>
        </w:rPr>
        <w:t>:</w:t>
      </w:r>
    </w:p>
    <w:p w:rsidR="00711B02" w:rsidRPr="00711B02" w:rsidRDefault="00711B02" w:rsidP="00711B02">
      <w:pPr>
        <w:pStyle w:val="HTML1"/>
        <w:shd w:val="clear" w:color="auto" w:fill="101012"/>
        <w:wordWrap w:val="0"/>
        <w:rPr>
          <w:rFonts w:ascii="var(--ds-font-family-code)" w:hAnsi="var(--ds-font-family-code)"/>
          <w:color w:val="FFFFFF"/>
          <w:lang w:val="en-US"/>
        </w:rPr>
      </w:pPr>
      <w:r w:rsidRPr="00711B02">
        <w:rPr>
          <w:rFonts w:ascii="var(--ds-font-family-code)" w:hAnsi="var(--ds-font-family-code)"/>
          <w:color w:val="FFFFFF"/>
          <w:lang w:val="en-US"/>
        </w:rPr>
        <w:t xml:space="preserve">    </w:t>
      </w:r>
      <w:proofErr w:type="gramStart"/>
      <w:r w:rsidRPr="00711B02">
        <w:rPr>
          <w:rFonts w:ascii="var(--ds-font-family-code)" w:hAnsi="var(--ds-font-family-code)"/>
          <w:color w:val="FFFFFF"/>
          <w:lang w:val="en-US"/>
        </w:rPr>
        <w:t>push</w:t>
      </w:r>
      <w:proofErr w:type="gramEnd"/>
      <w:r w:rsidRPr="00711B02">
        <w:rPr>
          <w:rFonts w:ascii="var(--ds-font-family-code)" w:hAnsi="var(--ds-font-family-code)"/>
          <w:color w:val="FFFFFF"/>
          <w:lang w:val="en-US"/>
        </w:rPr>
        <w:t xml:space="preserve"> </w:t>
      </w:r>
      <w:proofErr w:type="spellStart"/>
      <w:r w:rsidRPr="00711B02">
        <w:rPr>
          <w:rFonts w:ascii="var(--ds-font-family-code)" w:hAnsi="var(--ds-font-family-code)"/>
          <w:color w:val="FFFFFF"/>
          <w:lang w:val="en-US"/>
        </w:rPr>
        <w:t>rbp</w:t>
      </w:r>
      <w:proofErr w:type="spellEnd"/>
    </w:p>
    <w:p w:rsidR="00711B02" w:rsidRPr="00711B02" w:rsidRDefault="00711B02" w:rsidP="00711B02">
      <w:pPr>
        <w:pStyle w:val="HTML1"/>
        <w:shd w:val="clear" w:color="auto" w:fill="101012"/>
        <w:wordWrap w:val="0"/>
        <w:rPr>
          <w:rFonts w:ascii="var(--ds-font-family-code)" w:hAnsi="var(--ds-font-family-code)"/>
          <w:color w:val="FFFFFF"/>
          <w:lang w:val="en-US"/>
        </w:rPr>
      </w:pPr>
      <w:r w:rsidRPr="00711B02">
        <w:rPr>
          <w:rFonts w:ascii="var(--ds-font-family-code)" w:hAnsi="var(--ds-font-family-code)"/>
          <w:color w:val="FFFFFF"/>
          <w:lang w:val="en-US"/>
        </w:rPr>
        <w:t xml:space="preserve">    </w:t>
      </w:r>
      <w:proofErr w:type="spellStart"/>
      <w:proofErr w:type="gramStart"/>
      <w:r w:rsidRPr="00711B02">
        <w:rPr>
          <w:rFonts w:ascii="var(--ds-font-family-code)" w:hAnsi="var(--ds-font-family-code)"/>
          <w:color w:val="FFFFFF"/>
          <w:lang w:val="en-US"/>
        </w:rPr>
        <w:t>mov</w:t>
      </w:r>
      <w:proofErr w:type="spellEnd"/>
      <w:proofErr w:type="gramEnd"/>
      <w:r w:rsidRPr="00711B02">
        <w:rPr>
          <w:rFonts w:ascii="var(--ds-font-family-code)" w:hAnsi="var(--ds-font-family-code)"/>
          <w:color w:val="FFFFFF"/>
          <w:lang w:val="en-US"/>
        </w:rPr>
        <w:t xml:space="preserve"> </w:t>
      </w:r>
      <w:proofErr w:type="spellStart"/>
      <w:r w:rsidRPr="00711B02">
        <w:rPr>
          <w:rFonts w:ascii="var(--ds-font-family-code)" w:hAnsi="var(--ds-font-family-code)"/>
          <w:color w:val="FFFFFF"/>
          <w:lang w:val="en-US"/>
        </w:rPr>
        <w:t>rbp</w:t>
      </w:r>
      <w:proofErr w:type="spellEnd"/>
      <w:r w:rsidRPr="00711B02">
        <w:rPr>
          <w:rStyle w:val="token"/>
          <w:rFonts w:ascii="var(--ds-font-family-code)" w:hAnsi="var(--ds-font-family-code)"/>
          <w:color w:val="81A1C1"/>
          <w:lang w:val="en-US"/>
        </w:rPr>
        <w:t>,</w:t>
      </w:r>
      <w:r w:rsidRPr="00711B02">
        <w:rPr>
          <w:rFonts w:ascii="var(--ds-font-family-code)" w:hAnsi="var(--ds-font-family-code)"/>
          <w:color w:val="FFFFFF"/>
          <w:lang w:val="en-US"/>
        </w:rPr>
        <w:t xml:space="preserve"> </w:t>
      </w:r>
      <w:proofErr w:type="spellStart"/>
      <w:r w:rsidRPr="00711B02">
        <w:rPr>
          <w:rFonts w:ascii="var(--ds-font-family-code)" w:hAnsi="var(--ds-font-family-code)"/>
          <w:color w:val="FFFFFF"/>
          <w:lang w:val="en-US"/>
        </w:rPr>
        <w:t>rsp</w:t>
      </w:r>
      <w:proofErr w:type="spellEnd"/>
    </w:p>
    <w:p w:rsidR="00711B02" w:rsidRDefault="00711B02" w:rsidP="00711B02">
      <w:pPr>
        <w:pStyle w:val="HTML1"/>
        <w:shd w:val="clear" w:color="auto" w:fill="101012"/>
        <w:wordWrap w:val="0"/>
        <w:rPr>
          <w:rFonts w:ascii="var(--ds-font-family-code)" w:hAnsi="var(--ds-font-family-code)"/>
          <w:color w:val="FFFFFF"/>
        </w:rPr>
      </w:pPr>
      <w:r w:rsidRPr="00711B02">
        <w:rPr>
          <w:rFonts w:ascii="var(--ds-font-family-code)" w:hAnsi="var(--ds-font-family-code)"/>
          <w:color w:val="FFFFFF"/>
          <w:lang w:val="en-US"/>
        </w:rPr>
        <w:t xml:space="preserve">    </w:t>
      </w:r>
      <w:proofErr w:type="spellStart"/>
      <w:r>
        <w:rPr>
          <w:rFonts w:ascii="var(--ds-font-family-code)" w:hAnsi="var(--ds-font-family-code)"/>
          <w:color w:val="FFFFFF"/>
        </w:rPr>
        <w:t>sub</w:t>
      </w:r>
      <w:proofErr w:type="spellEnd"/>
      <w:r>
        <w:rPr>
          <w:rFonts w:ascii="var(--ds-font-family-code)" w:hAnsi="var(--ds-font-family-code)"/>
          <w:color w:val="FFFFFF"/>
        </w:rPr>
        <w:t xml:space="preserve"> </w:t>
      </w:r>
      <w:proofErr w:type="spellStart"/>
      <w:r>
        <w:rPr>
          <w:rFonts w:ascii="var(--ds-font-family-code)" w:hAnsi="var(--ds-font-family-code)"/>
          <w:color w:val="FFFFFF"/>
        </w:rPr>
        <w:t>rsp</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32</w:t>
      </w:r>
      <w:proofErr w:type="gramStart"/>
      <w:r>
        <w:rPr>
          <w:rFonts w:ascii="var(--ds-font-family-code)" w:hAnsi="var(--ds-font-family-code)"/>
          <w:color w:val="FFFFFF"/>
        </w:rPr>
        <w:t xml:space="preserve">  </w:t>
      </w:r>
      <w:r>
        <w:rPr>
          <w:rStyle w:val="token"/>
          <w:rFonts w:ascii="var(--ds-font-family-code)" w:hAnsi="var(--ds-font-family-code)"/>
          <w:color w:val="636F88"/>
        </w:rPr>
        <w:t>;</w:t>
      </w:r>
      <w:proofErr w:type="gramEnd"/>
      <w:r>
        <w:rPr>
          <w:rStyle w:val="token"/>
          <w:rFonts w:ascii="var(--ds-font-family-code)" w:hAnsi="var(--ds-font-family-code)"/>
          <w:color w:val="636F88"/>
        </w:rPr>
        <w:t xml:space="preserve"> Выделяем 32 байта в стеке</w:t>
      </w:r>
    </w:p>
    <w:p w:rsidR="00711B02" w:rsidRDefault="00711B02" w:rsidP="00711B02">
      <w:pPr>
        <w:pStyle w:val="HTML1"/>
        <w:shd w:val="clear" w:color="auto" w:fill="101012"/>
        <w:wordWrap w:val="0"/>
        <w:rPr>
          <w:rFonts w:ascii="var(--ds-font-family-code)" w:hAnsi="var(--ds-font-family-code)"/>
          <w:color w:val="FFFFFF"/>
        </w:rPr>
      </w:pPr>
    </w:p>
    <w:p w:rsidR="00711B02" w:rsidRDefault="00711B02" w:rsidP="00711B0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xml:space="preserve">; Предположим, что </w:t>
      </w:r>
      <w:proofErr w:type="spellStart"/>
      <w:r>
        <w:rPr>
          <w:rStyle w:val="token"/>
          <w:rFonts w:ascii="var(--ds-font-family-code)" w:hAnsi="var(--ds-font-family-code)"/>
          <w:color w:val="636F88"/>
        </w:rPr>
        <w:t>edi</w:t>
      </w:r>
      <w:proofErr w:type="spellEnd"/>
      <w:r>
        <w:rPr>
          <w:rStyle w:val="token"/>
          <w:rFonts w:ascii="var(--ds-font-family-code)" w:hAnsi="var(--ds-font-family-code)"/>
          <w:color w:val="636F88"/>
        </w:rPr>
        <w:t xml:space="preserve"> содержит значение 0x12345678</w:t>
      </w:r>
    </w:p>
    <w:p w:rsidR="00711B02" w:rsidRDefault="00711B02" w:rsidP="00711B0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mov</w:t>
      </w:r>
      <w:proofErr w:type="spellEnd"/>
      <w:r>
        <w:rPr>
          <w:rFonts w:ascii="var(--ds-font-family-code)" w:hAnsi="var(--ds-font-family-code)"/>
          <w:color w:val="FFFFFF"/>
        </w:rPr>
        <w:t xml:space="preserve"> DWORD PTR [rbp-</w:t>
      </w:r>
      <w:r>
        <w:rPr>
          <w:rStyle w:val="token"/>
          <w:rFonts w:ascii="var(--ds-font-family-code)" w:hAnsi="var(--ds-font-family-code)"/>
          <w:color w:val="B48EAD"/>
        </w:rPr>
        <w:t>20</w:t>
      </w:r>
      <w:r>
        <w:rPr>
          <w:rFonts w:ascii="var(--ds-font-family-code)" w:hAnsi="var(--ds-font-family-code)"/>
          <w:color w:val="FFFFFF"/>
        </w:rPr>
        <w:t>]</w:t>
      </w:r>
      <w:r>
        <w:rPr>
          <w:rStyle w:val="token"/>
          <w:rFonts w:ascii="var(--ds-font-family-code)" w:hAnsi="var(--ds-font-family-code)"/>
          <w:color w:val="81A1C1"/>
        </w:rPr>
        <w:t>,</w:t>
      </w:r>
      <w:r>
        <w:rPr>
          <w:rFonts w:ascii="var(--ds-font-family-code)" w:hAnsi="var(--ds-font-family-code)"/>
          <w:color w:val="FFFFFF"/>
        </w:rPr>
        <w:t xml:space="preserve"> </w:t>
      </w:r>
      <w:proofErr w:type="spellStart"/>
      <w:r>
        <w:rPr>
          <w:rFonts w:ascii="var(--ds-font-family-code)" w:hAnsi="var(--ds-font-family-code)"/>
          <w:color w:val="FFFFFF"/>
        </w:rPr>
        <w:t>edi</w:t>
      </w:r>
      <w:proofErr w:type="spellEnd"/>
    </w:p>
    <w:p w:rsidR="00711B02" w:rsidRDefault="00711B02" w:rsidP="00711B02">
      <w:pPr>
        <w:pStyle w:val="HTML1"/>
        <w:shd w:val="clear" w:color="auto" w:fill="101012"/>
        <w:wordWrap w:val="0"/>
        <w:rPr>
          <w:rFonts w:ascii="var(--ds-font-family-code)" w:hAnsi="var(--ds-font-family-code)"/>
          <w:color w:val="FFFFFF"/>
        </w:rPr>
      </w:pPr>
    </w:p>
    <w:p w:rsidR="00711B02" w:rsidRDefault="00711B02" w:rsidP="00711B0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Далее можно использовать значение по адресу [rbp-20]</w:t>
      </w:r>
    </w:p>
    <w:p w:rsidR="00711B02" w:rsidRDefault="00711B02" w:rsidP="00711B02">
      <w:pPr>
        <w:pStyle w:val="HTML1"/>
        <w:shd w:val="clear" w:color="auto" w:fill="101012"/>
        <w:wordWrap w:val="0"/>
        <w:rPr>
          <w:rFonts w:ascii="var(--ds-font-family-code)" w:hAnsi="var(--ds-font-family-code)"/>
          <w:color w:val="FFFFFF"/>
        </w:rPr>
      </w:pPr>
    </w:p>
    <w:p w:rsidR="00711B02" w:rsidRDefault="00711B02" w:rsidP="00711B0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leave</w:t>
      </w:r>
      <w:proofErr w:type="spellEnd"/>
    </w:p>
    <w:p w:rsidR="00711B02" w:rsidRDefault="00711B02" w:rsidP="00711B0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ret</w:t>
      </w:r>
      <w:proofErr w:type="spellEnd"/>
    </w:p>
    <w:p w:rsidR="00711B02" w:rsidRDefault="00711B02" w:rsidP="00711B02">
      <w:pPr>
        <w:pStyle w:val="a7"/>
        <w:shd w:val="clear" w:color="auto" w:fill="F7F7F7"/>
        <w:rPr>
          <w:rFonts w:ascii="Segoe UI" w:hAnsi="Segoe UI" w:cs="Segoe UI"/>
          <w:color w:val="3C3C43"/>
        </w:rPr>
      </w:pPr>
      <w:r>
        <w:rPr>
          <w:rStyle w:val="a8"/>
          <w:rFonts w:ascii="Segoe UI" w:hAnsi="Segoe UI" w:cs="Segoe UI"/>
          <w:color w:val="3C3C43"/>
        </w:rPr>
        <w:lastRenderedPageBreak/>
        <w:t>Объяснение:</w:t>
      </w:r>
    </w:p>
    <w:p w:rsidR="00711B02" w:rsidRDefault="00711B02" w:rsidP="00E43865">
      <w:pPr>
        <w:pStyle w:val="a7"/>
        <w:numPr>
          <w:ilvl w:val="0"/>
          <w:numId w:val="60"/>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push</w:t>
      </w:r>
      <w:proofErr w:type="spellEnd"/>
      <w:r>
        <w:rPr>
          <w:rStyle w:val="HTML0"/>
          <w:rFonts w:ascii="var(--ds-font-family-code)" w:hAnsi="var(--ds-font-family-code)"/>
          <w:b/>
          <w:bCs/>
          <w:color w:val="3C3C43"/>
          <w:sz w:val="21"/>
          <w:szCs w:val="21"/>
        </w:rPr>
        <w:t xml:space="preserve"> </w:t>
      </w:r>
      <w:proofErr w:type="spellStart"/>
      <w:r>
        <w:rPr>
          <w:rStyle w:val="HTML0"/>
          <w:rFonts w:ascii="var(--ds-font-family-code)" w:hAnsi="var(--ds-font-family-code)"/>
          <w:b/>
          <w:bCs/>
          <w:color w:val="3C3C43"/>
          <w:sz w:val="21"/>
          <w:szCs w:val="21"/>
        </w:rPr>
        <w:t>rbp</w:t>
      </w:r>
      <w:proofErr w:type="spellEnd"/>
      <w:r>
        <w:rPr>
          <w:rFonts w:ascii="Segoe UI" w:hAnsi="Segoe UI" w:cs="Segoe UI"/>
          <w:color w:val="3C3C43"/>
        </w:rPr>
        <w:t>: Сохраняет текущее значение </w:t>
      </w:r>
      <w:r>
        <w:rPr>
          <w:rStyle w:val="HTML0"/>
          <w:rFonts w:ascii="var(--ds-font-family-code)" w:hAnsi="var(--ds-font-family-code)"/>
          <w:color w:val="3C3C43"/>
          <w:sz w:val="21"/>
          <w:szCs w:val="21"/>
        </w:rPr>
        <w:t>RBP</w:t>
      </w:r>
      <w:r>
        <w:rPr>
          <w:rFonts w:ascii="Segoe UI" w:hAnsi="Segoe UI" w:cs="Segoe UI"/>
          <w:color w:val="3C3C43"/>
        </w:rPr>
        <w:t> в стеке.</w:t>
      </w:r>
    </w:p>
    <w:p w:rsidR="00711B02" w:rsidRDefault="00711B02" w:rsidP="00E43865">
      <w:pPr>
        <w:pStyle w:val="a7"/>
        <w:numPr>
          <w:ilvl w:val="0"/>
          <w:numId w:val="60"/>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mov</w:t>
      </w:r>
      <w:proofErr w:type="spellEnd"/>
      <w:r>
        <w:rPr>
          <w:rStyle w:val="HTML0"/>
          <w:rFonts w:ascii="var(--ds-font-family-code)" w:hAnsi="var(--ds-font-family-code)"/>
          <w:b/>
          <w:bCs/>
          <w:color w:val="3C3C43"/>
          <w:sz w:val="21"/>
          <w:szCs w:val="21"/>
        </w:rPr>
        <w:t xml:space="preserve"> </w:t>
      </w:r>
      <w:proofErr w:type="spellStart"/>
      <w:r>
        <w:rPr>
          <w:rStyle w:val="HTML0"/>
          <w:rFonts w:ascii="var(--ds-font-family-code)" w:hAnsi="var(--ds-font-family-code)"/>
          <w:b/>
          <w:bCs/>
          <w:color w:val="3C3C43"/>
          <w:sz w:val="21"/>
          <w:szCs w:val="21"/>
        </w:rPr>
        <w:t>rbp</w:t>
      </w:r>
      <w:proofErr w:type="spellEnd"/>
      <w:r>
        <w:rPr>
          <w:rStyle w:val="HTML0"/>
          <w:rFonts w:ascii="var(--ds-font-family-code)" w:hAnsi="var(--ds-font-family-code)"/>
          <w:b/>
          <w:bCs/>
          <w:color w:val="3C3C43"/>
          <w:sz w:val="21"/>
          <w:szCs w:val="21"/>
        </w:rPr>
        <w:t xml:space="preserve">, </w:t>
      </w:r>
      <w:proofErr w:type="spellStart"/>
      <w:r>
        <w:rPr>
          <w:rStyle w:val="HTML0"/>
          <w:rFonts w:ascii="var(--ds-font-family-code)" w:hAnsi="var(--ds-font-family-code)"/>
          <w:b/>
          <w:bCs/>
          <w:color w:val="3C3C43"/>
          <w:sz w:val="21"/>
          <w:szCs w:val="21"/>
        </w:rPr>
        <w:t>rsp</w:t>
      </w:r>
      <w:proofErr w:type="spellEnd"/>
      <w:r>
        <w:rPr>
          <w:rFonts w:ascii="Segoe UI" w:hAnsi="Segoe UI" w:cs="Segoe UI"/>
          <w:color w:val="3C3C43"/>
        </w:rPr>
        <w:t>: Устанавливает </w:t>
      </w:r>
      <w:r>
        <w:rPr>
          <w:rStyle w:val="HTML0"/>
          <w:rFonts w:ascii="var(--ds-font-family-code)" w:hAnsi="var(--ds-font-family-code)"/>
          <w:color w:val="3C3C43"/>
          <w:sz w:val="21"/>
          <w:szCs w:val="21"/>
        </w:rPr>
        <w:t>RBP</w:t>
      </w:r>
      <w:r>
        <w:rPr>
          <w:rFonts w:ascii="Segoe UI" w:hAnsi="Segoe UI" w:cs="Segoe UI"/>
          <w:color w:val="3C3C43"/>
        </w:rPr>
        <w:t> на текущее значение </w:t>
      </w:r>
      <w:r>
        <w:rPr>
          <w:rStyle w:val="HTML0"/>
          <w:rFonts w:ascii="var(--ds-font-family-code)" w:hAnsi="var(--ds-font-family-code)"/>
          <w:color w:val="3C3C43"/>
          <w:sz w:val="21"/>
          <w:szCs w:val="21"/>
        </w:rPr>
        <w:t>RSP</w:t>
      </w:r>
      <w:r>
        <w:rPr>
          <w:rFonts w:ascii="Segoe UI" w:hAnsi="Segoe UI" w:cs="Segoe UI"/>
          <w:color w:val="3C3C43"/>
        </w:rPr>
        <w:t>, что создает новый кадр стека для функции.</w:t>
      </w:r>
    </w:p>
    <w:p w:rsidR="00711B02" w:rsidRDefault="00711B02" w:rsidP="00E43865">
      <w:pPr>
        <w:pStyle w:val="a7"/>
        <w:numPr>
          <w:ilvl w:val="0"/>
          <w:numId w:val="60"/>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sub</w:t>
      </w:r>
      <w:proofErr w:type="spellEnd"/>
      <w:r>
        <w:rPr>
          <w:rStyle w:val="HTML0"/>
          <w:rFonts w:ascii="var(--ds-font-family-code)" w:hAnsi="var(--ds-font-family-code)"/>
          <w:b/>
          <w:bCs/>
          <w:color w:val="3C3C43"/>
          <w:sz w:val="21"/>
          <w:szCs w:val="21"/>
        </w:rPr>
        <w:t xml:space="preserve"> </w:t>
      </w:r>
      <w:proofErr w:type="spellStart"/>
      <w:r>
        <w:rPr>
          <w:rStyle w:val="HTML0"/>
          <w:rFonts w:ascii="var(--ds-font-family-code)" w:hAnsi="var(--ds-font-family-code)"/>
          <w:b/>
          <w:bCs/>
          <w:color w:val="3C3C43"/>
          <w:sz w:val="21"/>
          <w:szCs w:val="21"/>
        </w:rPr>
        <w:t>rsp</w:t>
      </w:r>
      <w:proofErr w:type="spellEnd"/>
      <w:r>
        <w:rPr>
          <w:rStyle w:val="HTML0"/>
          <w:rFonts w:ascii="var(--ds-font-family-code)" w:hAnsi="var(--ds-font-family-code)"/>
          <w:b/>
          <w:bCs/>
          <w:color w:val="3C3C43"/>
          <w:sz w:val="21"/>
          <w:szCs w:val="21"/>
        </w:rPr>
        <w:t>, 32</w:t>
      </w:r>
      <w:r>
        <w:rPr>
          <w:rFonts w:ascii="Segoe UI" w:hAnsi="Segoe UI" w:cs="Segoe UI"/>
          <w:color w:val="3C3C43"/>
        </w:rPr>
        <w:t>: Выделяет 32 байта в стеке для локальных переменных.</w:t>
      </w:r>
    </w:p>
    <w:p w:rsidR="00711B02" w:rsidRPr="00711B02" w:rsidRDefault="00711B02" w:rsidP="00E43865">
      <w:pPr>
        <w:pStyle w:val="a7"/>
        <w:numPr>
          <w:ilvl w:val="0"/>
          <w:numId w:val="60"/>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mov</w:t>
      </w:r>
      <w:proofErr w:type="spellEnd"/>
      <w:r>
        <w:rPr>
          <w:rStyle w:val="HTML0"/>
          <w:rFonts w:ascii="var(--ds-font-family-code)" w:hAnsi="var(--ds-font-family-code)"/>
          <w:b/>
          <w:bCs/>
          <w:color w:val="3C3C43"/>
          <w:sz w:val="21"/>
          <w:szCs w:val="21"/>
        </w:rPr>
        <w:t xml:space="preserve"> DWORD PTR [rbp-20], </w:t>
      </w:r>
      <w:proofErr w:type="spellStart"/>
      <w:r>
        <w:rPr>
          <w:rStyle w:val="HTML0"/>
          <w:rFonts w:ascii="var(--ds-font-family-code)" w:hAnsi="var(--ds-font-family-code)"/>
          <w:b/>
          <w:bCs/>
          <w:color w:val="3C3C43"/>
          <w:sz w:val="21"/>
          <w:szCs w:val="21"/>
        </w:rPr>
        <w:t>edi</w:t>
      </w:r>
      <w:proofErr w:type="spellEnd"/>
      <w:r>
        <w:rPr>
          <w:rFonts w:ascii="Segoe UI" w:hAnsi="Segoe UI" w:cs="Segoe UI"/>
          <w:color w:val="3C3C43"/>
        </w:rPr>
        <w:t>: Записывает 32-битное значение из регистра </w:t>
      </w:r>
      <w:r>
        <w:rPr>
          <w:rStyle w:val="HTML0"/>
          <w:rFonts w:ascii="var(--ds-font-family-code)" w:hAnsi="var(--ds-font-family-code)"/>
          <w:color w:val="3C3C43"/>
          <w:sz w:val="21"/>
          <w:szCs w:val="21"/>
        </w:rPr>
        <w:t>EDI</w:t>
      </w:r>
      <w:r>
        <w:rPr>
          <w:rFonts w:ascii="Segoe UI" w:hAnsi="Segoe UI" w:cs="Segoe UI"/>
          <w:color w:val="3C3C43"/>
        </w:rPr>
        <w:t> в память по адресу </w:t>
      </w:r>
      <w:r>
        <w:rPr>
          <w:rStyle w:val="HTML0"/>
          <w:rFonts w:ascii="var(--ds-font-family-code)" w:hAnsi="var(--ds-font-family-code)"/>
          <w:color w:val="3C3C43"/>
          <w:sz w:val="21"/>
          <w:szCs w:val="21"/>
        </w:rPr>
        <w:t>[rbp-20]</w:t>
      </w:r>
      <w:r>
        <w:rPr>
          <w:rFonts w:ascii="Segoe UI" w:hAnsi="Segoe UI" w:cs="Segoe UI"/>
          <w:color w:val="3C3C43"/>
        </w:rPr>
        <w:t>, который находится в стеке.</w:t>
      </w:r>
    </w:p>
    <w:p w:rsidR="001504A9" w:rsidRDefault="001504A9" w:rsidP="0005301C">
      <w:pPr>
        <w:pStyle w:val="a7"/>
        <w:shd w:val="clear" w:color="auto" w:fill="FFFFFF"/>
        <w:spacing w:before="120" w:beforeAutospacing="0" w:after="240" w:afterAutospacing="0"/>
        <w:rPr>
          <w:rFonts w:ascii="Arial" w:hAnsi="Arial" w:cs="Arial"/>
          <w:color w:val="202122"/>
        </w:rPr>
      </w:pPr>
    </w:p>
    <w:p w:rsidR="001504A9" w:rsidRPr="00852FA4" w:rsidRDefault="001504A9" w:rsidP="001504A9">
      <w:pPr>
        <w:pStyle w:val="a7"/>
        <w:shd w:val="clear" w:color="auto" w:fill="FFFFFF"/>
        <w:spacing w:before="120" w:beforeAutospacing="0" w:after="240" w:afterAutospacing="0"/>
        <w:jc w:val="center"/>
        <w:rPr>
          <w:rFonts w:ascii="Arial" w:hAnsi="Arial" w:cs="Arial"/>
          <w:b/>
          <w:color w:val="202122"/>
        </w:rPr>
      </w:pPr>
      <w:r w:rsidRPr="001504A9">
        <w:rPr>
          <w:rFonts w:ascii="Arial" w:hAnsi="Arial" w:cs="Arial"/>
          <w:b/>
          <w:color w:val="202122"/>
        </w:rPr>
        <w:t>Команды</w:t>
      </w:r>
      <w:r w:rsidR="00852FA4">
        <w:rPr>
          <w:rFonts w:ascii="Arial" w:hAnsi="Arial" w:cs="Arial"/>
          <w:b/>
          <w:color w:val="202122"/>
        </w:rPr>
        <w:t xml:space="preserve"> </w:t>
      </w:r>
      <w:r w:rsidR="00852FA4">
        <w:rPr>
          <w:rFonts w:ascii="Arial" w:hAnsi="Arial" w:cs="Arial"/>
          <w:b/>
          <w:color w:val="202122"/>
          <w:lang w:val="en-US"/>
        </w:rPr>
        <w:t>x86</w:t>
      </w:r>
      <w:r w:rsidR="00852FA4">
        <w:rPr>
          <w:rFonts w:ascii="Arial" w:hAnsi="Arial" w:cs="Arial"/>
          <w:b/>
          <w:color w:val="202122"/>
        </w:rPr>
        <w:t>-64</w:t>
      </w:r>
    </w:p>
    <w:tbl>
      <w:tblPr>
        <w:tblStyle w:val="aa"/>
        <w:tblW w:w="0" w:type="auto"/>
        <w:tblLook w:val="04A0" w:firstRow="1" w:lastRow="0" w:firstColumn="1" w:lastColumn="0" w:noHBand="0" w:noVBand="1"/>
      </w:tblPr>
      <w:tblGrid>
        <w:gridCol w:w="4785"/>
        <w:gridCol w:w="4786"/>
      </w:tblGrid>
      <w:tr w:rsidR="00852FA4" w:rsidTr="00852FA4">
        <w:tc>
          <w:tcPr>
            <w:tcW w:w="4785" w:type="dxa"/>
          </w:tcPr>
          <w:p w:rsidR="00852FA4" w:rsidRPr="00A5666B" w:rsidRDefault="00852FA4" w:rsidP="00865D96">
            <w:pPr>
              <w:jc w:val="both"/>
              <w:rPr>
                <w:rFonts w:ascii="Times New Roman" w:eastAsia="Times New Roman" w:hAnsi="Times New Roman" w:cs="Times New Roman"/>
                <w:color w:val="000000" w:themeColor="text1"/>
                <w:sz w:val="24"/>
                <w:szCs w:val="24"/>
                <w:lang w:val="en-US" w:eastAsia="ru-RU"/>
              </w:rPr>
            </w:pPr>
            <w:r w:rsidRPr="00A5666B">
              <w:rPr>
                <w:rFonts w:ascii="Times New Roman" w:eastAsia="Times New Roman" w:hAnsi="Times New Roman" w:cs="Times New Roman"/>
                <w:color w:val="000000" w:themeColor="text1"/>
                <w:sz w:val="24"/>
                <w:szCs w:val="24"/>
                <w:lang w:eastAsia="ru-RU"/>
              </w:rPr>
              <w:t>Команда</w:t>
            </w:r>
            <w:r w:rsidR="005156F9" w:rsidRPr="00A5666B">
              <w:rPr>
                <w:rFonts w:ascii="Times New Roman" w:eastAsia="Times New Roman" w:hAnsi="Times New Roman" w:cs="Times New Roman"/>
                <w:color w:val="000000" w:themeColor="text1"/>
                <w:sz w:val="24"/>
                <w:szCs w:val="24"/>
                <w:lang w:val="en-US" w:eastAsia="ru-RU"/>
              </w:rPr>
              <w:t xml:space="preserve">, </w:t>
            </w:r>
            <w:r w:rsidR="005156F9" w:rsidRPr="00A5666B">
              <w:rPr>
                <w:rFonts w:ascii="Times New Roman" w:eastAsia="Times New Roman" w:hAnsi="Times New Roman" w:cs="Times New Roman"/>
                <w:color w:val="000000" w:themeColor="text1"/>
                <w:sz w:val="24"/>
                <w:szCs w:val="24"/>
                <w:lang w:eastAsia="ru-RU"/>
              </w:rPr>
              <w:t>метки</w:t>
            </w:r>
          </w:p>
        </w:tc>
        <w:tc>
          <w:tcPr>
            <w:tcW w:w="4786" w:type="dxa"/>
          </w:tcPr>
          <w:p w:rsidR="00852FA4" w:rsidRPr="00A5666B" w:rsidRDefault="00852FA4"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eastAsia="Times New Roman" w:hAnsi="Times New Roman" w:cs="Times New Roman"/>
                <w:color w:val="000000" w:themeColor="text1"/>
                <w:sz w:val="24"/>
                <w:szCs w:val="24"/>
                <w:lang w:eastAsia="ru-RU"/>
              </w:rPr>
              <w:t>Применение</w:t>
            </w:r>
          </w:p>
        </w:tc>
      </w:tr>
      <w:tr w:rsidR="00852FA4" w:rsidTr="00852FA4">
        <w:tc>
          <w:tcPr>
            <w:tcW w:w="4785" w:type="dxa"/>
          </w:tcPr>
          <w:p w:rsidR="00852FA4" w:rsidRPr="00A5666B" w:rsidRDefault="00852FA4" w:rsidP="00865D96">
            <w:pPr>
              <w:jc w:val="both"/>
              <w:rPr>
                <w:rFonts w:ascii="Times New Roman" w:eastAsia="Times New Roman" w:hAnsi="Times New Roman" w:cs="Times New Roman"/>
                <w:color w:val="000000" w:themeColor="text1"/>
                <w:sz w:val="24"/>
                <w:szCs w:val="24"/>
                <w:lang w:val="en-US" w:eastAsia="ru-RU"/>
              </w:rPr>
            </w:pPr>
            <w:r w:rsidRPr="00A5666B">
              <w:rPr>
                <w:rFonts w:ascii="Times New Roman" w:eastAsia="Times New Roman" w:hAnsi="Times New Roman" w:cs="Times New Roman"/>
                <w:color w:val="000000" w:themeColor="text1"/>
                <w:sz w:val="24"/>
                <w:szCs w:val="24"/>
                <w:lang w:val="en-US" w:eastAsia="ru-RU"/>
              </w:rPr>
              <w:t>push</w:t>
            </w:r>
          </w:p>
        </w:tc>
        <w:tc>
          <w:tcPr>
            <w:tcW w:w="4786" w:type="dxa"/>
          </w:tcPr>
          <w:p w:rsidR="00852FA4" w:rsidRPr="00A5666B" w:rsidRDefault="00BA719C"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hAnsi="Times New Roman" w:cs="Times New Roman"/>
                <w:color w:val="000000" w:themeColor="text1"/>
                <w:sz w:val="24"/>
                <w:szCs w:val="24"/>
                <w:shd w:val="clear" w:color="auto" w:fill="F8FFF8"/>
              </w:rPr>
              <w:t>Помещение операнда в стек</w:t>
            </w:r>
          </w:p>
        </w:tc>
      </w:tr>
      <w:tr w:rsidR="00852FA4" w:rsidTr="00852FA4">
        <w:tc>
          <w:tcPr>
            <w:tcW w:w="4785" w:type="dxa"/>
          </w:tcPr>
          <w:p w:rsidR="00852FA4" w:rsidRPr="00A5666B" w:rsidRDefault="00E913EC" w:rsidP="00865D96">
            <w:pPr>
              <w:jc w:val="both"/>
              <w:rPr>
                <w:rFonts w:ascii="Times New Roman" w:eastAsia="Times New Roman" w:hAnsi="Times New Roman" w:cs="Times New Roman"/>
                <w:color w:val="000000" w:themeColor="text1"/>
                <w:sz w:val="24"/>
                <w:szCs w:val="24"/>
                <w:lang w:val="en-US" w:eastAsia="ru-RU"/>
              </w:rPr>
            </w:pPr>
            <w:proofErr w:type="spellStart"/>
            <w:r w:rsidRPr="00A5666B">
              <w:rPr>
                <w:rFonts w:ascii="Times New Roman" w:eastAsia="Times New Roman" w:hAnsi="Times New Roman" w:cs="Times New Roman"/>
                <w:color w:val="000000" w:themeColor="text1"/>
                <w:sz w:val="24"/>
                <w:szCs w:val="24"/>
                <w:lang w:val="en-US" w:eastAsia="ru-RU"/>
              </w:rPr>
              <w:t>mov</w:t>
            </w:r>
            <w:proofErr w:type="spellEnd"/>
          </w:p>
        </w:tc>
        <w:tc>
          <w:tcPr>
            <w:tcW w:w="4786" w:type="dxa"/>
          </w:tcPr>
          <w:p w:rsidR="00852FA4" w:rsidRPr="00A5666B" w:rsidRDefault="00BA719C"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eastAsia="Times New Roman" w:hAnsi="Times New Roman" w:cs="Times New Roman"/>
                <w:color w:val="000000" w:themeColor="text1"/>
                <w:sz w:val="24"/>
                <w:szCs w:val="24"/>
                <w:lang w:eastAsia="ru-RU"/>
              </w:rPr>
              <w:t>Копирование второго операнда в первый</w:t>
            </w:r>
          </w:p>
        </w:tc>
      </w:tr>
      <w:tr w:rsidR="00852FA4" w:rsidTr="00852FA4">
        <w:tc>
          <w:tcPr>
            <w:tcW w:w="4785" w:type="dxa"/>
          </w:tcPr>
          <w:p w:rsidR="00852FA4" w:rsidRPr="00A5666B" w:rsidRDefault="00E913EC" w:rsidP="00865D96">
            <w:pPr>
              <w:jc w:val="both"/>
              <w:rPr>
                <w:rFonts w:ascii="Times New Roman" w:eastAsia="Times New Roman" w:hAnsi="Times New Roman" w:cs="Times New Roman"/>
                <w:color w:val="000000" w:themeColor="text1"/>
                <w:sz w:val="24"/>
                <w:szCs w:val="24"/>
                <w:lang w:val="en-US" w:eastAsia="ru-RU"/>
              </w:rPr>
            </w:pPr>
            <w:proofErr w:type="spellStart"/>
            <w:r w:rsidRPr="00A5666B">
              <w:rPr>
                <w:rFonts w:ascii="Times New Roman" w:eastAsia="Times New Roman" w:hAnsi="Times New Roman" w:cs="Times New Roman"/>
                <w:color w:val="000000" w:themeColor="text1"/>
                <w:sz w:val="24"/>
                <w:szCs w:val="24"/>
                <w:lang w:val="en-US" w:eastAsia="ru-RU"/>
              </w:rPr>
              <w:t>movsd</w:t>
            </w:r>
            <w:proofErr w:type="spellEnd"/>
          </w:p>
        </w:tc>
        <w:tc>
          <w:tcPr>
            <w:tcW w:w="4786" w:type="dxa"/>
          </w:tcPr>
          <w:p w:rsidR="00852FA4" w:rsidRPr="00A5666B" w:rsidRDefault="005156F9"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eastAsia="Times New Roman" w:hAnsi="Times New Roman" w:cs="Times New Roman"/>
                <w:color w:val="000000" w:themeColor="text1"/>
                <w:sz w:val="24"/>
                <w:szCs w:val="24"/>
                <w:lang w:eastAsia="ru-RU"/>
              </w:rPr>
              <w:t>Пересылка двойных слов</w:t>
            </w:r>
          </w:p>
        </w:tc>
      </w:tr>
      <w:tr w:rsidR="00852FA4" w:rsidTr="00852FA4">
        <w:tc>
          <w:tcPr>
            <w:tcW w:w="4785" w:type="dxa"/>
          </w:tcPr>
          <w:p w:rsidR="00711B02" w:rsidRPr="00A5666B" w:rsidRDefault="00711B02" w:rsidP="00711B02">
            <w:pPr>
              <w:pStyle w:val="a7"/>
              <w:shd w:val="clear" w:color="auto" w:fill="F7F7F7"/>
              <w:spacing w:before="0" w:beforeAutospacing="0"/>
              <w:rPr>
                <w:color w:val="000000" w:themeColor="text1"/>
              </w:rPr>
            </w:pPr>
            <w:r w:rsidRPr="00A5666B">
              <w:rPr>
                <w:rStyle w:val="HTML0"/>
                <w:rFonts w:ascii="Times New Roman" w:hAnsi="Times New Roman" w:cs="Times New Roman"/>
                <w:b/>
                <w:bCs/>
                <w:color w:val="000000" w:themeColor="text1"/>
                <w:sz w:val="24"/>
                <w:szCs w:val="24"/>
              </w:rPr>
              <w:t>.LC0</w:t>
            </w:r>
          </w:p>
          <w:p w:rsidR="00852FA4" w:rsidRPr="00A5666B" w:rsidRDefault="00852FA4" w:rsidP="00865D96">
            <w:pPr>
              <w:jc w:val="both"/>
              <w:rPr>
                <w:rFonts w:ascii="Times New Roman" w:eastAsia="Times New Roman" w:hAnsi="Times New Roman" w:cs="Times New Roman"/>
                <w:color w:val="000000" w:themeColor="text1"/>
                <w:sz w:val="24"/>
                <w:szCs w:val="24"/>
                <w:lang w:eastAsia="ru-RU"/>
              </w:rPr>
            </w:pPr>
          </w:p>
        </w:tc>
        <w:tc>
          <w:tcPr>
            <w:tcW w:w="4786" w:type="dxa"/>
          </w:tcPr>
          <w:p w:rsidR="00852FA4" w:rsidRPr="00A5666B" w:rsidRDefault="005156F9"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hAnsi="Times New Roman" w:cs="Times New Roman"/>
                <w:color w:val="000000" w:themeColor="text1"/>
                <w:sz w:val="24"/>
                <w:szCs w:val="24"/>
                <w:shd w:val="clear" w:color="auto" w:fill="F7F7F7"/>
              </w:rPr>
              <w:t>Метка, указывающая на место в памяти, где хранятся данные.</w:t>
            </w:r>
          </w:p>
        </w:tc>
      </w:tr>
      <w:tr w:rsidR="00852FA4" w:rsidTr="00852FA4">
        <w:tc>
          <w:tcPr>
            <w:tcW w:w="4785" w:type="dxa"/>
          </w:tcPr>
          <w:p w:rsidR="00852FA4" w:rsidRPr="00A5666B" w:rsidRDefault="005156F9" w:rsidP="00865D96">
            <w:pPr>
              <w:jc w:val="both"/>
              <w:rPr>
                <w:rFonts w:ascii="Times New Roman" w:eastAsia="Times New Roman" w:hAnsi="Times New Roman" w:cs="Times New Roman"/>
                <w:color w:val="000000" w:themeColor="text1"/>
                <w:sz w:val="24"/>
                <w:szCs w:val="24"/>
                <w:lang w:val="en-US" w:eastAsia="ru-RU"/>
              </w:rPr>
            </w:pPr>
            <w:r w:rsidRPr="00A5666B">
              <w:rPr>
                <w:rFonts w:ascii="Times New Roman" w:eastAsia="Times New Roman" w:hAnsi="Times New Roman" w:cs="Times New Roman"/>
                <w:color w:val="000000" w:themeColor="text1"/>
                <w:sz w:val="24"/>
                <w:szCs w:val="24"/>
                <w:lang w:val="en-US" w:eastAsia="ru-RU"/>
              </w:rPr>
              <w:t xml:space="preserve">.L3 </w:t>
            </w:r>
            <w:r w:rsidRPr="00A5666B">
              <w:rPr>
                <w:rFonts w:ascii="Times New Roman" w:eastAsia="Times New Roman" w:hAnsi="Times New Roman" w:cs="Times New Roman"/>
                <w:color w:val="000000" w:themeColor="text1"/>
                <w:sz w:val="24"/>
                <w:szCs w:val="24"/>
                <w:lang w:eastAsia="ru-RU"/>
              </w:rPr>
              <w:t>и т.д.</w:t>
            </w:r>
          </w:p>
        </w:tc>
        <w:tc>
          <w:tcPr>
            <w:tcW w:w="4786" w:type="dxa"/>
          </w:tcPr>
          <w:p w:rsidR="00852FA4" w:rsidRPr="00A5666B" w:rsidRDefault="005156F9"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hAnsi="Times New Roman" w:cs="Times New Roman"/>
                <w:color w:val="000000" w:themeColor="text1"/>
                <w:sz w:val="24"/>
                <w:szCs w:val="24"/>
                <w:shd w:val="clear" w:color="auto" w:fill="F7F7F7"/>
              </w:rPr>
              <w:t>используются для организации условных переходов и управления потоком выполнения программы. Они позволяют разделить код на логические блоки, что упрощает чтение и понимание программы.</w:t>
            </w:r>
          </w:p>
        </w:tc>
      </w:tr>
      <w:tr w:rsidR="00852FA4" w:rsidTr="00852FA4">
        <w:tc>
          <w:tcPr>
            <w:tcW w:w="4785" w:type="dxa"/>
          </w:tcPr>
          <w:p w:rsidR="00852FA4" w:rsidRPr="00A5666B" w:rsidRDefault="005156F9" w:rsidP="00865D96">
            <w:pPr>
              <w:jc w:val="both"/>
              <w:rPr>
                <w:rFonts w:ascii="Times New Roman" w:eastAsia="Times New Roman" w:hAnsi="Times New Roman" w:cs="Times New Roman"/>
                <w:color w:val="000000" w:themeColor="text1"/>
                <w:sz w:val="24"/>
                <w:szCs w:val="24"/>
                <w:lang w:val="en-US" w:eastAsia="ru-RU"/>
              </w:rPr>
            </w:pPr>
            <w:proofErr w:type="spellStart"/>
            <w:r w:rsidRPr="00A5666B">
              <w:rPr>
                <w:rFonts w:ascii="Times New Roman" w:eastAsia="Times New Roman" w:hAnsi="Times New Roman" w:cs="Times New Roman"/>
                <w:color w:val="000000" w:themeColor="text1"/>
                <w:sz w:val="24"/>
                <w:szCs w:val="24"/>
                <w:lang w:val="en-US" w:eastAsia="ru-RU"/>
              </w:rPr>
              <w:t>jmp</w:t>
            </w:r>
            <w:proofErr w:type="spellEnd"/>
          </w:p>
        </w:tc>
        <w:tc>
          <w:tcPr>
            <w:tcW w:w="4786" w:type="dxa"/>
          </w:tcPr>
          <w:p w:rsidR="00852FA4" w:rsidRPr="00A5666B" w:rsidRDefault="005156F9"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eastAsia="Times New Roman" w:hAnsi="Times New Roman" w:cs="Times New Roman"/>
                <w:color w:val="000000" w:themeColor="text1"/>
                <w:sz w:val="24"/>
                <w:szCs w:val="24"/>
                <w:lang w:eastAsia="ru-RU"/>
              </w:rPr>
              <w:t>Переход безусловный.</w:t>
            </w:r>
            <w:r w:rsidRPr="00A5666B">
              <w:rPr>
                <w:rFonts w:ascii="Times New Roman" w:hAnsi="Times New Roman" w:cs="Times New Roman"/>
                <w:color w:val="000000" w:themeColor="text1"/>
                <w:sz w:val="24"/>
                <w:szCs w:val="24"/>
                <w:shd w:val="clear" w:color="auto" w:fill="F7F7F7"/>
              </w:rPr>
              <w:t xml:space="preserve"> Она передает управление по указанной метке, что позволяет изменять поток выполнения программы.</w:t>
            </w:r>
          </w:p>
        </w:tc>
      </w:tr>
      <w:tr w:rsidR="00852FA4" w:rsidTr="00852FA4">
        <w:tc>
          <w:tcPr>
            <w:tcW w:w="4785" w:type="dxa"/>
          </w:tcPr>
          <w:p w:rsidR="00852FA4" w:rsidRPr="00A5666B" w:rsidRDefault="005156F9" w:rsidP="00865D96">
            <w:pPr>
              <w:jc w:val="both"/>
              <w:rPr>
                <w:rFonts w:ascii="Times New Roman" w:eastAsia="Times New Roman" w:hAnsi="Times New Roman" w:cs="Times New Roman"/>
                <w:color w:val="000000" w:themeColor="text1"/>
                <w:sz w:val="24"/>
                <w:szCs w:val="24"/>
                <w:lang w:val="en-US" w:eastAsia="ru-RU"/>
              </w:rPr>
            </w:pPr>
            <w:proofErr w:type="spellStart"/>
            <w:r w:rsidRPr="00A5666B">
              <w:rPr>
                <w:rFonts w:ascii="Times New Roman" w:eastAsia="Times New Roman" w:hAnsi="Times New Roman" w:cs="Times New Roman"/>
                <w:color w:val="000000" w:themeColor="text1"/>
                <w:sz w:val="24"/>
                <w:szCs w:val="24"/>
                <w:lang w:val="en-US" w:eastAsia="ru-RU"/>
              </w:rPr>
              <w:t>pxor</w:t>
            </w:r>
            <w:proofErr w:type="spellEnd"/>
          </w:p>
        </w:tc>
        <w:tc>
          <w:tcPr>
            <w:tcW w:w="4786" w:type="dxa"/>
          </w:tcPr>
          <w:p w:rsidR="00852FA4" w:rsidRPr="00A5666B" w:rsidRDefault="004D5D05"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hAnsi="Times New Roman" w:cs="Times New Roman"/>
                <w:color w:val="000000" w:themeColor="text1"/>
                <w:sz w:val="24"/>
                <w:szCs w:val="24"/>
                <w:shd w:val="clear" w:color="auto" w:fill="F7F7F7"/>
              </w:rPr>
              <w:t>Команда для выполнения побитовой операции XOR между двумя регистрами</w:t>
            </w:r>
          </w:p>
        </w:tc>
      </w:tr>
      <w:tr w:rsidR="004D5D05" w:rsidTr="00852FA4">
        <w:tc>
          <w:tcPr>
            <w:tcW w:w="4785" w:type="dxa"/>
          </w:tcPr>
          <w:p w:rsidR="004D5D05" w:rsidRPr="00A5666B" w:rsidRDefault="004D5D05" w:rsidP="00865D96">
            <w:pPr>
              <w:jc w:val="both"/>
              <w:rPr>
                <w:rFonts w:ascii="Times New Roman" w:eastAsia="Times New Roman" w:hAnsi="Times New Roman" w:cs="Times New Roman"/>
                <w:color w:val="000000" w:themeColor="text1"/>
                <w:sz w:val="24"/>
                <w:szCs w:val="24"/>
                <w:lang w:val="en-US" w:eastAsia="ru-RU"/>
              </w:rPr>
            </w:pPr>
            <w:proofErr w:type="spellStart"/>
            <w:r w:rsidRPr="00A5666B">
              <w:rPr>
                <w:rFonts w:ascii="Times New Roman" w:hAnsi="Times New Roman" w:cs="Times New Roman"/>
                <w:color w:val="000000" w:themeColor="text1"/>
                <w:sz w:val="24"/>
                <w:szCs w:val="24"/>
                <w:lang w:val="en-US"/>
              </w:rPr>
              <w:t>cvtsi</w:t>
            </w:r>
            <w:proofErr w:type="spellEnd"/>
            <w:r w:rsidRPr="00A5666B">
              <w:rPr>
                <w:rFonts w:ascii="Times New Roman" w:hAnsi="Times New Roman" w:cs="Times New Roman"/>
                <w:color w:val="000000" w:themeColor="text1"/>
                <w:sz w:val="24"/>
                <w:szCs w:val="24"/>
              </w:rPr>
              <w:t>2</w:t>
            </w:r>
            <w:proofErr w:type="spellStart"/>
            <w:r w:rsidRPr="00A5666B">
              <w:rPr>
                <w:rFonts w:ascii="Times New Roman" w:hAnsi="Times New Roman" w:cs="Times New Roman"/>
                <w:color w:val="000000" w:themeColor="text1"/>
                <w:sz w:val="24"/>
                <w:szCs w:val="24"/>
                <w:lang w:val="en-US"/>
              </w:rPr>
              <w:t>sd</w:t>
            </w:r>
            <w:proofErr w:type="spellEnd"/>
          </w:p>
        </w:tc>
        <w:tc>
          <w:tcPr>
            <w:tcW w:w="4786" w:type="dxa"/>
          </w:tcPr>
          <w:p w:rsidR="004D5D05" w:rsidRPr="00A5666B" w:rsidRDefault="004D5D05" w:rsidP="00865D96">
            <w:pPr>
              <w:jc w:val="both"/>
              <w:rPr>
                <w:rFonts w:ascii="Times New Roman" w:hAnsi="Times New Roman" w:cs="Times New Roman"/>
                <w:color w:val="000000" w:themeColor="text1"/>
                <w:sz w:val="24"/>
                <w:szCs w:val="24"/>
                <w:shd w:val="clear" w:color="auto" w:fill="F7F7F7"/>
              </w:rPr>
            </w:pPr>
            <w:r w:rsidRPr="00A5666B">
              <w:rPr>
                <w:rFonts w:ascii="Times New Roman" w:hAnsi="Times New Roman" w:cs="Times New Roman"/>
                <w:color w:val="000000" w:themeColor="text1"/>
                <w:sz w:val="24"/>
                <w:szCs w:val="24"/>
                <w:shd w:val="clear" w:color="auto" w:fill="F7F7F7"/>
              </w:rPr>
              <w:t xml:space="preserve">Преобразует целое число </w:t>
            </w:r>
            <w:proofErr w:type="gramStart"/>
            <w:r w:rsidRPr="00A5666B">
              <w:rPr>
                <w:rFonts w:ascii="Times New Roman" w:hAnsi="Times New Roman" w:cs="Times New Roman"/>
                <w:color w:val="000000" w:themeColor="text1"/>
                <w:sz w:val="24"/>
                <w:szCs w:val="24"/>
                <w:shd w:val="clear" w:color="auto" w:fill="F7F7F7"/>
              </w:rPr>
              <w:t>в</w:t>
            </w:r>
            <w:proofErr w:type="gramEnd"/>
            <w:r w:rsidRPr="00A5666B">
              <w:rPr>
                <w:rFonts w:ascii="Times New Roman" w:hAnsi="Times New Roman" w:cs="Times New Roman"/>
                <w:color w:val="000000" w:themeColor="text1"/>
                <w:sz w:val="24"/>
                <w:szCs w:val="24"/>
                <w:shd w:val="clear" w:color="auto" w:fill="F7F7F7"/>
              </w:rPr>
              <w:t xml:space="preserve"> вещественное</w:t>
            </w:r>
          </w:p>
        </w:tc>
      </w:tr>
      <w:tr w:rsidR="004D5D05" w:rsidTr="00852FA4">
        <w:tc>
          <w:tcPr>
            <w:tcW w:w="4785" w:type="dxa"/>
          </w:tcPr>
          <w:p w:rsidR="004D5D05" w:rsidRPr="00A5666B" w:rsidRDefault="004D5D05" w:rsidP="00865D96">
            <w:pPr>
              <w:jc w:val="both"/>
              <w:rPr>
                <w:rFonts w:ascii="Times New Roman" w:eastAsia="Times New Roman" w:hAnsi="Times New Roman" w:cs="Times New Roman"/>
                <w:color w:val="000000" w:themeColor="text1"/>
                <w:sz w:val="24"/>
                <w:szCs w:val="24"/>
                <w:lang w:eastAsia="ru-RU"/>
              </w:rPr>
            </w:pPr>
            <w:proofErr w:type="spellStart"/>
            <w:r w:rsidRPr="00A5666B">
              <w:rPr>
                <w:rFonts w:ascii="Times New Roman" w:hAnsi="Times New Roman" w:cs="Times New Roman"/>
                <w:color w:val="000000" w:themeColor="text1"/>
                <w:sz w:val="24"/>
                <w:szCs w:val="24"/>
                <w:lang w:val="en-US"/>
              </w:rPr>
              <w:t>mulsd</w:t>
            </w:r>
            <w:proofErr w:type="spellEnd"/>
          </w:p>
        </w:tc>
        <w:tc>
          <w:tcPr>
            <w:tcW w:w="4786" w:type="dxa"/>
          </w:tcPr>
          <w:p w:rsidR="004D5D05" w:rsidRPr="00A5666B" w:rsidRDefault="00A5666B" w:rsidP="00865D96">
            <w:pPr>
              <w:jc w:val="both"/>
              <w:rPr>
                <w:rFonts w:ascii="Times New Roman" w:hAnsi="Times New Roman" w:cs="Times New Roman"/>
                <w:color w:val="000000" w:themeColor="text1"/>
                <w:sz w:val="24"/>
                <w:szCs w:val="24"/>
                <w:shd w:val="clear" w:color="auto" w:fill="F7F7F7"/>
              </w:rPr>
            </w:pPr>
            <w:r w:rsidRPr="00A5666B">
              <w:rPr>
                <w:rFonts w:ascii="Times New Roman" w:hAnsi="Times New Roman" w:cs="Times New Roman"/>
                <w:color w:val="000000" w:themeColor="text1"/>
                <w:sz w:val="24"/>
                <w:szCs w:val="24"/>
                <w:shd w:val="clear" w:color="auto" w:fill="F7F7F7"/>
              </w:rPr>
              <w:t>Умножение двух операндов</w:t>
            </w:r>
          </w:p>
        </w:tc>
      </w:tr>
      <w:tr w:rsidR="004D5D05" w:rsidTr="00852FA4">
        <w:tc>
          <w:tcPr>
            <w:tcW w:w="4785" w:type="dxa"/>
          </w:tcPr>
          <w:p w:rsidR="004D5D05" w:rsidRPr="00A5666B" w:rsidRDefault="004D5D05" w:rsidP="00865D96">
            <w:pPr>
              <w:jc w:val="both"/>
              <w:rPr>
                <w:rFonts w:ascii="Times New Roman" w:eastAsia="Times New Roman" w:hAnsi="Times New Roman" w:cs="Times New Roman"/>
                <w:color w:val="000000" w:themeColor="text1"/>
                <w:sz w:val="24"/>
                <w:szCs w:val="24"/>
                <w:lang w:eastAsia="ru-RU"/>
              </w:rPr>
            </w:pPr>
            <w:r w:rsidRPr="00A5666B">
              <w:rPr>
                <w:rFonts w:ascii="Times New Roman" w:hAnsi="Times New Roman" w:cs="Times New Roman"/>
                <w:color w:val="000000" w:themeColor="text1"/>
                <w:sz w:val="24"/>
                <w:szCs w:val="24"/>
                <w:lang w:val="en-US"/>
              </w:rPr>
              <w:t>add</w:t>
            </w:r>
          </w:p>
        </w:tc>
        <w:tc>
          <w:tcPr>
            <w:tcW w:w="4786" w:type="dxa"/>
          </w:tcPr>
          <w:p w:rsidR="004D5D05" w:rsidRPr="00A5666B" w:rsidRDefault="00A5666B" w:rsidP="00865D96">
            <w:pPr>
              <w:jc w:val="both"/>
              <w:rPr>
                <w:rFonts w:ascii="Times New Roman" w:hAnsi="Times New Roman" w:cs="Times New Roman"/>
                <w:color w:val="000000" w:themeColor="text1"/>
                <w:sz w:val="24"/>
                <w:szCs w:val="24"/>
                <w:shd w:val="clear" w:color="auto" w:fill="F7F7F7"/>
              </w:rPr>
            </w:pPr>
            <w:r w:rsidRPr="00A5666B">
              <w:rPr>
                <w:rFonts w:ascii="Times New Roman" w:hAnsi="Times New Roman" w:cs="Times New Roman"/>
                <w:color w:val="000000" w:themeColor="text1"/>
                <w:sz w:val="24"/>
                <w:szCs w:val="24"/>
                <w:shd w:val="clear" w:color="auto" w:fill="F7F7F7"/>
              </w:rPr>
              <w:t>Сложение двух операндов</w:t>
            </w:r>
          </w:p>
        </w:tc>
      </w:tr>
      <w:tr w:rsidR="004D5D05" w:rsidTr="00852FA4">
        <w:tc>
          <w:tcPr>
            <w:tcW w:w="4785" w:type="dxa"/>
          </w:tcPr>
          <w:p w:rsidR="004D5D05" w:rsidRPr="00A5666B" w:rsidRDefault="004D5D05" w:rsidP="00865D96">
            <w:pPr>
              <w:jc w:val="both"/>
              <w:rPr>
                <w:rFonts w:ascii="Times New Roman" w:hAnsi="Times New Roman" w:cs="Times New Roman"/>
                <w:color w:val="000000" w:themeColor="text1"/>
                <w:sz w:val="24"/>
                <w:szCs w:val="24"/>
                <w:lang w:val="en-US"/>
              </w:rPr>
            </w:pPr>
            <w:proofErr w:type="spellStart"/>
            <w:r w:rsidRPr="00A5666B">
              <w:rPr>
                <w:rFonts w:ascii="Times New Roman" w:hAnsi="Times New Roman" w:cs="Times New Roman"/>
                <w:color w:val="000000" w:themeColor="text1"/>
                <w:sz w:val="24"/>
                <w:szCs w:val="24"/>
                <w:lang w:val="en-US"/>
              </w:rPr>
              <w:t>cmp</w:t>
            </w:r>
            <w:proofErr w:type="spellEnd"/>
          </w:p>
        </w:tc>
        <w:tc>
          <w:tcPr>
            <w:tcW w:w="4786" w:type="dxa"/>
          </w:tcPr>
          <w:p w:rsidR="004D5D05" w:rsidRPr="00A5666B" w:rsidRDefault="00A5666B" w:rsidP="00865D96">
            <w:pPr>
              <w:jc w:val="both"/>
              <w:rPr>
                <w:rFonts w:ascii="Times New Roman" w:hAnsi="Times New Roman" w:cs="Times New Roman"/>
                <w:color w:val="000000" w:themeColor="text1"/>
                <w:sz w:val="24"/>
                <w:szCs w:val="24"/>
                <w:shd w:val="clear" w:color="auto" w:fill="F7F7F7"/>
              </w:rPr>
            </w:pPr>
            <w:r w:rsidRPr="00A5666B">
              <w:rPr>
                <w:rFonts w:ascii="Times New Roman" w:hAnsi="Times New Roman" w:cs="Times New Roman"/>
                <w:color w:val="000000" w:themeColor="text1"/>
                <w:sz w:val="24"/>
                <w:szCs w:val="24"/>
                <w:shd w:val="clear" w:color="auto" w:fill="F7F7F7"/>
              </w:rPr>
              <w:t>Сравнение двух операндов</w:t>
            </w:r>
          </w:p>
          <w:p w:rsidR="00A5666B" w:rsidRPr="00A5666B" w:rsidRDefault="00A5666B" w:rsidP="00865D96">
            <w:pPr>
              <w:jc w:val="both"/>
              <w:rPr>
                <w:rFonts w:ascii="Times New Roman" w:hAnsi="Times New Roman" w:cs="Times New Roman"/>
                <w:color w:val="000000" w:themeColor="text1"/>
                <w:sz w:val="24"/>
                <w:szCs w:val="24"/>
                <w:shd w:val="clear" w:color="auto" w:fill="F7F7F7"/>
              </w:rPr>
            </w:pPr>
            <w:r w:rsidRPr="00A5666B">
              <w:rPr>
                <w:rFonts w:ascii="Times New Roman" w:hAnsi="Times New Roman" w:cs="Times New Roman"/>
                <w:color w:val="000000" w:themeColor="text1"/>
                <w:sz w:val="24"/>
                <w:szCs w:val="24"/>
                <w:shd w:val="clear" w:color="auto" w:fill="F7F7F7"/>
              </w:rPr>
              <w:t>Она вычитает второй операнд из первого и устанавливает флаги в регистре флагов (EFLAGS) в зависимости от результата вычитания. Результат вычитания не сохраняется, а только устанавливаются флаги, которые могут быть использованы для условных переходов.</w:t>
            </w:r>
          </w:p>
          <w:p w:rsidR="00A5666B" w:rsidRPr="00A5666B" w:rsidRDefault="00A5666B" w:rsidP="00A5666B">
            <w:pPr>
              <w:pStyle w:val="a7"/>
              <w:shd w:val="clear" w:color="auto" w:fill="F7F7F7"/>
              <w:spacing w:before="0" w:beforeAutospacing="0" w:after="60" w:afterAutospacing="0"/>
              <w:rPr>
                <w:color w:val="000000" w:themeColor="text1"/>
              </w:rPr>
            </w:pPr>
            <w:r w:rsidRPr="00A5666B">
              <w:rPr>
                <w:rStyle w:val="a8"/>
                <w:color w:val="000000" w:themeColor="text1"/>
              </w:rPr>
              <w:t>Регистр флагов (EFLAGS)</w:t>
            </w:r>
            <w:r w:rsidRPr="00A5666B">
              <w:rPr>
                <w:color w:val="000000" w:themeColor="text1"/>
              </w:rPr>
              <w:t>: Содержит флаги, которые устанавливаются в зависимости от результата операции. Важные флаги для сравнения:</w:t>
            </w:r>
          </w:p>
          <w:p w:rsidR="00A5666B" w:rsidRPr="00A5666B" w:rsidRDefault="00A5666B" w:rsidP="00A5666B">
            <w:pPr>
              <w:pStyle w:val="a7"/>
              <w:shd w:val="clear" w:color="auto" w:fill="F7F7F7"/>
              <w:spacing w:before="0" w:beforeAutospacing="0"/>
              <w:rPr>
                <w:color w:val="000000" w:themeColor="text1"/>
              </w:rPr>
            </w:pPr>
            <w:r w:rsidRPr="00A5666B">
              <w:rPr>
                <w:rStyle w:val="a8"/>
                <w:color w:val="000000" w:themeColor="text1"/>
              </w:rPr>
              <w:t>ZF (</w:t>
            </w:r>
            <w:proofErr w:type="spellStart"/>
            <w:r w:rsidRPr="00A5666B">
              <w:rPr>
                <w:rStyle w:val="a8"/>
                <w:color w:val="000000" w:themeColor="text1"/>
              </w:rPr>
              <w:t>Zero</w:t>
            </w:r>
            <w:proofErr w:type="spellEnd"/>
            <w:r w:rsidRPr="00A5666B">
              <w:rPr>
                <w:rStyle w:val="a8"/>
                <w:color w:val="000000" w:themeColor="text1"/>
              </w:rPr>
              <w:t xml:space="preserve"> </w:t>
            </w:r>
            <w:proofErr w:type="spellStart"/>
            <w:r w:rsidRPr="00A5666B">
              <w:rPr>
                <w:rStyle w:val="a8"/>
                <w:color w:val="000000" w:themeColor="text1"/>
              </w:rPr>
              <w:t>Flag</w:t>
            </w:r>
            <w:proofErr w:type="spellEnd"/>
            <w:r w:rsidRPr="00A5666B">
              <w:rPr>
                <w:rStyle w:val="a8"/>
                <w:color w:val="000000" w:themeColor="text1"/>
              </w:rPr>
              <w:t>)</w:t>
            </w:r>
            <w:r w:rsidRPr="00A5666B">
              <w:rPr>
                <w:color w:val="000000" w:themeColor="text1"/>
              </w:rPr>
              <w:t>: Устанавливается в 1, если результат вычитания равен нулю (значения равны).</w:t>
            </w:r>
          </w:p>
          <w:p w:rsidR="00A5666B" w:rsidRPr="00A5666B" w:rsidRDefault="00A5666B" w:rsidP="002154EA">
            <w:pPr>
              <w:pStyle w:val="a7"/>
              <w:shd w:val="clear" w:color="auto" w:fill="F7F7F7"/>
              <w:spacing w:before="0" w:beforeAutospacing="0"/>
              <w:rPr>
                <w:color w:val="000000" w:themeColor="text1"/>
              </w:rPr>
            </w:pPr>
            <w:r w:rsidRPr="00A5666B">
              <w:rPr>
                <w:rStyle w:val="a8"/>
                <w:color w:val="000000" w:themeColor="text1"/>
              </w:rPr>
              <w:t>SF (</w:t>
            </w:r>
            <w:proofErr w:type="spellStart"/>
            <w:r w:rsidRPr="00A5666B">
              <w:rPr>
                <w:rStyle w:val="a8"/>
                <w:color w:val="000000" w:themeColor="text1"/>
              </w:rPr>
              <w:t>Sign</w:t>
            </w:r>
            <w:proofErr w:type="spellEnd"/>
            <w:r w:rsidRPr="00A5666B">
              <w:rPr>
                <w:rStyle w:val="a8"/>
                <w:color w:val="000000" w:themeColor="text1"/>
              </w:rPr>
              <w:t xml:space="preserve"> </w:t>
            </w:r>
            <w:proofErr w:type="spellStart"/>
            <w:r w:rsidRPr="00A5666B">
              <w:rPr>
                <w:rStyle w:val="a8"/>
                <w:color w:val="000000" w:themeColor="text1"/>
              </w:rPr>
              <w:t>Flag</w:t>
            </w:r>
            <w:proofErr w:type="spellEnd"/>
            <w:r w:rsidRPr="00A5666B">
              <w:rPr>
                <w:rStyle w:val="a8"/>
                <w:color w:val="000000" w:themeColor="text1"/>
              </w:rPr>
              <w:t>)</w:t>
            </w:r>
            <w:r w:rsidRPr="00A5666B">
              <w:rPr>
                <w:color w:val="000000" w:themeColor="text1"/>
              </w:rPr>
              <w:t xml:space="preserve">: Устанавливается в 1, если </w:t>
            </w:r>
            <w:r w:rsidRPr="00A5666B">
              <w:rPr>
                <w:color w:val="000000" w:themeColor="text1"/>
              </w:rPr>
              <w:lastRenderedPageBreak/>
              <w:t>результат вычитания отрицателен (первый операнд меньше второго).</w:t>
            </w:r>
          </w:p>
          <w:p w:rsidR="00A5666B" w:rsidRPr="00A5666B" w:rsidRDefault="00A5666B" w:rsidP="002154EA">
            <w:pPr>
              <w:pStyle w:val="a7"/>
              <w:shd w:val="clear" w:color="auto" w:fill="F7F7F7"/>
              <w:spacing w:before="0" w:beforeAutospacing="0"/>
              <w:rPr>
                <w:color w:val="000000" w:themeColor="text1"/>
              </w:rPr>
            </w:pPr>
            <w:r w:rsidRPr="00A5666B">
              <w:rPr>
                <w:rStyle w:val="a8"/>
                <w:color w:val="000000" w:themeColor="text1"/>
              </w:rPr>
              <w:t>OF (</w:t>
            </w:r>
            <w:proofErr w:type="spellStart"/>
            <w:r w:rsidRPr="00A5666B">
              <w:rPr>
                <w:rStyle w:val="a8"/>
                <w:color w:val="000000" w:themeColor="text1"/>
              </w:rPr>
              <w:t>Overflow</w:t>
            </w:r>
            <w:proofErr w:type="spellEnd"/>
            <w:r w:rsidRPr="00A5666B">
              <w:rPr>
                <w:rStyle w:val="a8"/>
                <w:color w:val="000000" w:themeColor="text1"/>
              </w:rPr>
              <w:t xml:space="preserve"> </w:t>
            </w:r>
            <w:proofErr w:type="spellStart"/>
            <w:r w:rsidRPr="00A5666B">
              <w:rPr>
                <w:rStyle w:val="a8"/>
                <w:color w:val="000000" w:themeColor="text1"/>
              </w:rPr>
              <w:t>Flag</w:t>
            </w:r>
            <w:proofErr w:type="spellEnd"/>
            <w:r w:rsidRPr="00A5666B">
              <w:rPr>
                <w:rStyle w:val="a8"/>
                <w:color w:val="000000" w:themeColor="text1"/>
              </w:rPr>
              <w:t>)</w:t>
            </w:r>
            <w:r w:rsidRPr="00A5666B">
              <w:rPr>
                <w:color w:val="000000" w:themeColor="text1"/>
              </w:rPr>
              <w:t>: Устанавливается в 1, если произошло переполнение при вычитании.</w:t>
            </w:r>
          </w:p>
          <w:p w:rsidR="00A5666B" w:rsidRPr="00A5666B" w:rsidRDefault="00A5666B" w:rsidP="002154EA">
            <w:pPr>
              <w:pStyle w:val="a7"/>
              <w:shd w:val="clear" w:color="auto" w:fill="F7F7F7"/>
              <w:spacing w:before="0" w:beforeAutospacing="0"/>
              <w:ind w:left="1440"/>
              <w:rPr>
                <w:color w:val="000000" w:themeColor="text1"/>
              </w:rPr>
            </w:pPr>
            <w:r w:rsidRPr="00A5666B">
              <w:rPr>
                <w:rStyle w:val="a8"/>
                <w:color w:val="000000" w:themeColor="text1"/>
              </w:rPr>
              <w:t>CF (</w:t>
            </w:r>
            <w:proofErr w:type="spellStart"/>
            <w:r w:rsidRPr="00A5666B">
              <w:rPr>
                <w:rStyle w:val="a8"/>
                <w:color w:val="000000" w:themeColor="text1"/>
              </w:rPr>
              <w:t>Carry</w:t>
            </w:r>
            <w:proofErr w:type="spellEnd"/>
            <w:r w:rsidRPr="00A5666B">
              <w:rPr>
                <w:rStyle w:val="a8"/>
                <w:color w:val="000000" w:themeColor="text1"/>
              </w:rPr>
              <w:t xml:space="preserve"> </w:t>
            </w:r>
            <w:proofErr w:type="spellStart"/>
            <w:r w:rsidRPr="00A5666B">
              <w:rPr>
                <w:rStyle w:val="a8"/>
                <w:color w:val="000000" w:themeColor="text1"/>
              </w:rPr>
              <w:t>Flag</w:t>
            </w:r>
            <w:proofErr w:type="spellEnd"/>
            <w:r w:rsidRPr="00A5666B">
              <w:rPr>
                <w:rStyle w:val="a8"/>
                <w:color w:val="000000" w:themeColor="text1"/>
              </w:rPr>
              <w:t>)</w:t>
            </w:r>
            <w:r w:rsidRPr="00A5666B">
              <w:rPr>
                <w:color w:val="000000" w:themeColor="text1"/>
              </w:rPr>
              <w:t>: Устанавливается в 1, если произошел заем при вычитании (первый операнд меньше второго).</w:t>
            </w:r>
          </w:p>
          <w:p w:rsidR="00A5666B" w:rsidRPr="00A5666B" w:rsidRDefault="00A5666B" w:rsidP="00865D96">
            <w:pPr>
              <w:jc w:val="both"/>
              <w:rPr>
                <w:rFonts w:ascii="Times New Roman" w:hAnsi="Times New Roman" w:cs="Times New Roman"/>
                <w:color w:val="000000" w:themeColor="text1"/>
                <w:sz w:val="24"/>
                <w:szCs w:val="24"/>
                <w:shd w:val="clear" w:color="auto" w:fill="F7F7F7"/>
              </w:rPr>
            </w:pPr>
          </w:p>
        </w:tc>
      </w:tr>
      <w:tr w:rsidR="004D5D05" w:rsidTr="00852FA4">
        <w:tc>
          <w:tcPr>
            <w:tcW w:w="4785" w:type="dxa"/>
          </w:tcPr>
          <w:p w:rsidR="004D5D05" w:rsidRPr="00E25F05" w:rsidRDefault="00A5666B" w:rsidP="00865D96">
            <w:pPr>
              <w:jc w:val="both"/>
              <w:rPr>
                <w:rFonts w:ascii="Times New Roman" w:hAnsi="Times New Roman" w:cs="Times New Roman"/>
                <w:color w:val="000000" w:themeColor="text1"/>
                <w:sz w:val="24"/>
                <w:szCs w:val="24"/>
                <w:lang w:val="en-US"/>
              </w:rPr>
            </w:pPr>
            <w:proofErr w:type="spellStart"/>
            <w:r w:rsidRPr="00E25F05">
              <w:rPr>
                <w:rFonts w:ascii="Times New Roman" w:hAnsi="Times New Roman" w:cs="Times New Roman"/>
                <w:color w:val="000000" w:themeColor="text1"/>
                <w:sz w:val="24"/>
                <w:szCs w:val="24"/>
                <w:lang w:val="en-US"/>
              </w:rPr>
              <w:lastRenderedPageBreak/>
              <w:t>jle</w:t>
            </w:r>
            <w:proofErr w:type="spellEnd"/>
            <w:r w:rsidRPr="00E25F05">
              <w:rPr>
                <w:rFonts w:ascii="Times New Roman" w:hAnsi="Times New Roman" w:cs="Times New Roman"/>
                <w:color w:val="000000" w:themeColor="text1"/>
                <w:sz w:val="24"/>
                <w:szCs w:val="24"/>
              </w:rPr>
              <w:t xml:space="preserve"> </w:t>
            </w:r>
            <w:r w:rsidRPr="00E25F05">
              <w:rPr>
                <w:rFonts w:ascii="Times New Roman" w:hAnsi="Times New Roman" w:cs="Times New Roman"/>
                <w:color w:val="000000" w:themeColor="text1"/>
                <w:sz w:val="24"/>
                <w:szCs w:val="24"/>
                <w:lang w:val="en-US"/>
              </w:rPr>
              <w:t> </w:t>
            </w:r>
          </w:p>
        </w:tc>
        <w:tc>
          <w:tcPr>
            <w:tcW w:w="4786" w:type="dxa"/>
          </w:tcPr>
          <w:p w:rsidR="004D5D05" w:rsidRPr="00E25F05" w:rsidRDefault="00A5666B" w:rsidP="00865D96">
            <w:pPr>
              <w:jc w:val="both"/>
              <w:rPr>
                <w:rFonts w:ascii="Times New Roman" w:hAnsi="Times New Roman" w:cs="Times New Roman"/>
                <w:color w:val="000000" w:themeColor="text1"/>
                <w:sz w:val="24"/>
                <w:szCs w:val="24"/>
                <w:shd w:val="clear" w:color="auto" w:fill="F7F7F7"/>
              </w:rPr>
            </w:pPr>
            <w:r w:rsidRPr="00E25F05">
              <w:rPr>
                <w:rFonts w:ascii="Times New Roman" w:hAnsi="Times New Roman" w:cs="Times New Roman"/>
                <w:color w:val="000000" w:themeColor="text1"/>
                <w:sz w:val="24"/>
                <w:szCs w:val="24"/>
                <w:shd w:val="clear" w:color="auto" w:fill="F7F7F7"/>
              </w:rPr>
              <w:t>Используется для условного перехода в программе. Она передает управление по указанной метке, если результат предыдущего сравнения удовлетворяет условию "меньше или равно".</w:t>
            </w:r>
          </w:p>
        </w:tc>
      </w:tr>
      <w:tr w:rsidR="0053718F" w:rsidTr="00852FA4">
        <w:tc>
          <w:tcPr>
            <w:tcW w:w="4785" w:type="dxa"/>
          </w:tcPr>
          <w:p w:rsidR="0053718F" w:rsidRPr="00055E88" w:rsidRDefault="0053718F" w:rsidP="00865D96">
            <w:pPr>
              <w:jc w:val="both"/>
              <w:rPr>
                <w:rFonts w:ascii="Times New Roman" w:hAnsi="Times New Roman" w:cs="Times New Roman"/>
                <w:color w:val="000000" w:themeColor="text1"/>
                <w:sz w:val="24"/>
                <w:lang w:val="en-US"/>
              </w:rPr>
            </w:pPr>
            <w:proofErr w:type="spellStart"/>
            <w:r w:rsidRPr="00055E88">
              <w:rPr>
                <w:rFonts w:ascii="Times New Roman" w:hAnsi="Times New Roman" w:cs="Times New Roman"/>
                <w:color w:val="000000" w:themeColor="text1"/>
                <w:sz w:val="24"/>
                <w:lang w:val="en-US"/>
              </w:rPr>
              <w:t>jne</w:t>
            </w:r>
            <w:proofErr w:type="spellEnd"/>
          </w:p>
        </w:tc>
        <w:tc>
          <w:tcPr>
            <w:tcW w:w="4786" w:type="dxa"/>
          </w:tcPr>
          <w:p w:rsidR="0053718F" w:rsidRPr="00055E88" w:rsidRDefault="00055E88" w:rsidP="00865D96">
            <w:pPr>
              <w:jc w:val="both"/>
              <w:rPr>
                <w:rFonts w:ascii="Times New Roman" w:hAnsi="Times New Roman" w:cs="Times New Roman"/>
                <w:color w:val="000000" w:themeColor="text1"/>
                <w:sz w:val="24"/>
                <w:shd w:val="clear" w:color="auto" w:fill="F7F7F7"/>
              </w:rPr>
            </w:pPr>
            <w:r w:rsidRPr="00055E88">
              <w:rPr>
                <w:rFonts w:ascii="Times New Roman" w:hAnsi="Times New Roman" w:cs="Times New Roman"/>
                <w:color w:val="000000" w:themeColor="text1"/>
                <w:sz w:val="24"/>
              </w:rPr>
              <w:t>перейти, если не нуль или не равно. Условие перехода: </w:t>
            </w:r>
            <w:r w:rsidRPr="00055E88">
              <w:rPr>
                <w:rStyle w:val="a3"/>
                <w:rFonts w:ascii="Times New Roman" w:hAnsi="Times New Roman" w:cs="Times New Roman"/>
                <w:color w:val="000000" w:themeColor="text1"/>
                <w:sz w:val="24"/>
              </w:rPr>
              <w:t>ZF = 0</w:t>
            </w:r>
          </w:p>
        </w:tc>
      </w:tr>
      <w:tr w:rsidR="004D5D05" w:rsidTr="00852FA4">
        <w:tc>
          <w:tcPr>
            <w:tcW w:w="4785" w:type="dxa"/>
          </w:tcPr>
          <w:p w:rsidR="004D5D05" w:rsidRPr="00E25F05" w:rsidRDefault="00A5666B" w:rsidP="00865D96">
            <w:pPr>
              <w:jc w:val="both"/>
              <w:rPr>
                <w:rFonts w:ascii="Times New Roman" w:hAnsi="Times New Roman" w:cs="Times New Roman"/>
                <w:color w:val="000000" w:themeColor="text1"/>
                <w:sz w:val="24"/>
                <w:szCs w:val="24"/>
                <w:lang w:val="en-US"/>
              </w:rPr>
            </w:pPr>
            <w:r w:rsidRPr="00E25F05">
              <w:rPr>
                <w:rFonts w:ascii="Times New Roman" w:hAnsi="Times New Roman" w:cs="Times New Roman"/>
                <w:color w:val="000000" w:themeColor="text1"/>
                <w:sz w:val="24"/>
                <w:szCs w:val="24"/>
                <w:lang w:val="en-US"/>
              </w:rPr>
              <w:t>pop</w:t>
            </w:r>
          </w:p>
        </w:tc>
        <w:tc>
          <w:tcPr>
            <w:tcW w:w="4786" w:type="dxa"/>
          </w:tcPr>
          <w:p w:rsidR="004D5D05" w:rsidRPr="00E25F05" w:rsidRDefault="00A5666B" w:rsidP="00865D96">
            <w:pPr>
              <w:jc w:val="both"/>
              <w:rPr>
                <w:rFonts w:ascii="Times New Roman" w:hAnsi="Times New Roman" w:cs="Times New Roman"/>
                <w:color w:val="000000" w:themeColor="text1"/>
                <w:sz w:val="24"/>
                <w:szCs w:val="24"/>
                <w:shd w:val="clear" w:color="auto" w:fill="F7F7F7"/>
              </w:rPr>
            </w:pPr>
            <w:r w:rsidRPr="00E25F05">
              <w:rPr>
                <w:rFonts w:ascii="Times New Roman" w:hAnsi="Times New Roman" w:cs="Times New Roman"/>
                <w:color w:val="000000" w:themeColor="text1"/>
                <w:sz w:val="24"/>
                <w:szCs w:val="24"/>
                <w:shd w:val="clear" w:color="auto" w:fill="F7F7F7"/>
              </w:rPr>
              <w:t>используется для извлечения значения из стека и записи его в указанный регистр или память. Она уменьшает указатель стека (</w:t>
            </w:r>
            <w:r w:rsidRPr="00E25F05">
              <w:rPr>
                <w:rStyle w:val="HTML0"/>
                <w:rFonts w:ascii="Times New Roman" w:eastAsiaTheme="minorHAnsi" w:hAnsi="Times New Roman" w:cs="Times New Roman"/>
                <w:color w:val="000000" w:themeColor="text1"/>
                <w:sz w:val="24"/>
                <w:szCs w:val="24"/>
                <w:shd w:val="clear" w:color="auto" w:fill="F7F7F7"/>
              </w:rPr>
              <w:t>RSP</w:t>
            </w:r>
            <w:r w:rsidRPr="00E25F05">
              <w:rPr>
                <w:rFonts w:ascii="Times New Roman" w:hAnsi="Times New Roman" w:cs="Times New Roman"/>
                <w:color w:val="000000" w:themeColor="text1"/>
                <w:sz w:val="24"/>
                <w:szCs w:val="24"/>
                <w:shd w:val="clear" w:color="auto" w:fill="F7F7F7"/>
              </w:rPr>
              <w:t>) на размер операнда, тем самым удаляя значение из стека.</w:t>
            </w:r>
          </w:p>
          <w:p w:rsidR="00A5666B" w:rsidRPr="00E25F05" w:rsidRDefault="00A5666B" w:rsidP="00A5666B">
            <w:pPr>
              <w:pStyle w:val="a7"/>
              <w:shd w:val="clear" w:color="auto" w:fill="F7F7F7"/>
              <w:spacing w:before="0" w:beforeAutospacing="0"/>
              <w:rPr>
                <w:color w:val="000000" w:themeColor="text1"/>
              </w:rPr>
            </w:pPr>
            <w:proofErr w:type="spellStart"/>
            <w:r w:rsidRPr="00E25F05">
              <w:rPr>
                <w:rStyle w:val="HTML0"/>
                <w:rFonts w:ascii="Times New Roman" w:hAnsi="Times New Roman" w:cs="Times New Roman"/>
                <w:b/>
                <w:bCs/>
                <w:color w:val="000000" w:themeColor="text1"/>
                <w:sz w:val="24"/>
                <w:szCs w:val="24"/>
              </w:rPr>
              <w:t>pop</w:t>
            </w:r>
            <w:proofErr w:type="spellEnd"/>
            <w:r w:rsidRPr="00E25F05">
              <w:rPr>
                <w:rStyle w:val="HTML0"/>
                <w:rFonts w:ascii="Times New Roman" w:hAnsi="Times New Roman" w:cs="Times New Roman"/>
                <w:b/>
                <w:bCs/>
                <w:color w:val="000000" w:themeColor="text1"/>
                <w:sz w:val="24"/>
                <w:szCs w:val="24"/>
              </w:rPr>
              <w:t xml:space="preserve"> </w:t>
            </w:r>
            <w:proofErr w:type="spellStart"/>
            <w:r w:rsidRPr="00E25F05">
              <w:rPr>
                <w:rStyle w:val="HTML0"/>
                <w:rFonts w:ascii="Times New Roman" w:hAnsi="Times New Roman" w:cs="Times New Roman"/>
                <w:b/>
                <w:bCs/>
                <w:color w:val="000000" w:themeColor="text1"/>
                <w:sz w:val="24"/>
                <w:szCs w:val="24"/>
              </w:rPr>
              <w:t>eax</w:t>
            </w:r>
            <w:proofErr w:type="spellEnd"/>
            <w:r w:rsidRPr="00E25F05">
              <w:rPr>
                <w:color w:val="000000" w:themeColor="text1"/>
              </w:rPr>
              <w:t>: Извлекает значение из стека и записывает его в регистр </w:t>
            </w:r>
            <w:r w:rsidRPr="00E25F05">
              <w:rPr>
                <w:rStyle w:val="HTML0"/>
                <w:rFonts w:ascii="Times New Roman" w:hAnsi="Times New Roman" w:cs="Times New Roman"/>
                <w:color w:val="000000" w:themeColor="text1"/>
                <w:sz w:val="24"/>
                <w:szCs w:val="24"/>
              </w:rPr>
              <w:t>EAX</w:t>
            </w:r>
            <w:r w:rsidRPr="00E25F05">
              <w:rPr>
                <w:color w:val="000000" w:themeColor="text1"/>
              </w:rPr>
              <w:t>. Указатель стека (</w:t>
            </w:r>
            <w:r w:rsidRPr="00E25F05">
              <w:rPr>
                <w:rStyle w:val="HTML0"/>
                <w:rFonts w:ascii="Times New Roman" w:hAnsi="Times New Roman" w:cs="Times New Roman"/>
                <w:color w:val="000000" w:themeColor="text1"/>
                <w:sz w:val="24"/>
                <w:szCs w:val="24"/>
              </w:rPr>
              <w:t>RSP</w:t>
            </w:r>
            <w:r w:rsidRPr="00E25F05">
              <w:rPr>
                <w:color w:val="000000" w:themeColor="text1"/>
              </w:rPr>
              <w:t>) увеличивается на 4 байта.</w:t>
            </w:r>
          </w:p>
          <w:p w:rsidR="00A5666B" w:rsidRPr="00E25F05" w:rsidRDefault="00A5666B" w:rsidP="00865D96">
            <w:pPr>
              <w:jc w:val="both"/>
              <w:rPr>
                <w:rFonts w:ascii="Times New Roman" w:hAnsi="Times New Roman" w:cs="Times New Roman"/>
                <w:color w:val="000000" w:themeColor="text1"/>
                <w:sz w:val="24"/>
                <w:szCs w:val="24"/>
                <w:shd w:val="clear" w:color="auto" w:fill="F7F7F7"/>
              </w:rPr>
            </w:pPr>
          </w:p>
        </w:tc>
      </w:tr>
      <w:tr w:rsidR="004D5D05" w:rsidTr="00852FA4">
        <w:tc>
          <w:tcPr>
            <w:tcW w:w="4785" w:type="dxa"/>
          </w:tcPr>
          <w:p w:rsidR="004D5D05" w:rsidRPr="00E25F05" w:rsidRDefault="00A5666B" w:rsidP="00865D96">
            <w:pPr>
              <w:jc w:val="both"/>
              <w:rPr>
                <w:rFonts w:ascii="Times New Roman" w:hAnsi="Times New Roman" w:cs="Times New Roman"/>
                <w:color w:val="000000" w:themeColor="text1"/>
                <w:sz w:val="24"/>
                <w:szCs w:val="24"/>
                <w:lang w:val="en-US"/>
              </w:rPr>
            </w:pPr>
            <w:r w:rsidRPr="00E25F05">
              <w:rPr>
                <w:rFonts w:ascii="Times New Roman" w:hAnsi="Times New Roman" w:cs="Times New Roman"/>
                <w:color w:val="000000" w:themeColor="text1"/>
                <w:sz w:val="24"/>
                <w:szCs w:val="24"/>
                <w:lang w:val="en-US"/>
              </w:rPr>
              <w:t>ret</w:t>
            </w:r>
          </w:p>
        </w:tc>
        <w:tc>
          <w:tcPr>
            <w:tcW w:w="4786" w:type="dxa"/>
          </w:tcPr>
          <w:p w:rsidR="004D5D05" w:rsidRPr="00E25F05" w:rsidRDefault="002154EA" w:rsidP="00865D96">
            <w:pPr>
              <w:jc w:val="both"/>
              <w:rPr>
                <w:rFonts w:ascii="Times New Roman" w:hAnsi="Times New Roman" w:cs="Times New Roman"/>
                <w:color w:val="000000" w:themeColor="text1"/>
                <w:sz w:val="24"/>
                <w:szCs w:val="24"/>
                <w:shd w:val="clear" w:color="auto" w:fill="F7F7F7"/>
              </w:rPr>
            </w:pPr>
            <w:r w:rsidRPr="00E25F05">
              <w:rPr>
                <w:rFonts w:ascii="Times New Roman" w:hAnsi="Times New Roman" w:cs="Times New Roman"/>
                <w:color w:val="000000" w:themeColor="text1"/>
                <w:sz w:val="24"/>
                <w:szCs w:val="24"/>
                <w:shd w:val="clear" w:color="auto" w:fill="F7F7F7"/>
              </w:rPr>
              <w:t>Используется для возврата управления из подпрограммы (функции) в вызывающую программу. Она извлекает адрес возврата из стека и передает управление по этому адресу.</w:t>
            </w:r>
          </w:p>
        </w:tc>
      </w:tr>
      <w:tr w:rsidR="00C769FA" w:rsidTr="00852FA4">
        <w:tc>
          <w:tcPr>
            <w:tcW w:w="4785" w:type="dxa"/>
          </w:tcPr>
          <w:p w:rsidR="00C769FA" w:rsidRPr="00E25F05" w:rsidRDefault="00C769FA" w:rsidP="00865D96">
            <w:pPr>
              <w:jc w:val="both"/>
              <w:rPr>
                <w:rFonts w:ascii="Times New Roman" w:hAnsi="Times New Roman" w:cs="Times New Roman"/>
                <w:color w:val="000000" w:themeColor="text1"/>
                <w:sz w:val="24"/>
                <w:szCs w:val="24"/>
                <w:lang w:val="en-US"/>
              </w:rPr>
            </w:pPr>
            <w:r w:rsidRPr="00E25F05">
              <w:rPr>
                <w:rFonts w:ascii="Times New Roman" w:hAnsi="Times New Roman" w:cs="Times New Roman"/>
                <w:color w:val="000000" w:themeColor="text1"/>
                <w:sz w:val="24"/>
                <w:szCs w:val="24"/>
                <w:lang w:val="en-US"/>
              </w:rPr>
              <w:t>sub</w:t>
            </w:r>
          </w:p>
        </w:tc>
        <w:tc>
          <w:tcPr>
            <w:tcW w:w="4786" w:type="dxa"/>
          </w:tcPr>
          <w:p w:rsidR="00C769FA" w:rsidRPr="00E25F05" w:rsidRDefault="00C769FA" w:rsidP="00865D96">
            <w:pPr>
              <w:jc w:val="both"/>
              <w:rPr>
                <w:rFonts w:ascii="Times New Roman" w:hAnsi="Times New Roman" w:cs="Times New Roman"/>
                <w:color w:val="000000" w:themeColor="text1"/>
                <w:sz w:val="24"/>
                <w:szCs w:val="24"/>
                <w:shd w:val="clear" w:color="auto" w:fill="F7F7F7"/>
              </w:rPr>
            </w:pPr>
            <w:r w:rsidRPr="00E25F05">
              <w:rPr>
                <w:rFonts w:ascii="Times New Roman" w:hAnsi="Times New Roman" w:cs="Times New Roman"/>
                <w:color w:val="000000" w:themeColor="text1"/>
                <w:sz w:val="24"/>
                <w:szCs w:val="24"/>
                <w:shd w:val="clear" w:color="auto" w:fill="F7F7F7"/>
              </w:rPr>
              <w:t>Команда </w:t>
            </w:r>
            <w:proofErr w:type="spellStart"/>
            <w:r w:rsidRPr="00E25F05">
              <w:rPr>
                <w:rStyle w:val="HTML0"/>
                <w:rFonts w:ascii="Times New Roman" w:eastAsiaTheme="minorHAnsi" w:hAnsi="Times New Roman" w:cs="Times New Roman"/>
                <w:color w:val="000000" w:themeColor="text1"/>
                <w:sz w:val="24"/>
                <w:szCs w:val="24"/>
                <w:shd w:val="clear" w:color="auto" w:fill="F7F7F7"/>
              </w:rPr>
              <w:t>sub</w:t>
            </w:r>
            <w:proofErr w:type="spellEnd"/>
            <w:r w:rsidRPr="00E25F05">
              <w:rPr>
                <w:rStyle w:val="HTML0"/>
                <w:rFonts w:ascii="Times New Roman" w:eastAsiaTheme="minorHAnsi" w:hAnsi="Times New Roman" w:cs="Times New Roman"/>
                <w:color w:val="000000" w:themeColor="text1"/>
                <w:sz w:val="24"/>
                <w:szCs w:val="24"/>
                <w:shd w:val="clear" w:color="auto" w:fill="F7F7F7"/>
              </w:rPr>
              <w:t xml:space="preserve"> </w:t>
            </w:r>
            <w:proofErr w:type="spellStart"/>
            <w:r w:rsidRPr="00E25F05">
              <w:rPr>
                <w:rStyle w:val="HTML0"/>
                <w:rFonts w:ascii="Times New Roman" w:eastAsiaTheme="minorHAnsi" w:hAnsi="Times New Roman" w:cs="Times New Roman"/>
                <w:color w:val="000000" w:themeColor="text1"/>
                <w:sz w:val="24"/>
                <w:szCs w:val="24"/>
                <w:shd w:val="clear" w:color="auto" w:fill="F7F7F7"/>
              </w:rPr>
              <w:t>rsp</w:t>
            </w:r>
            <w:proofErr w:type="spellEnd"/>
            <w:r w:rsidRPr="00E25F05">
              <w:rPr>
                <w:rFonts w:ascii="Times New Roman" w:hAnsi="Times New Roman" w:cs="Times New Roman"/>
                <w:color w:val="000000" w:themeColor="text1"/>
                <w:sz w:val="24"/>
                <w:szCs w:val="24"/>
                <w:shd w:val="clear" w:color="auto" w:fill="F7F7F7"/>
              </w:rPr>
              <w:t> используется для вычитания указанного значения из регистра </w:t>
            </w:r>
            <w:r w:rsidRPr="00E25F05">
              <w:rPr>
                <w:rStyle w:val="HTML0"/>
                <w:rFonts w:ascii="Times New Roman" w:eastAsiaTheme="minorHAnsi" w:hAnsi="Times New Roman" w:cs="Times New Roman"/>
                <w:color w:val="000000" w:themeColor="text1"/>
                <w:sz w:val="24"/>
                <w:szCs w:val="24"/>
                <w:shd w:val="clear" w:color="auto" w:fill="F7F7F7"/>
              </w:rPr>
              <w:t>RSP</w:t>
            </w:r>
            <w:r w:rsidRPr="00E25F05">
              <w:rPr>
                <w:rFonts w:ascii="Times New Roman" w:hAnsi="Times New Roman" w:cs="Times New Roman"/>
                <w:color w:val="000000" w:themeColor="text1"/>
                <w:sz w:val="24"/>
                <w:szCs w:val="24"/>
                <w:shd w:val="clear" w:color="auto" w:fill="F7F7F7"/>
              </w:rPr>
              <w:t> (</w:t>
            </w:r>
            <w:proofErr w:type="spellStart"/>
            <w:r w:rsidRPr="00E25F05">
              <w:rPr>
                <w:rFonts w:ascii="Times New Roman" w:hAnsi="Times New Roman" w:cs="Times New Roman"/>
                <w:color w:val="000000" w:themeColor="text1"/>
                <w:sz w:val="24"/>
                <w:szCs w:val="24"/>
                <w:shd w:val="clear" w:color="auto" w:fill="F7F7F7"/>
              </w:rPr>
              <w:t>Stack</w:t>
            </w:r>
            <w:proofErr w:type="spellEnd"/>
            <w:r w:rsidRPr="00E25F05">
              <w:rPr>
                <w:rFonts w:ascii="Times New Roman" w:hAnsi="Times New Roman" w:cs="Times New Roman"/>
                <w:color w:val="000000" w:themeColor="text1"/>
                <w:sz w:val="24"/>
                <w:szCs w:val="24"/>
                <w:shd w:val="clear" w:color="auto" w:fill="F7F7F7"/>
              </w:rPr>
              <w:t xml:space="preserve"> </w:t>
            </w:r>
            <w:proofErr w:type="spellStart"/>
            <w:r w:rsidRPr="00E25F05">
              <w:rPr>
                <w:rFonts w:ascii="Times New Roman" w:hAnsi="Times New Roman" w:cs="Times New Roman"/>
                <w:color w:val="000000" w:themeColor="text1"/>
                <w:sz w:val="24"/>
                <w:szCs w:val="24"/>
                <w:shd w:val="clear" w:color="auto" w:fill="F7F7F7"/>
              </w:rPr>
              <w:t>Pointer</w:t>
            </w:r>
            <w:proofErr w:type="spellEnd"/>
            <w:r w:rsidRPr="00E25F05">
              <w:rPr>
                <w:rFonts w:ascii="Times New Roman" w:hAnsi="Times New Roman" w:cs="Times New Roman"/>
                <w:color w:val="000000" w:themeColor="text1"/>
                <w:sz w:val="24"/>
                <w:szCs w:val="24"/>
                <w:shd w:val="clear" w:color="auto" w:fill="F7F7F7"/>
              </w:rPr>
              <w:t>). Это действие уменьшает значение указателя стека, тем самым выделяя место в стеке для локальных переменных и других данных.</w:t>
            </w:r>
          </w:p>
        </w:tc>
      </w:tr>
      <w:tr w:rsidR="00C769FA" w:rsidTr="00852FA4">
        <w:tc>
          <w:tcPr>
            <w:tcW w:w="4785" w:type="dxa"/>
          </w:tcPr>
          <w:p w:rsidR="00C769FA" w:rsidRPr="00E25F05" w:rsidRDefault="00C769FA" w:rsidP="00865D96">
            <w:pPr>
              <w:jc w:val="both"/>
              <w:rPr>
                <w:rFonts w:ascii="Times New Roman" w:hAnsi="Times New Roman" w:cs="Times New Roman"/>
                <w:color w:val="000000" w:themeColor="text1"/>
                <w:sz w:val="24"/>
                <w:szCs w:val="24"/>
              </w:rPr>
            </w:pPr>
            <w:proofErr w:type="spellStart"/>
            <w:r w:rsidRPr="00E25F05">
              <w:rPr>
                <w:rFonts w:ascii="Times New Roman" w:hAnsi="Times New Roman" w:cs="Times New Roman"/>
                <w:color w:val="000000" w:themeColor="text1"/>
                <w:sz w:val="24"/>
                <w:szCs w:val="24"/>
                <w:lang w:val="en-US"/>
              </w:rPr>
              <w:t>movapd</w:t>
            </w:r>
            <w:proofErr w:type="spellEnd"/>
          </w:p>
        </w:tc>
        <w:tc>
          <w:tcPr>
            <w:tcW w:w="4786" w:type="dxa"/>
          </w:tcPr>
          <w:p w:rsidR="00C769FA" w:rsidRPr="00E25F05" w:rsidRDefault="00931BA5" w:rsidP="00865D96">
            <w:pPr>
              <w:jc w:val="both"/>
              <w:rPr>
                <w:rFonts w:ascii="Times New Roman" w:hAnsi="Times New Roman" w:cs="Times New Roman"/>
                <w:color w:val="000000" w:themeColor="text1"/>
                <w:sz w:val="24"/>
                <w:szCs w:val="24"/>
                <w:shd w:val="clear" w:color="auto" w:fill="F7F7F7"/>
              </w:rPr>
            </w:pPr>
            <w:r w:rsidRPr="00E25F05">
              <w:rPr>
                <w:rFonts w:ascii="Times New Roman" w:hAnsi="Times New Roman" w:cs="Times New Roman"/>
                <w:color w:val="000000" w:themeColor="text1"/>
                <w:sz w:val="24"/>
                <w:szCs w:val="24"/>
                <w:shd w:val="clear" w:color="auto" w:fill="F7F7F7"/>
              </w:rPr>
              <w:t>используется для перемещения 128-битных данных (двойных слов с плавающей точкой) между регистрами </w:t>
            </w:r>
            <w:r w:rsidRPr="00E25F05">
              <w:rPr>
                <w:rStyle w:val="HTML0"/>
                <w:rFonts w:ascii="Times New Roman" w:eastAsiaTheme="minorHAnsi" w:hAnsi="Times New Roman" w:cs="Times New Roman"/>
                <w:color w:val="000000" w:themeColor="text1"/>
                <w:sz w:val="24"/>
                <w:szCs w:val="24"/>
                <w:shd w:val="clear" w:color="auto" w:fill="F7F7F7"/>
              </w:rPr>
              <w:t>XMM</w:t>
            </w:r>
            <w:r w:rsidRPr="00E25F05">
              <w:rPr>
                <w:rFonts w:ascii="Times New Roman" w:hAnsi="Times New Roman" w:cs="Times New Roman"/>
                <w:color w:val="000000" w:themeColor="text1"/>
                <w:sz w:val="24"/>
                <w:szCs w:val="24"/>
                <w:shd w:val="clear" w:color="auto" w:fill="F7F7F7"/>
              </w:rPr>
              <w:t> и памятью.</w:t>
            </w:r>
          </w:p>
        </w:tc>
      </w:tr>
      <w:tr w:rsidR="00C769FA" w:rsidTr="00852FA4">
        <w:tc>
          <w:tcPr>
            <w:tcW w:w="4785" w:type="dxa"/>
          </w:tcPr>
          <w:p w:rsidR="00C769FA" w:rsidRPr="00E25F05" w:rsidRDefault="00C769FA" w:rsidP="00865D96">
            <w:pPr>
              <w:jc w:val="both"/>
              <w:rPr>
                <w:rFonts w:ascii="Times New Roman" w:hAnsi="Times New Roman" w:cs="Times New Roman"/>
                <w:color w:val="000000" w:themeColor="text1"/>
                <w:sz w:val="24"/>
                <w:szCs w:val="24"/>
              </w:rPr>
            </w:pPr>
            <w:proofErr w:type="spellStart"/>
            <w:r w:rsidRPr="00E25F05">
              <w:rPr>
                <w:rFonts w:ascii="Times New Roman" w:hAnsi="Times New Roman" w:cs="Times New Roman"/>
                <w:color w:val="000000" w:themeColor="text1"/>
                <w:sz w:val="24"/>
                <w:szCs w:val="24"/>
                <w:lang w:val="en-US"/>
              </w:rPr>
              <w:t>movq</w:t>
            </w:r>
            <w:proofErr w:type="spellEnd"/>
          </w:p>
        </w:tc>
        <w:tc>
          <w:tcPr>
            <w:tcW w:w="4786" w:type="dxa"/>
          </w:tcPr>
          <w:p w:rsidR="00C769FA" w:rsidRPr="00E25F05" w:rsidRDefault="00931BA5" w:rsidP="00865D96">
            <w:pPr>
              <w:jc w:val="both"/>
              <w:rPr>
                <w:rFonts w:ascii="Times New Roman" w:hAnsi="Times New Roman" w:cs="Times New Roman"/>
                <w:color w:val="000000" w:themeColor="text1"/>
                <w:sz w:val="24"/>
                <w:szCs w:val="24"/>
                <w:shd w:val="clear" w:color="auto" w:fill="F7F7F7"/>
              </w:rPr>
            </w:pPr>
            <w:r w:rsidRPr="00E25F05">
              <w:rPr>
                <w:rFonts w:ascii="Times New Roman" w:hAnsi="Times New Roman" w:cs="Times New Roman"/>
                <w:color w:val="000000" w:themeColor="text1"/>
                <w:sz w:val="24"/>
                <w:szCs w:val="24"/>
                <w:shd w:val="clear" w:color="auto" w:fill="F7F7F7"/>
              </w:rPr>
              <w:t>Команда </w:t>
            </w:r>
            <w:proofErr w:type="spellStart"/>
            <w:r w:rsidRPr="00E25F05">
              <w:rPr>
                <w:rStyle w:val="HTML0"/>
                <w:rFonts w:ascii="Times New Roman" w:eastAsiaTheme="minorHAnsi" w:hAnsi="Times New Roman" w:cs="Times New Roman"/>
                <w:color w:val="000000" w:themeColor="text1"/>
                <w:sz w:val="24"/>
                <w:szCs w:val="24"/>
                <w:shd w:val="clear" w:color="auto" w:fill="F7F7F7"/>
              </w:rPr>
              <w:t>movq</w:t>
            </w:r>
            <w:proofErr w:type="spellEnd"/>
            <w:r w:rsidRPr="00E25F05">
              <w:rPr>
                <w:rFonts w:ascii="Times New Roman" w:hAnsi="Times New Roman" w:cs="Times New Roman"/>
                <w:color w:val="000000" w:themeColor="text1"/>
                <w:sz w:val="24"/>
                <w:szCs w:val="24"/>
                <w:shd w:val="clear" w:color="auto" w:fill="F7F7F7"/>
              </w:rPr>
              <w:t> используется для перемещения 64-битных данных между регистрами </w:t>
            </w:r>
            <w:r w:rsidRPr="00E25F05">
              <w:rPr>
                <w:rStyle w:val="HTML0"/>
                <w:rFonts w:ascii="Times New Roman" w:eastAsiaTheme="minorHAnsi" w:hAnsi="Times New Roman" w:cs="Times New Roman"/>
                <w:color w:val="000000" w:themeColor="text1"/>
                <w:sz w:val="24"/>
                <w:szCs w:val="24"/>
                <w:shd w:val="clear" w:color="auto" w:fill="F7F7F7"/>
              </w:rPr>
              <w:t>XMM</w:t>
            </w:r>
            <w:r w:rsidRPr="00E25F05">
              <w:rPr>
                <w:rFonts w:ascii="Times New Roman" w:hAnsi="Times New Roman" w:cs="Times New Roman"/>
                <w:color w:val="000000" w:themeColor="text1"/>
                <w:sz w:val="24"/>
                <w:szCs w:val="24"/>
                <w:shd w:val="clear" w:color="auto" w:fill="F7F7F7"/>
              </w:rPr>
              <w:t> и </w:t>
            </w:r>
            <w:r w:rsidRPr="00E25F05">
              <w:rPr>
                <w:rStyle w:val="HTML0"/>
                <w:rFonts w:ascii="Times New Roman" w:eastAsiaTheme="minorHAnsi" w:hAnsi="Times New Roman" w:cs="Times New Roman"/>
                <w:color w:val="000000" w:themeColor="text1"/>
                <w:sz w:val="24"/>
                <w:szCs w:val="24"/>
                <w:shd w:val="clear" w:color="auto" w:fill="F7F7F7"/>
              </w:rPr>
              <w:t>GPR(регистры общего назначения)</w:t>
            </w:r>
            <w:r w:rsidRPr="00E25F05">
              <w:rPr>
                <w:rFonts w:ascii="Times New Roman" w:hAnsi="Times New Roman" w:cs="Times New Roman"/>
                <w:color w:val="000000" w:themeColor="text1"/>
                <w:sz w:val="24"/>
                <w:szCs w:val="24"/>
                <w:shd w:val="clear" w:color="auto" w:fill="F7F7F7"/>
              </w:rPr>
              <w:t xml:space="preserve">, а также с памятью. Она позволяет передавать данные между различными типами регистров и памятью, </w:t>
            </w:r>
            <w:r w:rsidRPr="00E25F05">
              <w:rPr>
                <w:rFonts w:ascii="Times New Roman" w:hAnsi="Times New Roman" w:cs="Times New Roman"/>
                <w:color w:val="000000" w:themeColor="text1"/>
                <w:sz w:val="24"/>
                <w:szCs w:val="24"/>
                <w:shd w:val="clear" w:color="auto" w:fill="F7F7F7"/>
              </w:rPr>
              <w:lastRenderedPageBreak/>
              <w:t>что полезно для работы с числами с плавающей точкой и векторными данными в ассемблере x86-64.</w:t>
            </w:r>
          </w:p>
        </w:tc>
      </w:tr>
      <w:tr w:rsidR="005B74DB" w:rsidTr="00852FA4">
        <w:tc>
          <w:tcPr>
            <w:tcW w:w="4785" w:type="dxa"/>
          </w:tcPr>
          <w:p w:rsidR="005B74DB" w:rsidRPr="005B74DB" w:rsidRDefault="005B74DB" w:rsidP="00865D96">
            <w:pPr>
              <w:jc w:val="both"/>
              <w:rPr>
                <w:rFonts w:ascii="Times New Roman" w:hAnsi="Times New Roman" w:cs="Times New Roman"/>
                <w:color w:val="000000" w:themeColor="text1"/>
                <w:sz w:val="24"/>
                <w:szCs w:val="24"/>
                <w:lang w:val="en-US"/>
              </w:rPr>
            </w:pPr>
            <w:proofErr w:type="spellStart"/>
            <w:r w:rsidRPr="005B74DB">
              <w:rPr>
                <w:rFonts w:ascii="Times New Roman" w:hAnsi="Times New Roman" w:cs="Times New Roman"/>
                <w:color w:val="000000" w:themeColor="text1"/>
                <w:sz w:val="24"/>
                <w:szCs w:val="24"/>
                <w:lang w:val="en-US"/>
              </w:rPr>
              <w:lastRenderedPageBreak/>
              <w:t>divsd</w:t>
            </w:r>
            <w:proofErr w:type="spellEnd"/>
          </w:p>
        </w:tc>
        <w:tc>
          <w:tcPr>
            <w:tcW w:w="4786" w:type="dxa"/>
          </w:tcPr>
          <w:p w:rsidR="005B74DB" w:rsidRPr="005B74DB" w:rsidRDefault="005B74DB" w:rsidP="00865D96">
            <w:pPr>
              <w:jc w:val="both"/>
              <w:rPr>
                <w:rFonts w:ascii="Times New Roman" w:hAnsi="Times New Roman" w:cs="Times New Roman"/>
                <w:color w:val="000000" w:themeColor="text1"/>
                <w:sz w:val="24"/>
                <w:szCs w:val="24"/>
                <w:shd w:val="clear" w:color="auto" w:fill="F7F7F7"/>
              </w:rPr>
            </w:pPr>
            <w:r w:rsidRPr="005B74DB">
              <w:rPr>
                <w:rFonts w:ascii="Times New Roman" w:hAnsi="Times New Roman" w:cs="Times New Roman"/>
                <w:color w:val="000000" w:themeColor="text1"/>
                <w:sz w:val="24"/>
                <w:szCs w:val="24"/>
                <w:shd w:val="clear" w:color="auto" w:fill="F7F7F7"/>
              </w:rPr>
              <w:t>Используется для деления двух 64-битных чисел с плавающей точкой (двойной точности) в регистрах </w:t>
            </w:r>
            <w:r w:rsidRPr="005B74DB">
              <w:rPr>
                <w:rStyle w:val="HTML0"/>
                <w:rFonts w:ascii="Times New Roman" w:eastAsiaTheme="minorHAnsi" w:hAnsi="Times New Roman" w:cs="Times New Roman"/>
                <w:color w:val="000000" w:themeColor="text1"/>
                <w:sz w:val="24"/>
                <w:szCs w:val="24"/>
                <w:shd w:val="clear" w:color="auto" w:fill="F7F7F7"/>
              </w:rPr>
              <w:t>XMM</w:t>
            </w:r>
            <w:r w:rsidRPr="005B74DB">
              <w:rPr>
                <w:rFonts w:ascii="Times New Roman" w:hAnsi="Times New Roman" w:cs="Times New Roman"/>
                <w:color w:val="000000" w:themeColor="text1"/>
                <w:sz w:val="24"/>
                <w:szCs w:val="24"/>
                <w:shd w:val="clear" w:color="auto" w:fill="F7F7F7"/>
              </w:rPr>
              <w:t>. Она делит младшее 64-битное значение первого операнда на младшее 64-битное значение второго операнда и сохраняет результат в первом операнде.</w:t>
            </w:r>
          </w:p>
        </w:tc>
      </w:tr>
      <w:tr w:rsidR="000A7451" w:rsidTr="00852FA4">
        <w:tc>
          <w:tcPr>
            <w:tcW w:w="4785" w:type="dxa"/>
          </w:tcPr>
          <w:p w:rsidR="000A7451" w:rsidRPr="000A7451" w:rsidRDefault="000A7451" w:rsidP="00865D96">
            <w:pPr>
              <w:jc w:val="both"/>
              <w:rPr>
                <w:rFonts w:ascii="Times New Roman" w:hAnsi="Times New Roman" w:cs="Times New Roman"/>
                <w:color w:val="000000" w:themeColor="text1"/>
                <w:sz w:val="24"/>
                <w:szCs w:val="24"/>
              </w:rPr>
            </w:pPr>
            <w:r w:rsidRPr="000A7451">
              <w:rPr>
                <w:rFonts w:ascii="Times New Roman" w:hAnsi="Times New Roman" w:cs="Times New Roman"/>
                <w:color w:val="000000" w:themeColor="text1"/>
                <w:sz w:val="24"/>
                <w:szCs w:val="24"/>
                <w:lang w:val="en-US"/>
              </w:rPr>
              <w:t>lea</w:t>
            </w:r>
          </w:p>
        </w:tc>
        <w:tc>
          <w:tcPr>
            <w:tcW w:w="4786" w:type="dxa"/>
          </w:tcPr>
          <w:p w:rsidR="000A7451" w:rsidRPr="000A7451" w:rsidRDefault="000A7451" w:rsidP="000A7451">
            <w:pPr>
              <w:pStyle w:val="a7"/>
              <w:shd w:val="clear" w:color="auto" w:fill="F7F7F7"/>
              <w:spacing w:before="0" w:beforeAutospacing="0"/>
              <w:rPr>
                <w:color w:val="000000" w:themeColor="text1"/>
              </w:rPr>
            </w:pPr>
            <w:r w:rsidRPr="000A7451">
              <w:rPr>
                <w:color w:val="000000" w:themeColor="text1"/>
                <w:shd w:val="clear" w:color="auto" w:fill="F7F7F7"/>
              </w:rPr>
              <w:t>Используется для вычисления эффективного адреса и записи его в указанный регистр. В отличие от команды </w:t>
            </w:r>
            <w:proofErr w:type="spellStart"/>
            <w:r w:rsidRPr="000A7451">
              <w:rPr>
                <w:rStyle w:val="HTML0"/>
                <w:rFonts w:ascii="Times New Roman" w:hAnsi="Times New Roman" w:cs="Times New Roman"/>
                <w:color w:val="000000" w:themeColor="text1"/>
                <w:sz w:val="24"/>
                <w:szCs w:val="24"/>
                <w:shd w:val="clear" w:color="auto" w:fill="F7F7F7"/>
              </w:rPr>
              <w:t>mov</w:t>
            </w:r>
            <w:proofErr w:type="spellEnd"/>
            <w:r w:rsidRPr="000A7451">
              <w:rPr>
                <w:color w:val="000000" w:themeColor="text1"/>
                <w:shd w:val="clear" w:color="auto" w:fill="F7F7F7"/>
              </w:rPr>
              <w:t>, которая перемещает данные, </w:t>
            </w:r>
            <w:proofErr w:type="spellStart"/>
            <w:r w:rsidRPr="000A7451">
              <w:rPr>
                <w:rStyle w:val="HTML0"/>
                <w:rFonts w:ascii="Times New Roman" w:hAnsi="Times New Roman" w:cs="Times New Roman"/>
                <w:color w:val="000000" w:themeColor="text1"/>
                <w:sz w:val="24"/>
                <w:szCs w:val="24"/>
                <w:shd w:val="clear" w:color="auto" w:fill="F7F7F7"/>
              </w:rPr>
              <w:t>lea</w:t>
            </w:r>
            <w:proofErr w:type="spellEnd"/>
            <w:r w:rsidRPr="000A7451">
              <w:rPr>
                <w:color w:val="000000" w:themeColor="text1"/>
                <w:shd w:val="clear" w:color="auto" w:fill="F7F7F7"/>
              </w:rPr>
              <w:t xml:space="preserve"> вычисляет адрес, но не обращается к памяти для получения </w:t>
            </w:r>
            <w:proofErr w:type="spellStart"/>
            <w:r w:rsidRPr="000A7451">
              <w:rPr>
                <w:color w:val="000000" w:themeColor="text1"/>
                <w:shd w:val="clear" w:color="auto" w:fill="F7F7F7"/>
              </w:rPr>
              <w:t>данных</w:t>
            </w:r>
            <w:proofErr w:type="gramStart"/>
            <w:r w:rsidRPr="000A7451">
              <w:rPr>
                <w:color w:val="000000" w:themeColor="text1"/>
                <w:shd w:val="clear" w:color="auto" w:fill="F7F7F7"/>
              </w:rPr>
              <w:t>.</w:t>
            </w:r>
            <w:r w:rsidRPr="000A7451">
              <w:rPr>
                <w:rStyle w:val="a8"/>
                <w:color w:val="000000" w:themeColor="text1"/>
              </w:rPr>
              <w:t>В</w:t>
            </w:r>
            <w:proofErr w:type="gramEnd"/>
            <w:r w:rsidRPr="000A7451">
              <w:rPr>
                <w:rStyle w:val="a8"/>
                <w:color w:val="000000" w:themeColor="text1"/>
              </w:rPr>
              <w:t>ычисление</w:t>
            </w:r>
            <w:proofErr w:type="spellEnd"/>
            <w:r w:rsidRPr="000A7451">
              <w:rPr>
                <w:rStyle w:val="a8"/>
                <w:color w:val="000000" w:themeColor="text1"/>
              </w:rPr>
              <w:t xml:space="preserve"> адреса</w:t>
            </w:r>
            <w:r w:rsidRPr="000A7451">
              <w:rPr>
                <w:color w:val="000000" w:themeColor="text1"/>
              </w:rPr>
              <w:t>: Команда </w:t>
            </w:r>
            <w:proofErr w:type="spellStart"/>
            <w:r w:rsidRPr="000A7451">
              <w:rPr>
                <w:rStyle w:val="HTML0"/>
                <w:rFonts w:ascii="Times New Roman" w:hAnsi="Times New Roman" w:cs="Times New Roman"/>
                <w:color w:val="000000" w:themeColor="text1"/>
                <w:sz w:val="24"/>
                <w:szCs w:val="24"/>
              </w:rPr>
              <w:t>lea</w:t>
            </w:r>
            <w:proofErr w:type="spellEnd"/>
            <w:r w:rsidRPr="000A7451">
              <w:rPr>
                <w:color w:val="000000" w:themeColor="text1"/>
              </w:rPr>
              <w:t> вычисляет адрес, но не обращается к памяти для получения данных. Это полезно для выполнения арифметических операций с регистрами.</w:t>
            </w:r>
          </w:p>
          <w:p w:rsidR="000A7451" w:rsidRPr="000A7451" w:rsidRDefault="000A7451" w:rsidP="000A7451">
            <w:pPr>
              <w:pStyle w:val="a7"/>
              <w:shd w:val="clear" w:color="auto" w:fill="F7F7F7"/>
              <w:spacing w:before="0" w:beforeAutospacing="0"/>
              <w:rPr>
                <w:color w:val="000000" w:themeColor="text1"/>
              </w:rPr>
            </w:pPr>
            <w:r w:rsidRPr="000A7451">
              <w:rPr>
                <w:rStyle w:val="a8"/>
                <w:color w:val="000000" w:themeColor="text1"/>
              </w:rPr>
              <w:t>Регистры</w:t>
            </w:r>
            <w:r w:rsidRPr="000A7451">
              <w:rPr>
                <w:color w:val="000000" w:themeColor="text1"/>
              </w:rPr>
              <w:t>: Команда </w:t>
            </w:r>
            <w:proofErr w:type="spellStart"/>
            <w:r w:rsidRPr="000A7451">
              <w:rPr>
                <w:rStyle w:val="HTML0"/>
                <w:rFonts w:ascii="Times New Roman" w:hAnsi="Times New Roman" w:cs="Times New Roman"/>
                <w:color w:val="000000" w:themeColor="text1"/>
                <w:sz w:val="24"/>
                <w:szCs w:val="24"/>
              </w:rPr>
              <w:t>lea</w:t>
            </w:r>
            <w:proofErr w:type="spellEnd"/>
            <w:r w:rsidRPr="000A7451">
              <w:rPr>
                <w:color w:val="000000" w:themeColor="text1"/>
              </w:rPr>
              <w:t> может работать с регистрами общего назначения (GPR), такими как </w:t>
            </w:r>
            <w:r w:rsidRPr="000A7451">
              <w:rPr>
                <w:rStyle w:val="HTML0"/>
                <w:rFonts w:ascii="Times New Roman" w:hAnsi="Times New Roman" w:cs="Times New Roman"/>
                <w:color w:val="000000" w:themeColor="text1"/>
                <w:sz w:val="24"/>
                <w:szCs w:val="24"/>
              </w:rPr>
              <w:t>RAX</w:t>
            </w:r>
            <w:r w:rsidRPr="000A7451">
              <w:rPr>
                <w:color w:val="000000" w:themeColor="text1"/>
              </w:rPr>
              <w:t>, </w:t>
            </w:r>
            <w:r w:rsidRPr="000A7451">
              <w:rPr>
                <w:rStyle w:val="HTML0"/>
                <w:rFonts w:ascii="Times New Roman" w:hAnsi="Times New Roman" w:cs="Times New Roman"/>
                <w:color w:val="000000" w:themeColor="text1"/>
                <w:sz w:val="24"/>
                <w:szCs w:val="24"/>
              </w:rPr>
              <w:t>RBX</w:t>
            </w:r>
            <w:r w:rsidRPr="000A7451">
              <w:rPr>
                <w:color w:val="000000" w:themeColor="text1"/>
              </w:rPr>
              <w:t>, </w:t>
            </w:r>
            <w:r w:rsidRPr="000A7451">
              <w:rPr>
                <w:rStyle w:val="HTML0"/>
                <w:rFonts w:ascii="Times New Roman" w:hAnsi="Times New Roman" w:cs="Times New Roman"/>
                <w:color w:val="000000" w:themeColor="text1"/>
                <w:sz w:val="24"/>
                <w:szCs w:val="24"/>
              </w:rPr>
              <w:t>RCX</w:t>
            </w:r>
            <w:r w:rsidRPr="000A7451">
              <w:rPr>
                <w:color w:val="000000" w:themeColor="text1"/>
              </w:rPr>
              <w:t>, </w:t>
            </w:r>
            <w:r w:rsidRPr="000A7451">
              <w:rPr>
                <w:rStyle w:val="HTML0"/>
                <w:rFonts w:ascii="Times New Roman" w:hAnsi="Times New Roman" w:cs="Times New Roman"/>
                <w:color w:val="000000" w:themeColor="text1"/>
                <w:sz w:val="24"/>
                <w:szCs w:val="24"/>
              </w:rPr>
              <w:t>RDX</w:t>
            </w:r>
            <w:r w:rsidRPr="000A7451">
              <w:rPr>
                <w:color w:val="000000" w:themeColor="text1"/>
              </w:rPr>
              <w:t>, и с регистрами </w:t>
            </w:r>
            <w:r w:rsidRPr="000A7451">
              <w:rPr>
                <w:rStyle w:val="HTML0"/>
                <w:rFonts w:ascii="Times New Roman" w:hAnsi="Times New Roman" w:cs="Times New Roman"/>
                <w:color w:val="000000" w:themeColor="text1"/>
                <w:sz w:val="24"/>
                <w:szCs w:val="24"/>
              </w:rPr>
              <w:t>XMM</w:t>
            </w:r>
            <w:r w:rsidRPr="000A7451">
              <w:rPr>
                <w:color w:val="000000" w:themeColor="text1"/>
              </w:rPr>
              <w:t> для работы с векторными данными.</w:t>
            </w:r>
          </w:p>
        </w:tc>
      </w:tr>
      <w:tr w:rsidR="00E25F05" w:rsidTr="00852FA4">
        <w:tc>
          <w:tcPr>
            <w:tcW w:w="4785" w:type="dxa"/>
          </w:tcPr>
          <w:p w:rsidR="00E25F05" w:rsidRPr="00E25F05" w:rsidRDefault="00E25F05" w:rsidP="00865D96">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w:t>
            </w:r>
          </w:p>
        </w:tc>
        <w:tc>
          <w:tcPr>
            <w:tcW w:w="4786" w:type="dxa"/>
          </w:tcPr>
          <w:p w:rsidR="00E25F05" w:rsidRPr="00E25F05" w:rsidRDefault="00E25F05" w:rsidP="00E25F05">
            <w:pPr>
              <w:pStyle w:val="a7"/>
              <w:shd w:val="clear" w:color="auto" w:fill="F7F7F7"/>
              <w:spacing w:before="0" w:beforeAutospacing="0"/>
              <w:rPr>
                <w:color w:val="000000" w:themeColor="text1"/>
              </w:rPr>
            </w:pPr>
            <w:proofErr w:type="gramStart"/>
            <w:r w:rsidRPr="00E25F05">
              <w:rPr>
                <w:color w:val="000000" w:themeColor="text1"/>
                <w:shd w:val="clear" w:color="auto" w:fill="F7F7F7"/>
              </w:rPr>
              <w:t>Логическое</w:t>
            </w:r>
            <w:proofErr w:type="gramEnd"/>
            <w:r w:rsidRPr="00E25F05">
              <w:rPr>
                <w:color w:val="000000" w:themeColor="text1"/>
                <w:shd w:val="clear" w:color="auto" w:fill="F7F7F7"/>
              </w:rPr>
              <w:t xml:space="preserve"> И. Используется для выполнения побитовой операции И между двумя операндами и установки флагов в регистре флагов (EFLAGS) в зависимости от результата операции. Она не сохраняет результат операции, а только устанавливает флаги, которые могут быть использованы для условных переходов. </w:t>
            </w:r>
            <w:r w:rsidRPr="00E25F05">
              <w:rPr>
                <w:rStyle w:val="a8"/>
                <w:color w:val="000000" w:themeColor="text1"/>
              </w:rPr>
              <w:t>ZF (</w:t>
            </w:r>
            <w:proofErr w:type="spellStart"/>
            <w:r w:rsidRPr="00E25F05">
              <w:rPr>
                <w:rStyle w:val="a8"/>
                <w:color w:val="000000" w:themeColor="text1"/>
              </w:rPr>
              <w:t>Zero</w:t>
            </w:r>
            <w:proofErr w:type="spellEnd"/>
            <w:r w:rsidRPr="00E25F05">
              <w:rPr>
                <w:rStyle w:val="a8"/>
                <w:color w:val="000000" w:themeColor="text1"/>
              </w:rPr>
              <w:t xml:space="preserve"> </w:t>
            </w:r>
            <w:proofErr w:type="spellStart"/>
            <w:r w:rsidRPr="00E25F05">
              <w:rPr>
                <w:rStyle w:val="a8"/>
                <w:color w:val="000000" w:themeColor="text1"/>
              </w:rPr>
              <w:t>Flag</w:t>
            </w:r>
            <w:proofErr w:type="spellEnd"/>
            <w:r w:rsidRPr="00E25F05">
              <w:rPr>
                <w:rStyle w:val="a8"/>
                <w:color w:val="000000" w:themeColor="text1"/>
              </w:rPr>
              <w:t>)</w:t>
            </w:r>
            <w:r w:rsidRPr="00E25F05">
              <w:rPr>
                <w:color w:val="000000" w:themeColor="text1"/>
              </w:rPr>
              <w:t>: Устанавливается в 1, если результат операции равен нулю.</w:t>
            </w:r>
          </w:p>
        </w:tc>
      </w:tr>
      <w:tr w:rsidR="00C769FA" w:rsidTr="00852FA4">
        <w:tc>
          <w:tcPr>
            <w:tcW w:w="4785" w:type="dxa"/>
          </w:tcPr>
          <w:p w:rsidR="00C769FA" w:rsidRPr="00E25F05" w:rsidRDefault="00C769FA" w:rsidP="00865D96">
            <w:pPr>
              <w:jc w:val="both"/>
              <w:rPr>
                <w:rFonts w:ascii="Times New Roman" w:hAnsi="Times New Roman" w:cs="Times New Roman"/>
                <w:color w:val="000000" w:themeColor="text1"/>
                <w:sz w:val="24"/>
                <w:szCs w:val="24"/>
                <w:lang w:val="en-US"/>
              </w:rPr>
            </w:pPr>
            <w:r w:rsidRPr="00E25F05">
              <w:rPr>
                <w:rFonts w:ascii="Times New Roman" w:hAnsi="Times New Roman" w:cs="Times New Roman"/>
                <w:color w:val="000000" w:themeColor="text1"/>
                <w:sz w:val="24"/>
                <w:szCs w:val="24"/>
                <w:lang w:val="en-US"/>
              </w:rPr>
              <w:t>call</w:t>
            </w:r>
          </w:p>
        </w:tc>
        <w:tc>
          <w:tcPr>
            <w:tcW w:w="4786" w:type="dxa"/>
          </w:tcPr>
          <w:p w:rsidR="00C769FA" w:rsidRPr="00E25F05" w:rsidRDefault="00931BA5" w:rsidP="00865D96">
            <w:pPr>
              <w:jc w:val="both"/>
              <w:rPr>
                <w:rFonts w:ascii="Times New Roman" w:hAnsi="Times New Roman" w:cs="Times New Roman"/>
                <w:color w:val="000000" w:themeColor="text1"/>
                <w:sz w:val="24"/>
                <w:szCs w:val="24"/>
                <w:shd w:val="clear" w:color="auto" w:fill="F7F7F7"/>
              </w:rPr>
            </w:pPr>
            <w:r w:rsidRPr="00E25F05">
              <w:rPr>
                <w:rFonts w:ascii="Times New Roman" w:hAnsi="Times New Roman" w:cs="Times New Roman"/>
                <w:color w:val="000000" w:themeColor="text1"/>
                <w:sz w:val="24"/>
                <w:szCs w:val="24"/>
                <w:shd w:val="clear" w:color="auto" w:fill="F7F7F7"/>
              </w:rPr>
              <w:t>Вызов процедуры. Передача управления на подпрограмму с запоминанием в стеке адреса точки возврата</w:t>
            </w:r>
          </w:p>
        </w:tc>
      </w:tr>
      <w:tr w:rsidR="00C769FA" w:rsidTr="00852FA4">
        <w:tc>
          <w:tcPr>
            <w:tcW w:w="4785" w:type="dxa"/>
          </w:tcPr>
          <w:p w:rsidR="00C769FA" w:rsidRPr="00E25F05" w:rsidRDefault="007352B5" w:rsidP="00865D96">
            <w:pPr>
              <w:jc w:val="both"/>
              <w:rPr>
                <w:rFonts w:ascii="Times New Roman" w:hAnsi="Times New Roman" w:cs="Times New Roman"/>
                <w:color w:val="000000" w:themeColor="text1"/>
                <w:sz w:val="24"/>
                <w:szCs w:val="24"/>
              </w:rPr>
            </w:pPr>
            <w:proofErr w:type="spellStart"/>
            <w:r w:rsidRPr="00E25F05">
              <w:rPr>
                <w:rFonts w:ascii="Times New Roman" w:hAnsi="Times New Roman" w:cs="Times New Roman"/>
                <w:color w:val="000000" w:themeColor="text1"/>
                <w:sz w:val="24"/>
                <w:szCs w:val="24"/>
                <w:lang w:val="en-US"/>
              </w:rPr>
              <w:t>addsd</w:t>
            </w:r>
            <w:proofErr w:type="spellEnd"/>
          </w:p>
        </w:tc>
        <w:tc>
          <w:tcPr>
            <w:tcW w:w="4786" w:type="dxa"/>
          </w:tcPr>
          <w:p w:rsidR="00C769FA" w:rsidRPr="00E25F05" w:rsidRDefault="00E25F05" w:rsidP="00865D96">
            <w:pPr>
              <w:jc w:val="both"/>
              <w:rPr>
                <w:rFonts w:ascii="Times New Roman" w:hAnsi="Times New Roman" w:cs="Times New Roman"/>
                <w:color w:val="000000" w:themeColor="text1"/>
                <w:sz w:val="24"/>
                <w:szCs w:val="24"/>
                <w:shd w:val="clear" w:color="auto" w:fill="F7F7F7"/>
              </w:rPr>
            </w:pPr>
            <w:r w:rsidRPr="00E25F05">
              <w:rPr>
                <w:rFonts w:ascii="Times New Roman" w:hAnsi="Times New Roman" w:cs="Times New Roman"/>
                <w:color w:val="000000" w:themeColor="text1"/>
                <w:sz w:val="24"/>
                <w:szCs w:val="24"/>
                <w:shd w:val="clear" w:color="auto" w:fill="F7F7F7"/>
              </w:rPr>
              <w:t>Используется для сложения двух 64-битных чисел с плавающей точкой (двойной точности) в регистрах </w:t>
            </w:r>
            <w:r w:rsidRPr="00E25F05">
              <w:rPr>
                <w:rStyle w:val="HTML0"/>
                <w:rFonts w:ascii="Times New Roman" w:eastAsiaTheme="minorHAnsi" w:hAnsi="Times New Roman" w:cs="Times New Roman"/>
                <w:color w:val="000000" w:themeColor="text1"/>
                <w:sz w:val="24"/>
                <w:szCs w:val="24"/>
                <w:shd w:val="clear" w:color="auto" w:fill="F7F7F7"/>
              </w:rPr>
              <w:t>XMM</w:t>
            </w:r>
            <w:r w:rsidRPr="00E25F05">
              <w:rPr>
                <w:rFonts w:ascii="Times New Roman" w:hAnsi="Times New Roman" w:cs="Times New Roman"/>
                <w:color w:val="000000" w:themeColor="text1"/>
                <w:sz w:val="24"/>
                <w:szCs w:val="24"/>
                <w:shd w:val="clear" w:color="auto" w:fill="F7F7F7"/>
              </w:rPr>
              <w:t>. Она добавляет младшее 64-битное значение из второго операнда к младшему 64-битному значению первого операнда и сохраняет результат в первом операнде.</w:t>
            </w:r>
          </w:p>
        </w:tc>
      </w:tr>
      <w:tr w:rsidR="00C769FA" w:rsidTr="00852FA4">
        <w:tc>
          <w:tcPr>
            <w:tcW w:w="4785" w:type="dxa"/>
          </w:tcPr>
          <w:p w:rsidR="00C769FA" w:rsidRPr="00E25F05" w:rsidRDefault="007352B5" w:rsidP="00865D96">
            <w:pPr>
              <w:jc w:val="both"/>
              <w:rPr>
                <w:rFonts w:ascii="Times New Roman" w:hAnsi="Times New Roman" w:cs="Times New Roman"/>
                <w:color w:val="000000" w:themeColor="text1"/>
                <w:sz w:val="24"/>
                <w:szCs w:val="24"/>
              </w:rPr>
            </w:pPr>
            <w:r w:rsidRPr="00E25F05">
              <w:rPr>
                <w:rFonts w:ascii="Times New Roman" w:hAnsi="Times New Roman" w:cs="Times New Roman"/>
                <w:color w:val="000000" w:themeColor="text1"/>
                <w:sz w:val="24"/>
                <w:szCs w:val="24"/>
                <w:lang w:val="en-US"/>
              </w:rPr>
              <w:t>leave</w:t>
            </w:r>
          </w:p>
        </w:tc>
        <w:tc>
          <w:tcPr>
            <w:tcW w:w="4786" w:type="dxa"/>
          </w:tcPr>
          <w:p w:rsidR="00C769FA" w:rsidRPr="005B74DB" w:rsidRDefault="00931BA5" w:rsidP="00865D96">
            <w:pPr>
              <w:jc w:val="both"/>
              <w:rPr>
                <w:rFonts w:ascii="Times New Roman" w:hAnsi="Times New Roman" w:cs="Times New Roman"/>
                <w:color w:val="000000" w:themeColor="text1"/>
                <w:sz w:val="24"/>
                <w:szCs w:val="24"/>
                <w:shd w:val="clear" w:color="auto" w:fill="F7F7F7"/>
              </w:rPr>
            </w:pPr>
            <w:r w:rsidRPr="005B74DB">
              <w:rPr>
                <w:rFonts w:ascii="Times New Roman" w:hAnsi="Times New Roman" w:cs="Times New Roman"/>
                <w:color w:val="000000" w:themeColor="text1"/>
                <w:sz w:val="24"/>
                <w:szCs w:val="24"/>
                <w:shd w:val="clear" w:color="auto" w:fill="F7F7F7"/>
              </w:rPr>
              <w:t>Восстанавливает предыдущий кадр стека</w:t>
            </w:r>
          </w:p>
        </w:tc>
      </w:tr>
    </w:tbl>
    <w:p w:rsidR="00865D96" w:rsidRDefault="00865D96" w:rsidP="00865D96">
      <w:pPr>
        <w:spacing w:after="0" w:line="240" w:lineRule="auto"/>
        <w:jc w:val="both"/>
        <w:rPr>
          <w:rFonts w:ascii="Times New Roman" w:eastAsia="Times New Roman" w:hAnsi="Times New Roman" w:cs="Times New Roman"/>
          <w:color w:val="000000"/>
          <w:sz w:val="27"/>
          <w:szCs w:val="27"/>
          <w:lang w:eastAsia="ru-RU"/>
        </w:rPr>
      </w:pPr>
    </w:p>
    <w:p w:rsidR="00865D96" w:rsidRDefault="00397769" w:rsidP="00397769">
      <w:pPr>
        <w:spacing w:after="0" w:line="240" w:lineRule="auto"/>
        <w:jc w:val="center"/>
        <w:rPr>
          <w:rFonts w:ascii="Times New Roman" w:eastAsia="Times New Roman" w:hAnsi="Times New Roman" w:cs="Times New Roman"/>
          <w:b/>
          <w:color w:val="000000"/>
          <w:sz w:val="27"/>
          <w:szCs w:val="27"/>
          <w:lang w:val="en-US" w:eastAsia="ru-RU"/>
        </w:rPr>
      </w:pPr>
      <w:r w:rsidRPr="00397769">
        <w:rPr>
          <w:rFonts w:ascii="Times New Roman" w:eastAsia="Times New Roman" w:hAnsi="Times New Roman" w:cs="Times New Roman"/>
          <w:b/>
          <w:color w:val="000000"/>
          <w:sz w:val="27"/>
          <w:szCs w:val="27"/>
          <w:lang w:eastAsia="ru-RU"/>
        </w:rPr>
        <w:t xml:space="preserve">Команды </w:t>
      </w:r>
      <w:r w:rsidRPr="00397769">
        <w:rPr>
          <w:rFonts w:ascii="Times New Roman" w:eastAsia="Times New Roman" w:hAnsi="Times New Roman" w:cs="Times New Roman"/>
          <w:b/>
          <w:color w:val="000000"/>
          <w:sz w:val="27"/>
          <w:szCs w:val="27"/>
          <w:lang w:val="en-US" w:eastAsia="ru-RU"/>
        </w:rPr>
        <w:t>x86</w:t>
      </w:r>
    </w:p>
    <w:tbl>
      <w:tblPr>
        <w:tblStyle w:val="aa"/>
        <w:tblW w:w="0" w:type="auto"/>
        <w:tblLook w:val="04A0" w:firstRow="1" w:lastRow="0" w:firstColumn="1" w:lastColumn="0" w:noHBand="0" w:noVBand="1"/>
      </w:tblPr>
      <w:tblGrid>
        <w:gridCol w:w="4785"/>
        <w:gridCol w:w="4786"/>
      </w:tblGrid>
      <w:tr w:rsidR="00397769" w:rsidTr="00397769">
        <w:tc>
          <w:tcPr>
            <w:tcW w:w="4785" w:type="dxa"/>
          </w:tcPr>
          <w:p w:rsidR="00397769" w:rsidRDefault="00397769" w:rsidP="00397769">
            <w:pPr>
              <w:jc w:val="center"/>
              <w:rPr>
                <w:rFonts w:ascii="Times New Roman" w:eastAsia="Times New Roman" w:hAnsi="Times New Roman" w:cs="Times New Roman"/>
                <w:b/>
                <w:color w:val="000000"/>
                <w:sz w:val="27"/>
                <w:szCs w:val="27"/>
                <w:lang w:val="en-US" w:eastAsia="ru-RU"/>
              </w:rPr>
            </w:pPr>
            <w:r w:rsidRPr="00A5666B">
              <w:rPr>
                <w:rFonts w:ascii="Times New Roman" w:eastAsia="Times New Roman" w:hAnsi="Times New Roman" w:cs="Times New Roman"/>
                <w:color w:val="000000" w:themeColor="text1"/>
                <w:sz w:val="24"/>
                <w:szCs w:val="24"/>
                <w:lang w:eastAsia="ru-RU"/>
              </w:rPr>
              <w:t>Команда</w:t>
            </w:r>
            <w:r w:rsidRPr="00A5666B">
              <w:rPr>
                <w:rFonts w:ascii="Times New Roman" w:eastAsia="Times New Roman" w:hAnsi="Times New Roman" w:cs="Times New Roman"/>
                <w:color w:val="000000" w:themeColor="text1"/>
                <w:sz w:val="24"/>
                <w:szCs w:val="24"/>
                <w:lang w:val="en-US" w:eastAsia="ru-RU"/>
              </w:rPr>
              <w:t xml:space="preserve">, </w:t>
            </w:r>
            <w:r w:rsidRPr="00A5666B">
              <w:rPr>
                <w:rFonts w:ascii="Times New Roman" w:eastAsia="Times New Roman" w:hAnsi="Times New Roman" w:cs="Times New Roman"/>
                <w:color w:val="000000" w:themeColor="text1"/>
                <w:sz w:val="24"/>
                <w:szCs w:val="24"/>
                <w:lang w:eastAsia="ru-RU"/>
              </w:rPr>
              <w:t>метки</w:t>
            </w:r>
          </w:p>
        </w:tc>
        <w:tc>
          <w:tcPr>
            <w:tcW w:w="4786" w:type="dxa"/>
          </w:tcPr>
          <w:p w:rsidR="00397769" w:rsidRPr="00397769" w:rsidRDefault="00397769" w:rsidP="00397769">
            <w:pPr>
              <w:jc w:val="center"/>
              <w:rPr>
                <w:rFonts w:ascii="Times New Roman" w:eastAsia="Times New Roman" w:hAnsi="Times New Roman" w:cs="Times New Roman"/>
                <w:color w:val="000000"/>
                <w:sz w:val="27"/>
                <w:szCs w:val="27"/>
                <w:lang w:eastAsia="ru-RU"/>
              </w:rPr>
            </w:pPr>
            <w:r w:rsidRPr="00397769">
              <w:rPr>
                <w:rFonts w:ascii="Times New Roman" w:eastAsia="Times New Roman" w:hAnsi="Times New Roman" w:cs="Times New Roman"/>
                <w:color w:val="000000"/>
                <w:sz w:val="27"/>
                <w:szCs w:val="27"/>
                <w:lang w:eastAsia="ru-RU"/>
              </w:rPr>
              <w:t>Применение</w:t>
            </w:r>
          </w:p>
        </w:tc>
      </w:tr>
      <w:tr w:rsidR="00397769" w:rsidRPr="005C336E" w:rsidTr="00397769">
        <w:tc>
          <w:tcPr>
            <w:tcW w:w="4785" w:type="dxa"/>
          </w:tcPr>
          <w:p w:rsidR="00397769" w:rsidRPr="005F78B6" w:rsidRDefault="00397769" w:rsidP="00397769">
            <w:pPr>
              <w:spacing w:after="200" w:line="276" w:lineRule="auto"/>
              <w:jc w:val="center"/>
              <w:rPr>
                <w:rFonts w:ascii="Times New Roman" w:eastAsia="Times New Roman" w:hAnsi="Times New Roman" w:cs="Times New Roman"/>
                <w:color w:val="000000" w:themeColor="text1"/>
                <w:sz w:val="24"/>
                <w:szCs w:val="24"/>
                <w:lang w:val="en-US" w:eastAsia="ru-RU"/>
                <w:rPrChange w:id="17" w:author="tata1" w:date="2024-10-09T19:43:00Z">
                  <w:rPr>
                    <w:rFonts w:ascii="Times New Roman" w:eastAsia="Times New Roman" w:hAnsi="Times New Roman" w:cs="Times New Roman"/>
                    <w:b/>
                    <w:color w:val="000000"/>
                    <w:sz w:val="27"/>
                    <w:szCs w:val="27"/>
                    <w:lang w:val="en-US" w:eastAsia="ru-RU"/>
                  </w:rPr>
                </w:rPrChange>
              </w:rPr>
            </w:pPr>
            <w:proofErr w:type="spellStart"/>
            <w:r w:rsidRPr="005F78B6">
              <w:rPr>
                <w:rFonts w:ascii="Times New Roman" w:hAnsi="Times New Roman" w:cs="Times New Roman"/>
                <w:color w:val="000000" w:themeColor="text1"/>
                <w:sz w:val="24"/>
                <w:szCs w:val="24"/>
                <w:lang w:val="en-US"/>
                <w:rPrChange w:id="18" w:author="tata1" w:date="2024-10-09T19:43:00Z">
                  <w:rPr>
                    <w:rFonts w:ascii="Consolas" w:hAnsi="Consolas"/>
                    <w:color w:val="0000FF"/>
                    <w:sz w:val="21"/>
                    <w:szCs w:val="21"/>
                    <w:lang w:val="en-US"/>
                  </w:rPr>
                </w:rPrChange>
              </w:rPr>
              <w:lastRenderedPageBreak/>
              <w:t>fld</w:t>
            </w:r>
            <w:proofErr w:type="spellEnd"/>
            <w:r w:rsidRPr="005F78B6">
              <w:rPr>
                <w:rFonts w:ascii="Times New Roman" w:hAnsi="Times New Roman" w:cs="Times New Roman"/>
                <w:color w:val="000000" w:themeColor="text1"/>
                <w:sz w:val="24"/>
                <w:szCs w:val="24"/>
                <w:rPrChange w:id="19" w:author="tata1" w:date="2024-10-09T19:43:00Z">
                  <w:rPr>
                    <w:rFonts w:ascii="Consolas" w:hAnsi="Consolas"/>
                    <w:color w:val="0000FF"/>
                    <w:sz w:val="21"/>
                    <w:szCs w:val="21"/>
                  </w:rPr>
                </w:rPrChange>
              </w:rPr>
              <w:t>1</w:t>
            </w:r>
          </w:p>
        </w:tc>
        <w:tc>
          <w:tcPr>
            <w:tcW w:w="4786" w:type="dxa"/>
          </w:tcPr>
          <w:p w:rsidR="00397769" w:rsidRPr="005F78B6" w:rsidRDefault="005C336E" w:rsidP="00397769">
            <w:pPr>
              <w:spacing w:after="200" w:line="276" w:lineRule="auto"/>
              <w:jc w:val="center"/>
              <w:rPr>
                <w:rFonts w:ascii="Times New Roman" w:eastAsia="Times New Roman" w:hAnsi="Times New Roman" w:cs="Times New Roman"/>
                <w:color w:val="000000" w:themeColor="text1"/>
                <w:sz w:val="24"/>
                <w:szCs w:val="24"/>
                <w:lang w:eastAsia="ru-RU"/>
                <w:rPrChange w:id="20" w:author="tata1" w:date="2024-10-09T19:43:00Z">
                  <w:rPr>
                    <w:rFonts w:ascii="Times New Roman" w:eastAsia="Times New Roman" w:hAnsi="Times New Roman" w:cs="Times New Roman"/>
                    <w:b/>
                    <w:color w:val="000000"/>
                    <w:sz w:val="27"/>
                    <w:szCs w:val="27"/>
                    <w:lang w:eastAsia="ru-RU"/>
                  </w:rPr>
                </w:rPrChange>
              </w:rPr>
            </w:pPr>
            <w:r w:rsidRPr="005F78B6">
              <w:rPr>
                <w:rFonts w:ascii="Times New Roman" w:eastAsia="Times New Roman" w:hAnsi="Times New Roman" w:cs="Times New Roman"/>
                <w:color w:val="000000" w:themeColor="text1"/>
                <w:sz w:val="24"/>
                <w:szCs w:val="24"/>
                <w:lang w:eastAsia="ru-RU"/>
                <w:rPrChange w:id="21" w:author="tata1" w:date="2024-10-09T19:43:00Z">
                  <w:rPr>
                    <w:rFonts w:ascii="Times New Roman" w:eastAsia="Times New Roman" w:hAnsi="Times New Roman" w:cs="Times New Roman"/>
                    <w:b/>
                    <w:color w:val="000000"/>
                    <w:sz w:val="27"/>
                    <w:szCs w:val="27"/>
                    <w:lang w:eastAsia="ru-RU"/>
                  </w:rPr>
                </w:rPrChange>
              </w:rPr>
              <w:t>Загрузка константы вещественная единица в вершину стека сопроцессора</w:t>
            </w:r>
          </w:p>
        </w:tc>
      </w:tr>
      <w:tr w:rsidR="00397769" w:rsidRPr="005C336E" w:rsidTr="00397769">
        <w:tc>
          <w:tcPr>
            <w:tcW w:w="4785" w:type="dxa"/>
          </w:tcPr>
          <w:p w:rsidR="00397769" w:rsidRPr="005F78B6" w:rsidRDefault="00397769" w:rsidP="00397769">
            <w:pPr>
              <w:spacing w:after="200" w:line="276" w:lineRule="auto"/>
              <w:jc w:val="center"/>
              <w:rPr>
                <w:rFonts w:ascii="Times New Roman" w:eastAsia="Times New Roman" w:hAnsi="Times New Roman" w:cs="Times New Roman"/>
                <w:color w:val="000000" w:themeColor="text1"/>
                <w:sz w:val="24"/>
                <w:szCs w:val="24"/>
                <w:lang w:val="en-US" w:eastAsia="ru-RU"/>
                <w:rPrChange w:id="22" w:author="tata1" w:date="2024-10-09T19:43:00Z">
                  <w:rPr>
                    <w:rFonts w:ascii="Times New Roman" w:eastAsia="Times New Roman" w:hAnsi="Times New Roman" w:cs="Times New Roman"/>
                    <w:b/>
                    <w:color w:val="000000"/>
                    <w:sz w:val="27"/>
                    <w:szCs w:val="27"/>
                    <w:lang w:val="en-US" w:eastAsia="ru-RU"/>
                  </w:rPr>
                </w:rPrChange>
              </w:rPr>
            </w:pPr>
            <w:proofErr w:type="spellStart"/>
            <w:r w:rsidRPr="005F78B6">
              <w:rPr>
                <w:rFonts w:ascii="Times New Roman" w:hAnsi="Times New Roman" w:cs="Times New Roman"/>
                <w:color w:val="000000" w:themeColor="text1"/>
                <w:sz w:val="24"/>
                <w:szCs w:val="24"/>
                <w:lang w:val="en-US"/>
                <w:rPrChange w:id="23" w:author="tata1" w:date="2024-10-09T19:43:00Z">
                  <w:rPr>
                    <w:rFonts w:ascii="Consolas" w:hAnsi="Consolas"/>
                    <w:color w:val="0000FF"/>
                    <w:sz w:val="21"/>
                    <w:szCs w:val="21"/>
                    <w:lang w:val="en-US"/>
                  </w:rPr>
                </w:rPrChange>
              </w:rPr>
              <w:t>fstp</w:t>
            </w:r>
            <w:proofErr w:type="spellEnd"/>
          </w:p>
        </w:tc>
        <w:tc>
          <w:tcPr>
            <w:tcW w:w="4786" w:type="dxa"/>
          </w:tcPr>
          <w:p w:rsidR="00397769" w:rsidRPr="005F78B6" w:rsidRDefault="005C336E" w:rsidP="00397769">
            <w:pPr>
              <w:spacing w:after="200" w:line="276" w:lineRule="auto"/>
              <w:jc w:val="center"/>
              <w:rPr>
                <w:rFonts w:ascii="Times New Roman" w:eastAsia="Times New Roman" w:hAnsi="Times New Roman" w:cs="Times New Roman"/>
                <w:color w:val="000000" w:themeColor="text1"/>
                <w:sz w:val="24"/>
                <w:szCs w:val="24"/>
                <w:lang w:eastAsia="ru-RU"/>
                <w:rPrChange w:id="24" w:author="tata1" w:date="2024-10-09T19:43:00Z">
                  <w:rPr>
                    <w:rFonts w:ascii="Times New Roman" w:eastAsia="Times New Roman" w:hAnsi="Times New Roman" w:cs="Times New Roman"/>
                    <w:b/>
                    <w:color w:val="000000"/>
                    <w:sz w:val="27"/>
                    <w:szCs w:val="27"/>
                    <w:lang w:eastAsia="ru-RU"/>
                  </w:rPr>
                </w:rPrChange>
              </w:rPr>
            </w:pPr>
            <w:r w:rsidRPr="005F78B6">
              <w:rPr>
                <w:rFonts w:ascii="Times New Roman" w:eastAsia="Times New Roman" w:hAnsi="Times New Roman" w:cs="Times New Roman"/>
                <w:color w:val="000000" w:themeColor="text1"/>
                <w:sz w:val="24"/>
                <w:szCs w:val="24"/>
                <w:lang w:eastAsia="ru-RU"/>
                <w:rPrChange w:id="25" w:author="tata1" w:date="2024-10-09T19:43:00Z">
                  <w:rPr>
                    <w:rFonts w:ascii="Times New Roman" w:eastAsia="Times New Roman" w:hAnsi="Times New Roman" w:cs="Times New Roman"/>
                    <w:b/>
                    <w:color w:val="000000"/>
                    <w:sz w:val="27"/>
                    <w:szCs w:val="27"/>
                    <w:lang w:eastAsia="ru-RU"/>
                  </w:rPr>
                </w:rPrChange>
              </w:rPr>
              <w:t xml:space="preserve">Сохранение </w:t>
            </w:r>
            <w:proofErr w:type="spellStart"/>
            <w:r w:rsidRPr="005F78B6">
              <w:rPr>
                <w:rFonts w:ascii="Times New Roman" w:eastAsia="Times New Roman" w:hAnsi="Times New Roman" w:cs="Times New Roman"/>
                <w:color w:val="000000" w:themeColor="text1"/>
                <w:sz w:val="24"/>
                <w:szCs w:val="24"/>
                <w:lang w:eastAsia="ru-RU"/>
                <w:rPrChange w:id="26" w:author="tata1" w:date="2024-10-09T19:43:00Z">
                  <w:rPr>
                    <w:rFonts w:ascii="Times New Roman" w:eastAsia="Times New Roman" w:hAnsi="Times New Roman" w:cs="Times New Roman"/>
                    <w:b/>
                    <w:color w:val="000000"/>
                    <w:sz w:val="27"/>
                    <w:szCs w:val="27"/>
                    <w:lang w:eastAsia="ru-RU"/>
                  </w:rPr>
                </w:rPrChange>
              </w:rPr>
              <w:t>вещ</w:t>
            </w:r>
            <w:proofErr w:type="gramStart"/>
            <w:r w:rsidRPr="005F78B6">
              <w:rPr>
                <w:rFonts w:ascii="Times New Roman" w:eastAsia="Times New Roman" w:hAnsi="Times New Roman" w:cs="Times New Roman"/>
                <w:color w:val="000000" w:themeColor="text1"/>
                <w:sz w:val="24"/>
                <w:szCs w:val="24"/>
                <w:lang w:eastAsia="ru-RU"/>
                <w:rPrChange w:id="27" w:author="tata1" w:date="2024-10-09T19:43:00Z">
                  <w:rPr>
                    <w:rFonts w:ascii="Times New Roman" w:eastAsia="Times New Roman" w:hAnsi="Times New Roman" w:cs="Times New Roman"/>
                    <w:b/>
                    <w:color w:val="000000"/>
                    <w:sz w:val="27"/>
                    <w:szCs w:val="27"/>
                    <w:lang w:eastAsia="ru-RU"/>
                  </w:rPr>
                </w:rPrChange>
              </w:rPr>
              <w:t>.з</w:t>
            </w:r>
            <w:proofErr w:type="gramEnd"/>
            <w:r w:rsidRPr="005F78B6">
              <w:rPr>
                <w:rFonts w:ascii="Times New Roman" w:eastAsia="Times New Roman" w:hAnsi="Times New Roman" w:cs="Times New Roman"/>
                <w:color w:val="000000" w:themeColor="text1"/>
                <w:sz w:val="24"/>
                <w:szCs w:val="24"/>
                <w:lang w:eastAsia="ru-RU"/>
                <w:rPrChange w:id="28" w:author="tata1" w:date="2024-10-09T19:43:00Z">
                  <w:rPr>
                    <w:rFonts w:ascii="Times New Roman" w:eastAsia="Times New Roman" w:hAnsi="Times New Roman" w:cs="Times New Roman"/>
                    <w:b/>
                    <w:color w:val="000000"/>
                    <w:sz w:val="27"/>
                    <w:szCs w:val="27"/>
                    <w:lang w:eastAsia="ru-RU"/>
                  </w:rPr>
                </w:rPrChange>
              </w:rPr>
              <w:t>начения</w:t>
            </w:r>
            <w:proofErr w:type="spellEnd"/>
            <w:r w:rsidRPr="005F78B6">
              <w:rPr>
                <w:rFonts w:ascii="Times New Roman" w:eastAsia="Times New Roman" w:hAnsi="Times New Roman" w:cs="Times New Roman"/>
                <w:color w:val="000000" w:themeColor="text1"/>
                <w:sz w:val="24"/>
                <w:szCs w:val="24"/>
                <w:lang w:eastAsia="ru-RU"/>
                <w:rPrChange w:id="29" w:author="tata1" w:date="2024-10-09T19:43:00Z">
                  <w:rPr>
                    <w:rFonts w:ascii="Times New Roman" w:eastAsia="Times New Roman" w:hAnsi="Times New Roman" w:cs="Times New Roman"/>
                    <w:b/>
                    <w:color w:val="000000"/>
                    <w:sz w:val="27"/>
                    <w:szCs w:val="27"/>
                    <w:lang w:eastAsia="ru-RU"/>
                  </w:rPr>
                </w:rPrChange>
              </w:rPr>
              <w:t xml:space="preserve"> из стека с последующим выталкиванием</w:t>
            </w:r>
          </w:p>
        </w:tc>
      </w:tr>
      <w:tr w:rsidR="00397769" w:rsidRPr="005A7F0A" w:rsidTr="00397769">
        <w:tc>
          <w:tcPr>
            <w:tcW w:w="4785" w:type="dxa"/>
          </w:tcPr>
          <w:p w:rsidR="00397769" w:rsidRPr="005F78B6" w:rsidRDefault="00397769" w:rsidP="00397769">
            <w:pPr>
              <w:spacing w:after="200" w:line="276" w:lineRule="auto"/>
              <w:jc w:val="center"/>
              <w:rPr>
                <w:rFonts w:ascii="Times New Roman" w:eastAsia="Times New Roman" w:hAnsi="Times New Roman" w:cs="Times New Roman"/>
                <w:color w:val="000000" w:themeColor="text1"/>
                <w:sz w:val="24"/>
                <w:szCs w:val="24"/>
                <w:lang w:val="en-US" w:eastAsia="ru-RU"/>
                <w:rPrChange w:id="30" w:author="tata1" w:date="2024-10-09T19:43:00Z">
                  <w:rPr>
                    <w:rFonts w:ascii="Times New Roman" w:eastAsia="Times New Roman" w:hAnsi="Times New Roman" w:cs="Times New Roman"/>
                    <w:b/>
                    <w:color w:val="000000"/>
                    <w:sz w:val="27"/>
                    <w:szCs w:val="27"/>
                    <w:lang w:val="en-US" w:eastAsia="ru-RU"/>
                  </w:rPr>
                </w:rPrChange>
              </w:rPr>
            </w:pPr>
            <w:proofErr w:type="spellStart"/>
            <w:r w:rsidRPr="005F78B6">
              <w:rPr>
                <w:rFonts w:ascii="Times New Roman" w:hAnsi="Times New Roman" w:cs="Times New Roman"/>
                <w:color w:val="000000" w:themeColor="text1"/>
                <w:sz w:val="24"/>
                <w:szCs w:val="24"/>
                <w:lang w:val="en-US"/>
                <w:rPrChange w:id="31" w:author="tata1" w:date="2024-10-09T19:43:00Z">
                  <w:rPr>
                    <w:rFonts w:ascii="Consolas" w:hAnsi="Consolas"/>
                    <w:color w:val="0000FF"/>
                    <w:sz w:val="21"/>
                    <w:szCs w:val="21"/>
                    <w:lang w:val="en-US"/>
                  </w:rPr>
                </w:rPrChange>
              </w:rPr>
              <w:t>fild</w:t>
            </w:r>
            <w:proofErr w:type="spellEnd"/>
          </w:p>
        </w:tc>
        <w:tc>
          <w:tcPr>
            <w:tcW w:w="4786" w:type="dxa"/>
          </w:tcPr>
          <w:p w:rsidR="00397769" w:rsidRPr="005F78B6" w:rsidRDefault="005A7F0A" w:rsidP="00397769">
            <w:pPr>
              <w:spacing w:after="200" w:line="276" w:lineRule="auto"/>
              <w:jc w:val="center"/>
              <w:rPr>
                <w:rFonts w:ascii="Times New Roman" w:eastAsia="Times New Roman" w:hAnsi="Times New Roman" w:cs="Times New Roman"/>
                <w:color w:val="000000" w:themeColor="text1"/>
                <w:sz w:val="24"/>
                <w:szCs w:val="24"/>
                <w:lang w:eastAsia="ru-RU"/>
                <w:rPrChange w:id="32" w:author="tata1" w:date="2024-10-09T19:43:00Z">
                  <w:rPr>
                    <w:rFonts w:ascii="Times New Roman" w:eastAsia="Times New Roman" w:hAnsi="Times New Roman" w:cs="Times New Roman"/>
                    <w:b/>
                    <w:color w:val="000000"/>
                    <w:sz w:val="27"/>
                    <w:szCs w:val="27"/>
                    <w:lang w:eastAsia="ru-RU"/>
                  </w:rPr>
                </w:rPrChange>
              </w:rPr>
            </w:pPr>
            <w:r w:rsidRPr="005F78B6">
              <w:rPr>
                <w:rFonts w:ascii="Times New Roman" w:eastAsia="Times New Roman" w:hAnsi="Times New Roman" w:cs="Times New Roman"/>
                <w:color w:val="000000" w:themeColor="text1"/>
                <w:sz w:val="24"/>
                <w:szCs w:val="24"/>
                <w:lang w:eastAsia="ru-RU"/>
                <w:rPrChange w:id="33" w:author="tata1" w:date="2024-10-09T19:43:00Z">
                  <w:rPr>
                    <w:rFonts w:ascii="Times New Roman" w:eastAsia="Times New Roman" w:hAnsi="Times New Roman" w:cs="Times New Roman"/>
                    <w:b/>
                    <w:color w:val="000000"/>
                    <w:sz w:val="27"/>
                    <w:szCs w:val="27"/>
                    <w:lang w:eastAsia="ru-RU"/>
                  </w:rPr>
                </w:rPrChange>
              </w:rPr>
              <w:t>Загрузка целого числа, преобразование в вещ</w:t>
            </w:r>
            <w:proofErr w:type="gramStart"/>
            <w:r w:rsidRPr="005F78B6">
              <w:rPr>
                <w:rFonts w:ascii="Times New Roman" w:eastAsia="Times New Roman" w:hAnsi="Times New Roman" w:cs="Times New Roman"/>
                <w:color w:val="000000" w:themeColor="text1"/>
                <w:sz w:val="24"/>
                <w:szCs w:val="24"/>
                <w:lang w:eastAsia="ru-RU"/>
                <w:rPrChange w:id="34" w:author="tata1" w:date="2024-10-09T19:43:00Z">
                  <w:rPr>
                    <w:rFonts w:ascii="Times New Roman" w:eastAsia="Times New Roman" w:hAnsi="Times New Roman" w:cs="Times New Roman"/>
                    <w:b/>
                    <w:color w:val="000000"/>
                    <w:sz w:val="27"/>
                    <w:szCs w:val="27"/>
                    <w:lang w:eastAsia="ru-RU"/>
                  </w:rPr>
                </w:rPrChange>
              </w:rPr>
              <w:t>.(</w:t>
            </w:r>
            <w:proofErr w:type="gramEnd"/>
            <w:r w:rsidRPr="005F78B6">
              <w:rPr>
                <w:rFonts w:ascii="Times New Roman" w:eastAsia="Times New Roman" w:hAnsi="Times New Roman" w:cs="Times New Roman"/>
                <w:color w:val="000000" w:themeColor="text1"/>
                <w:sz w:val="24"/>
                <w:szCs w:val="24"/>
                <w:lang w:eastAsia="ru-RU"/>
                <w:rPrChange w:id="35" w:author="tata1" w:date="2024-10-09T19:43:00Z">
                  <w:rPr>
                    <w:rFonts w:ascii="Times New Roman" w:eastAsia="Times New Roman" w:hAnsi="Times New Roman" w:cs="Times New Roman"/>
                    <w:b/>
                    <w:color w:val="000000"/>
                    <w:sz w:val="27"/>
                    <w:szCs w:val="27"/>
                    <w:lang w:eastAsia="ru-RU"/>
                  </w:rPr>
                </w:rPrChange>
              </w:rPr>
              <w:t xml:space="preserve">для того, чтобы в дальнейшем могли работать команды </w:t>
            </w:r>
            <w:proofErr w:type="spellStart"/>
            <w:r w:rsidRPr="005F78B6">
              <w:rPr>
                <w:rFonts w:ascii="Times New Roman" w:eastAsia="Times New Roman" w:hAnsi="Times New Roman" w:cs="Times New Roman"/>
                <w:color w:val="000000" w:themeColor="text1"/>
                <w:sz w:val="24"/>
                <w:szCs w:val="24"/>
                <w:lang w:eastAsia="ru-RU"/>
                <w:rPrChange w:id="36" w:author="tata1" w:date="2024-10-09T19:43:00Z">
                  <w:rPr>
                    <w:rFonts w:ascii="Times New Roman" w:eastAsia="Times New Roman" w:hAnsi="Times New Roman" w:cs="Times New Roman"/>
                    <w:b/>
                    <w:color w:val="000000"/>
                    <w:sz w:val="27"/>
                    <w:szCs w:val="27"/>
                    <w:lang w:eastAsia="ru-RU"/>
                  </w:rPr>
                </w:rPrChange>
              </w:rPr>
              <w:t>сопроцессора;исходное</w:t>
            </w:r>
            <w:proofErr w:type="spellEnd"/>
            <w:r w:rsidRPr="005F78B6">
              <w:rPr>
                <w:rFonts w:ascii="Times New Roman" w:eastAsia="Times New Roman" w:hAnsi="Times New Roman" w:cs="Times New Roman"/>
                <w:color w:val="000000" w:themeColor="text1"/>
                <w:sz w:val="24"/>
                <w:szCs w:val="24"/>
                <w:lang w:eastAsia="ru-RU"/>
                <w:rPrChange w:id="37" w:author="tata1" w:date="2024-10-09T19:43:00Z">
                  <w:rPr>
                    <w:rFonts w:ascii="Times New Roman" w:eastAsia="Times New Roman" w:hAnsi="Times New Roman" w:cs="Times New Roman"/>
                    <w:b/>
                    <w:color w:val="000000"/>
                    <w:sz w:val="27"/>
                    <w:szCs w:val="27"/>
                    <w:lang w:eastAsia="ru-RU"/>
                  </w:rPr>
                </w:rPrChange>
              </w:rPr>
              <w:t xml:space="preserve"> целочисленное значение только адрес </w:t>
            </w:r>
            <w:proofErr w:type="spellStart"/>
            <w:r w:rsidRPr="005F78B6">
              <w:rPr>
                <w:rFonts w:ascii="Times New Roman" w:eastAsia="Times New Roman" w:hAnsi="Times New Roman" w:cs="Times New Roman"/>
                <w:color w:val="000000" w:themeColor="text1"/>
                <w:sz w:val="24"/>
                <w:szCs w:val="24"/>
                <w:lang w:eastAsia="ru-RU"/>
                <w:rPrChange w:id="38" w:author="tata1" w:date="2024-10-09T19:43:00Z">
                  <w:rPr>
                    <w:rFonts w:ascii="Times New Roman" w:eastAsia="Times New Roman" w:hAnsi="Times New Roman" w:cs="Times New Roman"/>
                    <w:b/>
                    <w:color w:val="000000"/>
                    <w:sz w:val="27"/>
                    <w:szCs w:val="27"/>
                    <w:lang w:eastAsia="ru-RU"/>
                  </w:rPr>
                </w:rPrChange>
              </w:rPr>
              <w:t>ячеки</w:t>
            </w:r>
            <w:proofErr w:type="spellEnd"/>
            <w:r w:rsidRPr="005F78B6">
              <w:rPr>
                <w:rFonts w:ascii="Times New Roman" w:eastAsia="Times New Roman" w:hAnsi="Times New Roman" w:cs="Times New Roman"/>
                <w:color w:val="000000" w:themeColor="text1"/>
                <w:sz w:val="24"/>
                <w:szCs w:val="24"/>
                <w:lang w:eastAsia="ru-RU"/>
                <w:rPrChange w:id="39" w:author="tata1" w:date="2024-10-09T19:43:00Z">
                  <w:rPr>
                    <w:rFonts w:ascii="Times New Roman" w:eastAsia="Times New Roman" w:hAnsi="Times New Roman" w:cs="Times New Roman"/>
                    <w:b/>
                    <w:color w:val="000000"/>
                    <w:sz w:val="27"/>
                    <w:szCs w:val="27"/>
                    <w:lang w:eastAsia="ru-RU"/>
                  </w:rPr>
                </w:rPrChange>
              </w:rPr>
              <w:t xml:space="preserve"> памяти размером 16, 32 или 64 бита) и загрузка в вершину стека</w:t>
            </w:r>
          </w:p>
        </w:tc>
      </w:tr>
      <w:tr w:rsidR="00397769" w:rsidRPr="005A7F0A" w:rsidTr="00397769">
        <w:tc>
          <w:tcPr>
            <w:tcW w:w="4785" w:type="dxa"/>
          </w:tcPr>
          <w:p w:rsidR="00397769" w:rsidRPr="005F78B6" w:rsidRDefault="00397769" w:rsidP="00397769">
            <w:pPr>
              <w:spacing w:after="200" w:line="276" w:lineRule="auto"/>
              <w:jc w:val="center"/>
              <w:rPr>
                <w:rFonts w:ascii="Times New Roman" w:eastAsia="Times New Roman" w:hAnsi="Times New Roman" w:cs="Times New Roman"/>
                <w:color w:val="000000" w:themeColor="text1"/>
                <w:sz w:val="24"/>
                <w:szCs w:val="24"/>
                <w:lang w:eastAsia="ru-RU"/>
                <w:rPrChange w:id="40" w:author="tata1" w:date="2024-10-09T19:43:00Z">
                  <w:rPr>
                    <w:rFonts w:ascii="Times New Roman" w:eastAsia="Times New Roman" w:hAnsi="Times New Roman" w:cs="Times New Roman"/>
                    <w:b/>
                    <w:color w:val="000000"/>
                    <w:sz w:val="27"/>
                    <w:szCs w:val="27"/>
                    <w:lang w:eastAsia="ru-RU"/>
                  </w:rPr>
                </w:rPrChange>
              </w:rPr>
            </w:pPr>
            <w:proofErr w:type="spellStart"/>
            <w:r w:rsidRPr="005F78B6">
              <w:rPr>
                <w:rFonts w:ascii="Times New Roman" w:hAnsi="Times New Roman" w:cs="Times New Roman"/>
                <w:color w:val="000000" w:themeColor="text1"/>
                <w:sz w:val="24"/>
                <w:szCs w:val="24"/>
                <w:lang w:val="en-US"/>
                <w:rPrChange w:id="41" w:author="tata1" w:date="2024-10-09T19:43:00Z">
                  <w:rPr>
                    <w:rFonts w:ascii="Consolas" w:hAnsi="Consolas"/>
                    <w:color w:val="0000FF"/>
                    <w:sz w:val="21"/>
                    <w:szCs w:val="21"/>
                    <w:lang w:val="en-US"/>
                  </w:rPr>
                </w:rPrChange>
              </w:rPr>
              <w:t>fld</w:t>
            </w:r>
            <w:proofErr w:type="spellEnd"/>
          </w:p>
        </w:tc>
        <w:tc>
          <w:tcPr>
            <w:tcW w:w="4786" w:type="dxa"/>
          </w:tcPr>
          <w:p w:rsidR="00397769" w:rsidRPr="005F78B6" w:rsidRDefault="005A7F0A" w:rsidP="00397769">
            <w:pPr>
              <w:spacing w:after="200" w:line="276" w:lineRule="auto"/>
              <w:jc w:val="center"/>
              <w:rPr>
                <w:rFonts w:ascii="Times New Roman" w:eastAsia="Times New Roman" w:hAnsi="Times New Roman" w:cs="Times New Roman"/>
                <w:color w:val="000000" w:themeColor="text1"/>
                <w:sz w:val="24"/>
                <w:szCs w:val="24"/>
                <w:lang w:eastAsia="ru-RU"/>
                <w:rPrChange w:id="42" w:author="tata1" w:date="2024-10-09T19:43:00Z">
                  <w:rPr>
                    <w:rFonts w:ascii="Times New Roman" w:eastAsia="Times New Roman" w:hAnsi="Times New Roman" w:cs="Times New Roman"/>
                    <w:b/>
                    <w:color w:val="000000"/>
                    <w:sz w:val="27"/>
                    <w:szCs w:val="27"/>
                    <w:lang w:eastAsia="ru-RU"/>
                  </w:rPr>
                </w:rPrChange>
              </w:rPr>
            </w:pPr>
            <w:r w:rsidRPr="005F78B6">
              <w:rPr>
                <w:rFonts w:ascii="Times New Roman" w:eastAsia="Times New Roman" w:hAnsi="Times New Roman" w:cs="Times New Roman"/>
                <w:color w:val="000000" w:themeColor="text1"/>
                <w:sz w:val="24"/>
                <w:szCs w:val="24"/>
                <w:lang w:eastAsia="ru-RU"/>
                <w:rPrChange w:id="43" w:author="tata1" w:date="2024-10-09T19:43:00Z">
                  <w:rPr>
                    <w:rFonts w:ascii="Times New Roman" w:eastAsia="Times New Roman" w:hAnsi="Times New Roman" w:cs="Times New Roman"/>
                    <w:b/>
                    <w:color w:val="000000"/>
                    <w:sz w:val="27"/>
                    <w:szCs w:val="27"/>
                    <w:lang w:eastAsia="ru-RU"/>
                  </w:rPr>
                </w:rPrChange>
              </w:rPr>
              <w:t xml:space="preserve">Загрузка </w:t>
            </w:r>
            <w:proofErr w:type="spellStart"/>
            <w:r w:rsidRPr="005F78B6">
              <w:rPr>
                <w:rFonts w:ascii="Times New Roman" w:eastAsia="Times New Roman" w:hAnsi="Times New Roman" w:cs="Times New Roman"/>
                <w:color w:val="000000" w:themeColor="text1"/>
                <w:sz w:val="24"/>
                <w:szCs w:val="24"/>
                <w:lang w:eastAsia="ru-RU"/>
                <w:rPrChange w:id="44" w:author="tata1" w:date="2024-10-09T19:43:00Z">
                  <w:rPr>
                    <w:rFonts w:ascii="Times New Roman" w:eastAsia="Times New Roman" w:hAnsi="Times New Roman" w:cs="Times New Roman"/>
                    <w:b/>
                    <w:color w:val="000000"/>
                    <w:sz w:val="27"/>
                    <w:szCs w:val="27"/>
                    <w:lang w:eastAsia="ru-RU"/>
                  </w:rPr>
                </w:rPrChange>
              </w:rPr>
              <w:t>вещ</w:t>
            </w:r>
            <w:proofErr w:type="gramStart"/>
            <w:r w:rsidRPr="005F78B6">
              <w:rPr>
                <w:rFonts w:ascii="Times New Roman" w:eastAsia="Times New Roman" w:hAnsi="Times New Roman" w:cs="Times New Roman"/>
                <w:color w:val="000000" w:themeColor="text1"/>
                <w:sz w:val="24"/>
                <w:szCs w:val="24"/>
                <w:lang w:eastAsia="ru-RU"/>
                <w:rPrChange w:id="45" w:author="tata1" w:date="2024-10-09T19:43:00Z">
                  <w:rPr>
                    <w:rFonts w:ascii="Times New Roman" w:eastAsia="Times New Roman" w:hAnsi="Times New Roman" w:cs="Times New Roman"/>
                    <w:b/>
                    <w:color w:val="000000"/>
                    <w:sz w:val="27"/>
                    <w:szCs w:val="27"/>
                    <w:lang w:eastAsia="ru-RU"/>
                  </w:rPr>
                </w:rPrChange>
              </w:rPr>
              <w:t>.з</w:t>
            </w:r>
            <w:proofErr w:type="gramEnd"/>
            <w:r w:rsidRPr="005F78B6">
              <w:rPr>
                <w:rFonts w:ascii="Times New Roman" w:eastAsia="Times New Roman" w:hAnsi="Times New Roman" w:cs="Times New Roman"/>
                <w:color w:val="000000" w:themeColor="text1"/>
                <w:sz w:val="24"/>
                <w:szCs w:val="24"/>
                <w:lang w:eastAsia="ru-RU"/>
                <w:rPrChange w:id="46" w:author="tata1" w:date="2024-10-09T19:43:00Z">
                  <w:rPr>
                    <w:rFonts w:ascii="Times New Roman" w:eastAsia="Times New Roman" w:hAnsi="Times New Roman" w:cs="Times New Roman"/>
                    <w:b/>
                    <w:color w:val="000000"/>
                    <w:sz w:val="27"/>
                    <w:szCs w:val="27"/>
                    <w:lang w:eastAsia="ru-RU"/>
                  </w:rPr>
                </w:rPrChange>
              </w:rPr>
              <w:t>начения</w:t>
            </w:r>
            <w:proofErr w:type="spellEnd"/>
            <w:r w:rsidRPr="005F78B6">
              <w:rPr>
                <w:rFonts w:ascii="Times New Roman" w:eastAsia="Times New Roman" w:hAnsi="Times New Roman" w:cs="Times New Roman"/>
                <w:color w:val="000000" w:themeColor="text1"/>
                <w:sz w:val="24"/>
                <w:szCs w:val="24"/>
                <w:lang w:eastAsia="ru-RU"/>
                <w:rPrChange w:id="47" w:author="tata1" w:date="2024-10-09T19:43:00Z">
                  <w:rPr>
                    <w:rFonts w:ascii="Times New Roman" w:eastAsia="Times New Roman" w:hAnsi="Times New Roman" w:cs="Times New Roman"/>
                    <w:b/>
                    <w:color w:val="000000"/>
                    <w:sz w:val="27"/>
                    <w:szCs w:val="27"/>
                    <w:lang w:eastAsia="ru-RU"/>
                  </w:rPr>
                </w:rPrChange>
              </w:rPr>
              <w:t xml:space="preserve"> из ячейки памяти в вершину стека.</w:t>
            </w:r>
          </w:p>
        </w:tc>
      </w:tr>
      <w:tr w:rsidR="00397769" w:rsidRPr="005A7F0A" w:rsidTr="00397769">
        <w:tc>
          <w:tcPr>
            <w:tcW w:w="4785" w:type="dxa"/>
          </w:tcPr>
          <w:p w:rsidR="00397769" w:rsidRPr="005F78B6" w:rsidRDefault="00397769" w:rsidP="00397769">
            <w:pPr>
              <w:spacing w:after="200" w:line="276" w:lineRule="auto"/>
              <w:jc w:val="center"/>
              <w:rPr>
                <w:rFonts w:ascii="Times New Roman" w:eastAsia="Times New Roman" w:hAnsi="Times New Roman" w:cs="Times New Roman"/>
                <w:color w:val="000000" w:themeColor="text1"/>
                <w:sz w:val="24"/>
                <w:szCs w:val="24"/>
                <w:lang w:eastAsia="ru-RU"/>
                <w:rPrChange w:id="48" w:author="tata1" w:date="2024-10-09T19:43:00Z">
                  <w:rPr>
                    <w:rFonts w:ascii="Times New Roman" w:eastAsia="Times New Roman" w:hAnsi="Times New Roman" w:cs="Times New Roman"/>
                    <w:b/>
                    <w:color w:val="000000"/>
                    <w:sz w:val="27"/>
                    <w:szCs w:val="27"/>
                    <w:lang w:eastAsia="ru-RU"/>
                  </w:rPr>
                </w:rPrChange>
              </w:rPr>
            </w:pPr>
            <w:proofErr w:type="spellStart"/>
            <w:r w:rsidRPr="005F78B6">
              <w:rPr>
                <w:rFonts w:ascii="Times New Roman" w:hAnsi="Times New Roman" w:cs="Times New Roman"/>
                <w:color w:val="000000" w:themeColor="text1"/>
                <w:sz w:val="24"/>
                <w:szCs w:val="24"/>
                <w:lang w:val="en-US"/>
                <w:rPrChange w:id="49" w:author="tata1" w:date="2024-10-09T19:43:00Z">
                  <w:rPr>
                    <w:rFonts w:ascii="Consolas" w:hAnsi="Consolas"/>
                    <w:color w:val="0000FF"/>
                    <w:sz w:val="21"/>
                    <w:szCs w:val="21"/>
                    <w:lang w:val="en-US"/>
                  </w:rPr>
                </w:rPrChange>
              </w:rPr>
              <w:t>fmulp</w:t>
            </w:r>
            <w:proofErr w:type="spellEnd"/>
          </w:p>
        </w:tc>
        <w:tc>
          <w:tcPr>
            <w:tcW w:w="4786" w:type="dxa"/>
          </w:tcPr>
          <w:p w:rsidR="00397769" w:rsidRPr="005F78B6" w:rsidRDefault="005A7F0A" w:rsidP="00397769">
            <w:pPr>
              <w:spacing w:after="200" w:line="276" w:lineRule="auto"/>
              <w:jc w:val="center"/>
              <w:rPr>
                <w:rFonts w:ascii="Times New Roman" w:eastAsia="Times New Roman" w:hAnsi="Times New Roman" w:cs="Times New Roman"/>
                <w:color w:val="000000" w:themeColor="text1"/>
                <w:sz w:val="24"/>
                <w:szCs w:val="24"/>
                <w:lang w:eastAsia="ru-RU"/>
                <w:rPrChange w:id="50" w:author="tata1" w:date="2024-10-09T19:43:00Z">
                  <w:rPr>
                    <w:rFonts w:ascii="Times New Roman" w:eastAsia="Times New Roman" w:hAnsi="Times New Roman" w:cs="Times New Roman"/>
                    <w:b/>
                    <w:color w:val="000000"/>
                    <w:sz w:val="27"/>
                    <w:szCs w:val="27"/>
                    <w:lang w:eastAsia="ru-RU"/>
                  </w:rPr>
                </w:rPrChange>
              </w:rPr>
            </w:pPr>
            <w:r w:rsidRPr="005F78B6">
              <w:rPr>
                <w:rFonts w:ascii="Times New Roman" w:eastAsia="Times New Roman" w:hAnsi="Times New Roman" w:cs="Times New Roman"/>
                <w:color w:val="000000" w:themeColor="text1"/>
                <w:sz w:val="24"/>
                <w:szCs w:val="24"/>
                <w:lang w:eastAsia="ru-RU"/>
                <w:rPrChange w:id="51" w:author="tata1" w:date="2024-10-09T19:43:00Z">
                  <w:rPr>
                    <w:rFonts w:ascii="Times New Roman" w:eastAsia="Times New Roman" w:hAnsi="Times New Roman" w:cs="Times New Roman"/>
                    <w:b/>
                    <w:color w:val="000000"/>
                    <w:sz w:val="27"/>
                    <w:szCs w:val="27"/>
                    <w:lang w:eastAsia="ru-RU"/>
                  </w:rPr>
                </w:rPrChange>
              </w:rPr>
              <w:t>Умножение с выталкиванием из вершины стек</w:t>
            </w:r>
            <w:proofErr w:type="gramStart"/>
            <w:r w:rsidRPr="005F78B6">
              <w:rPr>
                <w:rFonts w:ascii="Times New Roman" w:eastAsia="Times New Roman" w:hAnsi="Times New Roman" w:cs="Times New Roman"/>
                <w:color w:val="000000" w:themeColor="text1"/>
                <w:sz w:val="24"/>
                <w:szCs w:val="24"/>
                <w:lang w:eastAsia="ru-RU"/>
                <w:rPrChange w:id="52" w:author="tata1" w:date="2024-10-09T19:43:00Z">
                  <w:rPr>
                    <w:rFonts w:ascii="Times New Roman" w:eastAsia="Times New Roman" w:hAnsi="Times New Roman" w:cs="Times New Roman"/>
                    <w:b/>
                    <w:color w:val="000000"/>
                    <w:sz w:val="27"/>
                    <w:szCs w:val="27"/>
                    <w:lang w:eastAsia="ru-RU"/>
                  </w:rPr>
                </w:rPrChange>
              </w:rPr>
              <w:t>а(</w:t>
            </w:r>
            <w:proofErr w:type="gramEnd"/>
            <w:r w:rsidRPr="005F78B6">
              <w:rPr>
                <w:rFonts w:ascii="Times New Roman" w:eastAsia="Times New Roman" w:hAnsi="Times New Roman" w:cs="Times New Roman"/>
                <w:color w:val="000000" w:themeColor="text1"/>
                <w:sz w:val="24"/>
                <w:szCs w:val="24"/>
                <w:lang w:eastAsia="ru-RU"/>
                <w:rPrChange w:id="53" w:author="tata1" w:date="2024-10-09T19:43:00Z">
                  <w:rPr>
                    <w:rFonts w:ascii="Times New Roman" w:eastAsia="Times New Roman" w:hAnsi="Times New Roman" w:cs="Times New Roman"/>
                    <w:b/>
                    <w:color w:val="000000"/>
                    <w:sz w:val="27"/>
                    <w:szCs w:val="27"/>
                    <w:lang w:eastAsia="ru-RU"/>
                  </w:rPr>
                </w:rPrChange>
              </w:rPr>
              <w:t xml:space="preserve">двух </w:t>
            </w:r>
            <w:proofErr w:type="spellStart"/>
            <w:r w:rsidRPr="005F78B6">
              <w:rPr>
                <w:rFonts w:ascii="Times New Roman" w:eastAsia="Times New Roman" w:hAnsi="Times New Roman" w:cs="Times New Roman"/>
                <w:color w:val="000000" w:themeColor="text1"/>
                <w:sz w:val="24"/>
                <w:szCs w:val="24"/>
                <w:lang w:eastAsia="ru-RU"/>
                <w:rPrChange w:id="54" w:author="tata1" w:date="2024-10-09T19:43:00Z">
                  <w:rPr>
                    <w:rFonts w:ascii="Times New Roman" w:eastAsia="Times New Roman" w:hAnsi="Times New Roman" w:cs="Times New Roman"/>
                    <w:b/>
                    <w:color w:val="000000"/>
                    <w:sz w:val="27"/>
                    <w:szCs w:val="27"/>
                    <w:lang w:eastAsia="ru-RU"/>
                  </w:rPr>
                </w:rPrChange>
              </w:rPr>
              <w:t>вещ.значений</w:t>
            </w:r>
            <w:proofErr w:type="spellEnd"/>
            <w:r w:rsidRPr="005F78B6">
              <w:rPr>
                <w:rFonts w:ascii="Times New Roman" w:eastAsia="Times New Roman" w:hAnsi="Times New Roman" w:cs="Times New Roman"/>
                <w:color w:val="000000" w:themeColor="text1"/>
                <w:sz w:val="24"/>
                <w:szCs w:val="24"/>
                <w:lang w:eastAsia="ru-RU"/>
                <w:rPrChange w:id="55" w:author="tata1" w:date="2024-10-09T19:43:00Z">
                  <w:rPr>
                    <w:rFonts w:ascii="Times New Roman" w:eastAsia="Times New Roman" w:hAnsi="Times New Roman" w:cs="Times New Roman"/>
                    <w:b/>
                    <w:color w:val="000000"/>
                    <w:sz w:val="27"/>
                    <w:szCs w:val="27"/>
                    <w:lang w:eastAsia="ru-RU"/>
                  </w:rPr>
                </w:rPrChange>
              </w:rPr>
              <w:t>)</w:t>
            </w:r>
          </w:p>
        </w:tc>
      </w:tr>
      <w:tr w:rsidR="00397769" w:rsidRPr="005A7F0A" w:rsidTr="00397769">
        <w:tc>
          <w:tcPr>
            <w:tcW w:w="4785" w:type="dxa"/>
          </w:tcPr>
          <w:p w:rsidR="00397769" w:rsidRPr="005F78B6" w:rsidRDefault="00397769" w:rsidP="00397769">
            <w:pPr>
              <w:spacing w:after="200" w:line="276" w:lineRule="auto"/>
              <w:jc w:val="center"/>
              <w:rPr>
                <w:rFonts w:ascii="Times New Roman" w:eastAsia="Times New Roman" w:hAnsi="Times New Roman" w:cs="Times New Roman"/>
                <w:color w:val="000000" w:themeColor="text1"/>
                <w:sz w:val="24"/>
                <w:szCs w:val="24"/>
                <w:lang w:eastAsia="ru-RU"/>
                <w:rPrChange w:id="56" w:author="tata1" w:date="2024-10-09T19:43:00Z">
                  <w:rPr>
                    <w:rFonts w:ascii="Times New Roman" w:eastAsia="Times New Roman" w:hAnsi="Times New Roman" w:cs="Times New Roman"/>
                    <w:b/>
                    <w:color w:val="000000"/>
                    <w:sz w:val="27"/>
                    <w:szCs w:val="27"/>
                    <w:lang w:eastAsia="ru-RU"/>
                  </w:rPr>
                </w:rPrChange>
              </w:rPr>
            </w:pPr>
            <w:proofErr w:type="spellStart"/>
            <w:r w:rsidRPr="005F78B6">
              <w:rPr>
                <w:rFonts w:ascii="Times New Roman" w:hAnsi="Times New Roman" w:cs="Times New Roman"/>
                <w:color w:val="000000" w:themeColor="text1"/>
                <w:sz w:val="24"/>
                <w:szCs w:val="24"/>
                <w:lang w:val="en-US"/>
                <w:rPrChange w:id="57" w:author="tata1" w:date="2024-10-09T19:43:00Z">
                  <w:rPr>
                    <w:rFonts w:ascii="Consolas" w:hAnsi="Consolas"/>
                    <w:color w:val="0000FF"/>
                    <w:sz w:val="21"/>
                    <w:szCs w:val="21"/>
                    <w:lang w:val="en-US"/>
                  </w:rPr>
                </w:rPrChange>
              </w:rPr>
              <w:t>fdivr</w:t>
            </w:r>
            <w:proofErr w:type="spellEnd"/>
          </w:p>
        </w:tc>
        <w:tc>
          <w:tcPr>
            <w:tcW w:w="4786" w:type="dxa"/>
          </w:tcPr>
          <w:p w:rsidR="00397769" w:rsidRPr="005F78B6" w:rsidRDefault="005A7F0A" w:rsidP="00397769">
            <w:pPr>
              <w:spacing w:after="200" w:line="276" w:lineRule="auto"/>
              <w:jc w:val="center"/>
              <w:rPr>
                <w:rFonts w:ascii="Times New Roman" w:eastAsia="Times New Roman" w:hAnsi="Times New Roman" w:cs="Times New Roman"/>
                <w:color w:val="000000" w:themeColor="text1"/>
                <w:sz w:val="24"/>
                <w:szCs w:val="24"/>
                <w:lang w:eastAsia="ru-RU"/>
                <w:rPrChange w:id="58" w:author="tata1" w:date="2024-10-09T19:43:00Z">
                  <w:rPr>
                    <w:rFonts w:ascii="Times New Roman" w:eastAsia="Times New Roman" w:hAnsi="Times New Roman" w:cs="Times New Roman"/>
                    <w:b/>
                    <w:color w:val="000000"/>
                    <w:sz w:val="27"/>
                    <w:szCs w:val="27"/>
                    <w:lang w:val="en-US" w:eastAsia="ru-RU"/>
                  </w:rPr>
                </w:rPrChange>
              </w:rPr>
            </w:pPr>
            <w:r w:rsidRPr="005F78B6">
              <w:rPr>
                <w:rFonts w:ascii="Times New Roman" w:eastAsia="Times New Roman" w:hAnsi="Times New Roman" w:cs="Times New Roman"/>
                <w:color w:val="000000" w:themeColor="text1"/>
                <w:sz w:val="24"/>
                <w:szCs w:val="24"/>
                <w:lang w:eastAsia="ru-RU"/>
                <w:rPrChange w:id="59" w:author="tata1" w:date="2024-10-09T19:43:00Z">
                  <w:rPr>
                    <w:rFonts w:ascii="Times New Roman" w:eastAsia="Times New Roman" w:hAnsi="Times New Roman" w:cs="Times New Roman"/>
                    <w:b/>
                    <w:color w:val="000000"/>
                    <w:sz w:val="27"/>
                    <w:szCs w:val="27"/>
                    <w:lang w:eastAsia="ru-RU"/>
                  </w:rPr>
                </w:rPrChange>
              </w:rPr>
              <w:t xml:space="preserve">Деление двух </w:t>
            </w:r>
            <w:proofErr w:type="spellStart"/>
            <w:r w:rsidRPr="005F78B6">
              <w:rPr>
                <w:rFonts w:ascii="Times New Roman" w:eastAsia="Times New Roman" w:hAnsi="Times New Roman" w:cs="Times New Roman"/>
                <w:color w:val="000000" w:themeColor="text1"/>
                <w:sz w:val="24"/>
                <w:szCs w:val="24"/>
                <w:lang w:eastAsia="ru-RU"/>
                <w:rPrChange w:id="60" w:author="tata1" w:date="2024-10-09T19:43:00Z">
                  <w:rPr>
                    <w:rFonts w:ascii="Times New Roman" w:eastAsia="Times New Roman" w:hAnsi="Times New Roman" w:cs="Times New Roman"/>
                    <w:b/>
                    <w:color w:val="000000"/>
                    <w:sz w:val="27"/>
                    <w:szCs w:val="27"/>
                    <w:lang w:eastAsia="ru-RU"/>
                  </w:rPr>
                </w:rPrChange>
              </w:rPr>
              <w:t>вещ</w:t>
            </w:r>
            <w:proofErr w:type="gramStart"/>
            <w:r w:rsidRPr="005F78B6">
              <w:rPr>
                <w:rFonts w:ascii="Times New Roman" w:eastAsia="Times New Roman" w:hAnsi="Times New Roman" w:cs="Times New Roman"/>
                <w:color w:val="000000" w:themeColor="text1"/>
                <w:sz w:val="24"/>
                <w:szCs w:val="24"/>
                <w:lang w:eastAsia="ru-RU"/>
                <w:rPrChange w:id="61" w:author="tata1" w:date="2024-10-09T19:43:00Z">
                  <w:rPr>
                    <w:rFonts w:ascii="Times New Roman" w:eastAsia="Times New Roman" w:hAnsi="Times New Roman" w:cs="Times New Roman"/>
                    <w:b/>
                    <w:color w:val="000000"/>
                    <w:sz w:val="27"/>
                    <w:szCs w:val="27"/>
                    <w:lang w:eastAsia="ru-RU"/>
                  </w:rPr>
                </w:rPrChange>
              </w:rPr>
              <w:t>.ч</w:t>
            </w:r>
            <w:proofErr w:type="gramEnd"/>
            <w:r w:rsidRPr="005F78B6">
              <w:rPr>
                <w:rFonts w:ascii="Times New Roman" w:eastAsia="Times New Roman" w:hAnsi="Times New Roman" w:cs="Times New Roman"/>
                <w:color w:val="000000" w:themeColor="text1"/>
                <w:sz w:val="24"/>
                <w:szCs w:val="24"/>
                <w:lang w:eastAsia="ru-RU"/>
                <w:rPrChange w:id="62" w:author="tata1" w:date="2024-10-09T19:43:00Z">
                  <w:rPr>
                    <w:rFonts w:ascii="Times New Roman" w:eastAsia="Times New Roman" w:hAnsi="Times New Roman" w:cs="Times New Roman"/>
                    <w:b/>
                    <w:color w:val="000000"/>
                    <w:sz w:val="27"/>
                    <w:szCs w:val="27"/>
                    <w:lang w:eastAsia="ru-RU"/>
                  </w:rPr>
                </w:rPrChange>
              </w:rPr>
              <w:t>исел</w:t>
            </w:r>
            <w:proofErr w:type="spellEnd"/>
            <w:r w:rsidRPr="005F78B6">
              <w:rPr>
                <w:rFonts w:ascii="Times New Roman" w:eastAsia="Times New Roman" w:hAnsi="Times New Roman" w:cs="Times New Roman"/>
                <w:color w:val="000000" w:themeColor="text1"/>
                <w:sz w:val="24"/>
                <w:szCs w:val="24"/>
                <w:lang w:eastAsia="ru-RU"/>
                <w:rPrChange w:id="63" w:author="tata1" w:date="2024-10-09T19:43:00Z">
                  <w:rPr>
                    <w:rFonts w:ascii="Times New Roman" w:eastAsia="Times New Roman" w:hAnsi="Times New Roman" w:cs="Times New Roman"/>
                    <w:b/>
                    <w:color w:val="000000"/>
                    <w:sz w:val="27"/>
                    <w:szCs w:val="27"/>
                    <w:lang w:eastAsia="ru-RU"/>
                  </w:rPr>
                </w:rPrChange>
              </w:rPr>
              <w:t xml:space="preserve"> в обратном порядке(делимое вершина стека, делитель в </w:t>
            </w:r>
            <w:proofErr w:type="spellStart"/>
            <w:r w:rsidRPr="005F78B6">
              <w:rPr>
                <w:rFonts w:ascii="Times New Roman" w:eastAsia="Times New Roman" w:hAnsi="Times New Roman" w:cs="Times New Roman"/>
                <w:color w:val="000000" w:themeColor="text1"/>
                <w:sz w:val="24"/>
                <w:szCs w:val="24"/>
                <w:lang w:val="en-US" w:eastAsia="ru-RU"/>
                <w:rPrChange w:id="64" w:author="tata1" w:date="2024-10-09T19:43:00Z">
                  <w:rPr>
                    <w:rFonts w:ascii="Times New Roman" w:eastAsia="Times New Roman" w:hAnsi="Times New Roman" w:cs="Times New Roman"/>
                    <w:b/>
                    <w:color w:val="000000"/>
                    <w:sz w:val="27"/>
                    <w:szCs w:val="27"/>
                    <w:lang w:val="en-US" w:eastAsia="ru-RU"/>
                  </w:rPr>
                </w:rPrChange>
              </w:rPr>
              <w:t>st</w:t>
            </w:r>
            <w:proofErr w:type="spellEnd"/>
            <w:r w:rsidRPr="005F78B6">
              <w:rPr>
                <w:rFonts w:ascii="Times New Roman" w:eastAsia="Times New Roman" w:hAnsi="Times New Roman" w:cs="Times New Roman"/>
                <w:color w:val="000000" w:themeColor="text1"/>
                <w:sz w:val="24"/>
                <w:szCs w:val="24"/>
                <w:lang w:eastAsia="ru-RU"/>
                <w:rPrChange w:id="65" w:author="tata1" w:date="2024-10-09T19:43:00Z">
                  <w:rPr>
                    <w:rFonts w:ascii="Times New Roman" w:eastAsia="Times New Roman" w:hAnsi="Times New Roman" w:cs="Times New Roman"/>
                    <w:b/>
                    <w:color w:val="000000"/>
                    <w:sz w:val="27"/>
                    <w:szCs w:val="27"/>
                    <w:lang w:eastAsia="ru-RU"/>
                  </w:rPr>
                </w:rPrChange>
              </w:rPr>
              <w:t xml:space="preserve">(1)), результат в </w:t>
            </w:r>
            <w:proofErr w:type="spellStart"/>
            <w:r w:rsidRPr="005F78B6">
              <w:rPr>
                <w:rFonts w:ascii="Times New Roman" w:eastAsia="Times New Roman" w:hAnsi="Times New Roman" w:cs="Times New Roman"/>
                <w:color w:val="000000" w:themeColor="text1"/>
                <w:sz w:val="24"/>
                <w:szCs w:val="24"/>
                <w:lang w:val="en-US" w:eastAsia="ru-RU"/>
                <w:rPrChange w:id="66" w:author="tata1" w:date="2024-10-09T19:43:00Z">
                  <w:rPr>
                    <w:rFonts w:ascii="Times New Roman" w:eastAsia="Times New Roman" w:hAnsi="Times New Roman" w:cs="Times New Roman"/>
                    <w:b/>
                    <w:color w:val="000000"/>
                    <w:sz w:val="27"/>
                    <w:szCs w:val="27"/>
                    <w:lang w:val="en-US" w:eastAsia="ru-RU"/>
                  </w:rPr>
                </w:rPrChange>
              </w:rPr>
              <w:t>st</w:t>
            </w:r>
            <w:proofErr w:type="spellEnd"/>
            <w:r w:rsidRPr="005F78B6">
              <w:rPr>
                <w:rFonts w:ascii="Times New Roman" w:eastAsia="Times New Roman" w:hAnsi="Times New Roman" w:cs="Times New Roman"/>
                <w:color w:val="000000" w:themeColor="text1"/>
                <w:sz w:val="24"/>
                <w:szCs w:val="24"/>
                <w:lang w:eastAsia="ru-RU"/>
                <w:rPrChange w:id="67" w:author="tata1" w:date="2024-10-09T19:43:00Z">
                  <w:rPr>
                    <w:rFonts w:ascii="Times New Roman" w:eastAsia="Times New Roman" w:hAnsi="Times New Roman" w:cs="Times New Roman"/>
                    <w:b/>
                    <w:color w:val="000000"/>
                    <w:sz w:val="27"/>
                    <w:szCs w:val="27"/>
                    <w:lang w:eastAsia="ru-RU"/>
                  </w:rPr>
                </w:rPrChange>
              </w:rPr>
              <w:t>(1)- без операндов. С одним операндом</w:t>
            </w:r>
            <w:r w:rsidRPr="005F78B6">
              <w:rPr>
                <w:rFonts w:ascii="Times New Roman" w:eastAsia="Times New Roman" w:hAnsi="Times New Roman" w:cs="Times New Roman"/>
                <w:color w:val="000000" w:themeColor="text1"/>
                <w:sz w:val="24"/>
                <w:szCs w:val="24"/>
                <w:lang w:val="en-US" w:eastAsia="ru-RU"/>
                <w:rPrChange w:id="68" w:author="tata1" w:date="2024-10-09T19:43:00Z">
                  <w:rPr>
                    <w:rFonts w:ascii="Times New Roman" w:eastAsia="Times New Roman" w:hAnsi="Times New Roman" w:cs="Times New Roman"/>
                    <w:b/>
                    <w:color w:val="000000"/>
                    <w:sz w:val="27"/>
                    <w:szCs w:val="27"/>
                    <w:lang w:val="en-US" w:eastAsia="ru-RU"/>
                  </w:rPr>
                </w:rPrChange>
              </w:rPr>
              <w:t xml:space="preserve">: </w:t>
            </w:r>
            <w:r w:rsidRPr="005F78B6">
              <w:rPr>
                <w:rFonts w:ascii="Times New Roman" w:eastAsia="Times New Roman" w:hAnsi="Times New Roman" w:cs="Times New Roman"/>
                <w:color w:val="000000" w:themeColor="text1"/>
                <w:sz w:val="24"/>
                <w:szCs w:val="24"/>
                <w:lang w:eastAsia="ru-RU"/>
                <w:rPrChange w:id="69" w:author="tata1" w:date="2024-10-09T19:43:00Z">
                  <w:rPr>
                    <w:rFonts w:ascii="Times New Roman" w:eastAsia="Times New Roman" w:hAnsi="Times New Roman" w:cs="Times New Roman"/>
                    <w:b/>
                    <w:color w:val="000000"/>
                    <w:sz w:val="27"/>
                    <w:szCs w:val="27"/>
                    <w:lang w:eastAsia="ru-RU"/>
                  </w:rPr>
                </w:rPrChange>
              </w:rPr>
              <w:t xml:space="preserve">делимое в </w:t>
            </w:r>
            <w:proofErr w:type="spellStart"/>
            <w:r w:rsidRPr="005F78B6">
              <w:rPr>
                <w:rFonts w:ascii="Times New Roman" w:eastAsia="Times New Roman" w:hAnsi="Times New Roman" w:cs="Times New Roman"/>
                <w:color w:val="000000" w:themeColor="text1"/>
                <w:sz w:val="24"/>
                <w:szCs w:val="24"/>
                <w:lang w:val="en-US" w:eastAsia="ru-RU"/>
                <w:rPrChange w:id="70" w:author="tata1" w:date="2024-10-09T19:43:00Z">
                  <w:rPr>
                    <w:rFonts w:ascii="Times New Roman" w:eastAsia="Times New Roman" w:hAnsi="Times New Roman" w:cs="Times New Roman"/>
                    <w:b/>
                    <w:color w:val="000000"/>
                    <w:sz w:val="27"/>
                    <w:szCs w:val="27"/>
                    <w:lang w:val="en-US" w:eastAsia="ru-RU"/>
                  </w:rPr>
                </w:rPrChange>
              </w:rPr>
              <w:t>st</w:t>
            </w:r>
            <w:proofErr w:type="spellEnd"/>
            <w:r w:rsidRPr="005F78B6">
              <w:rPr>
                <w:rFonts w:ascii="Times New Roman" w:eastAsia="Times New Roman" w:hAnsi="Times New Roman" w:cs="Times New Roman"/>
                <w:color w:val="000000" w:themeColor="text1"/>
                <w:sz w:val="24"/>
                <w:szCs w:val="24"/>
                <w:lang w:val="en-US" w:eastAsia="ru-RU"/>
                <w:rPrChange w:id="71" w:author="tata1" w:date="2024-10-09T19:43:00Z">
                  <w:rPr>
                    <w:rFonts w:ascii="Times New Roman" w:eastAsia="Times New Roman" w:hAnsi="Times New Roman" w:cs="Times New Roman"/>
                    <w:b/>
                    <w:color w:val="000000"/>
                    <w:sz w:val="27"/>
                    <w:szCs w:val="27"/>
                    <w:lang w:val="en-US" w:eastAsia="ru-RU"/>
                  </w:rPr>
                </w:rPrChange>
              </w:rPr>
              <w:t>(1)</w:t>
            </w:r>
            <w:ins w:id="72" w:author="tata1" w:date="2024-10-09T19:36:00Z">
              <w:r w:rsidR="005F78B6" w:rsidRPr="005F78B6">
                <w:rPr>
                  <w:rFonts w:ascii="Times New Roman" w:eastAsia="Times New Roman" w:hAnsi="Times New Roman" w:cs="Times New Roman"/>
                  <w:color w:val="000000" w:themeColor="text1"/>
                  <w:sz w:val="24"/>
                  <w:szCs w:val="24"/>
                  <w:lang w:val="en-US" w:eastAsia="ru-RU"/>
                  <w:rPrChange w:id="73" w:author="tata1" w:date="2024-10-09T19:43:00Z">
                    <w:rPr>
                      <w:rFonts w:ascii="Times New Roman" w:eastAsia="Times New Roman" w:hAnsi="Times New Roman" w:cs="Times New Roman"/>
                      <w:b/>
                      <w:color w:val="000000"/>
                      <w:sz w:val="27"/>
                      <w:szCs w:val="27"/>
                      <w:lang w:val="en-US" w:eastAsia="ru-RU"/>
                    </w:rPr>
                  </w:rPrChange>
                </w:rPr>
                <w:t xml:space="preserve">, </w:t>
              </w:r>
              <w:r w:rsidR="005F78B6" w:rsidRPr="005F78B6">
                <w:rPr>
                  <w:rFonts w:ascii="Times New Roman" w:eastAsia="Times New Roman" w:hAnsi="Times New Roman" w:cs="Times New Roman"/>
                  <w:color w:val="000000" w:themeColor="text1"/>
                  <w:sz w:val="24"/>
                  <w:szCs w:val="24"/>
                  <w:lang w:eastAsia="ru-RU"/>
                  <w:rPrChange w:id="74" w:author="tata1" w:date="2024-10-09T19:43:00Z">
                    <w:rPr>
                      <w:rFonts w:ascii="Times New Roman" w:eastAsia="Times New Roman" w:hAnsi="Times New Roman" w:cs="Times New Roman"/>
                      <w:b/>
                      <w:color w:val="000000"/>
                      <w:sz w:val="27"/>
                      <w:szCs w:val="27"/>
                      <w:lang w:eastAsia="ru-RU"/>
                    </w:rPr>
                  </w:rPrChange>
                </w:rPr>
                <w:t xml:space="preserve">делитель </w:t>
              </w:r>
              <w:r w:rsidR="005F78B6" w:rsidRPr="005F78B6">
                <w:rPr>
                  <w:rFonts w:ascii="Times New Roman" w:eastAsia="Times New Roman" w:hAnsi="Times New Roman" w:cs="Times New Roman"/>
                  <w:color w:val="000000" w:themeColor="text1"/>
                  <w:sz w:val="24"/>
                  <w:szCs w:val="24"/>
                  <w:lang w:val="en-US" w:eastAsia="ru-RU"/>
                  <w:rPrChange w:id="75" w:author="tata1" w:date="2024-10-09T19:43:00Z">
                    <w:rPr>
                      <w:rFonts w:ascii="Times New Roman" w:eastAsia="Times New Roman" w:hAnsi="Times New Roman" w:cs="Times New Roman"/>
                      <w:b/>
                      <w:color w:val="000000"/>
                      <w:sz w:val="27"/>
                      <w:szCs w:val="27"/>
                      <w:lang w:val="en-US" w:eastAsia="ru-RU"/>
                    </w:rPr>
                  </w:rPrChange>
                </w:rPr>
                <w:t xml:space="preserve">в </w:t>
              </w:r>
              <w:proofErr w:type="spellStart"/>
              <w:r w:rsidR="005F78B6" w:rsidRPr="005F78B6">
                <w:rPr>
                  <w:rFonts w:ascii="Times New Roman" w:eastAsia="Times New Roman" w:hAnsi="Times New Roman" w:cs="Times New Roman"/>
                  <w:color w:val="000000" w:themeColor="text1"/>
                  <w:sz w:val="24"/>
                  <w:szCs w:val="24"/>
                  <w:lang w:val="en-US" w:eastAsia="ru-RU"/>
                  <w:rPrChange w:id="76" w:author="tata1" w:date="2024-10-09T19:43:00Z">
                    <w:rPr>
                      <w:rFonts w:ascii="Times New Roman" w:eastAsia="Times New Roman" w:hAnsi="Times New Roman" w:cs="Times New Roman"/>
                      <w:b/>
                      <w:color w:val="000000"/>
                      <w:sz w:val="27"/>
                      <w:szCs w:val="27"/>
                      <w:lang w:val="en-US" w:eastAsia="ru-RU"/>
                    </w:rPr>
                  </w:rPrChange>
                </w:rPr>
                <w:t>st</w:t>
              </w:r>
              <w:proofErr w:type="spellEnd"/>
              <w:r w:rsidR="005F78B6" w:rsidRPr="005F78B6">
                <w:rPr>
                  <w:rFonts w:ascii="Times New Roman" w:eastAsia="Times New Roman" w:hAnsi="Times New Roman" w:cs="Times New Roman"/>
                  <w:color w:val="000000" w:themeColor="text1"/>
                  <w:sz w:val="24"/>
                  <w:szCs w:val="24"/>
                  <w:lang w:val="en-US" w:eastAsia="ru-RU"/>
                  <w:rPrChange w:id="77" w:author="tata1" w:date="2024-10-09T19:43:00Z">
                    <w:rPr>
                      <w:rFonts w:ascii="Times New Roman" w:eastAsia="Times New Roman" w:hAnsi="Times New Roman" w:cs="Times New Roman"/>
                      <w:b/>
                      <w:color w:val="000000"/>
                      <w:sz w:val="27"/>
                      <w:szCs w:val="27"/>
                      <w:lang w:val="en-US" w:eastAsia="ru-RU"/>
                    </w:rPr>
                  </w:rPrChange>
                </w:rPr>
                <w:t>(0</w:t>
              </w:r>
            </w:ins>
            <w:ins w:id="78" w:author="tata1" w:date="2024-10-09T19:37:00Z">
              <w:r w:rsidR="005F78B6" w:rsidRPr="005F78B6">
                <w:rPr>
                  <w:rFonts w:ascii="Times New Roman" w:eastAsia="Times New Roman" w:hAnsi="Times New Roman" w:cs="Times New Roman"/>
                  <w:color w:val="000000" w:themeColor="text1"/>
                  <w:sz w:val="24"/>
                  <w:szCs w:val="24"/>
                  <w:lang w:val="en-US" w:eastAsia="ru-RU"/>
                  <w:rPrChange w:id="79" w:author="tata1" w:date="2024-10-09T19:43:00Z">
                    <w:rPr>
                      <w:rFonts w:ascii="Times New Roman" w:eastAsia="Times New Roman" w:hAnsi="Times New Roman" w:cs="Times New Roman"/>
                      <w:b/>
                      <w:color w:val="000000"/>
                      <w:sz w:val="27"/>
                      <w:szCs w:val="27"/>
                      <w:lang w:val="en-US" w:eastAsia="ru-RU"/>
                    </w:rPr>
                  </w:rPrChange>
                </w:rPr>
                <w:t>)</w:t>
              </w:r>
            </w:ins>
          </w:p>
        </w:tc>
      </w:tr>
      <w:tr w:rsidR="00397769" w:rsidRPr="005A7F0A" w:rsidTr="00397769">
        <w:tc>
          <w:tcPr>
            <w:tcW w:w="4785" w:type="dxa"/>
          </w:tcPr>
          <w:p w:rsidR="00397769" w:rsidRPr="005F78B6" w:rsidRDefault="00397769" w:rsidP="00397769">
            <w:pPr>
              <w:spacing w:after="200" w:line="276" w:lineRule="auto"/>
              <w:jc w:val="center"/>
              <w:rPr>
                <w:rFonts w:ascii="Times New Roman" w:eastAsia="Times New Roman" w:hAnsi="Times New Roman" w:cs="Times New Roman"/>
                <w:color w:val="000000" w:themeColor="text1"/>
                <w:sz w:val="24"/>
                <w:szCs w:val="24"/>
                <w:lang w:eastAsia="ru-RU"/>
                <w:rPrChange w:id="80" w:author="tata1" w:date="2024-10-09T19:43:00Z">
                  <w:rPr>
                    <w:rFonts w:ascii="Times New Roman" w:eastAsia="Times New Roman" w:hAnsi="Times New Roman" w:cs="Times New Roman"/>
                    <w:b/>
                    <w:color w:val="000000"/>
                    <w:sz w:val="27"/>
                    <w:szCs w:val="27"/>
                    <w:lang w:eastAsia="ru-RU"/>
                  </w:rPr>
                </w:rPrChange>
              </w:rPr>
            </w:pPr>
            <w:proofErr w:type="spellStart"/>
            <w:r w:rsidRPr="005F78B6">
              <w:rPr>
                <w:rFonts w:ascii="Times New Roman" w:hAnsi="Times New Roman" w:cs="Times New Roman"/>
                <w:color w:val="000000" w:themeColor="text1"/>
                <w:sz w:val="24"/>
                <w:szCs w:val="24"/>
                <w:lang w:val="en-US"/>
                <w:rPrChange w:id="81" w:author="tata1" w:date="2024-10-09T19:43:00Z">
                  <w:rPr>
                    <w:rFonts w:ascii="Consolas" w:hAnsi="Consolas"/>
                    <w:color w:val="0000FF"/>
                    <w:sz w:val="21"/>
                    <w:szCs w:val="21"/>
                    <w:lang w:val="en-US"/>
                  </w:rPr>
                </w:rPrChange>
              </w:rPr>
              <w:t>faddp</w:t>
            </w:r>
            <w:proofErr w:type="spellEnd"/>
          </w:p>
        </w:tc>
        <w:tc>
          <w:tcPr>
            <w:tcW w:w="4786" w:type="dxa"/>
          </w:tcPr>
          <w:p w:rsidR="00397769" w:rsidRPr="005F78B6" w:rsidRDefault="005F78B6" w:rsidP="00397769">
            <w:pPr>
              <w:spacing w:after="200" w:line="276" w:lineRule="auto"/>
              <w:jc w:val="center"/>
              <w:rPr>
                <w:rFonts w:ascii="Times New Roman" w:eastAsia="Times New Roman" w:hAnsi="Times New Roman" w:cs="Times New Roman"/>
                <w:color w:val="000000" w:themeColor="text1"/>
                <w:sz w:val="24"/>
                <w:szCs w:val="24"/>
                <w:lang w:eastAsia="ru-RU"/>
                <w:rPrChange w:id="82" w:author="tata1" w:date="2024-10-09T19:43:00Z">
                  <w:rPr>
                    <w:rFonts w:ascii="Times New Roman" w:eastAsia="Times New Roman" w:hAnsi="Times New Roman" w:cs="Times New Roman"/>
                    <w:b/>
                    <w:color w:val="000000"/>
                    <w:sz w:val="27"/>
                    <w:szCs w:val="27"/>
                    <w:lang w:eastAsia="ru-RU"/>
                  </w:rPr>
                </w:rPrChange>
              </w:rPr>
            </w:pPr>
            <w:ins w:id="83" w:author="tata1" w:date="2024-10-09T19:42:00Z">
              <w:r w:rsidRPr="005F78B6">
                <w:rPr>
                  <w:rFonts w:ascii="Times New Roman" w:eastAsia="Times New Roman" w:hAnsi="Times New Roman" w:cs="Times New Roman"/>
                  <w:color w:val="000000" w:themeColor="text1"/>
                  <w:sz w:val="24"/>
                  <w:szCs w:val="24"/>
                  <w:lang w:eastAsia="ru-RU"/>
                  <w:rPrChange w:id="84" w:author="tata1" w:date="2024-10-09T19:43:00Z">
                    <w:rPr>
                      <w:rFonts w:ascii="Times New Roman" w:eastAsia="Times New Roman" w:hAnsi="Times New Roman" w:cs="Times New Roman"/>
                      <w:b/>
                      <w:color w:val="000000"/>
                      <w:sz w:val="27"/>
                      <w:szCs w:val="27"/>
                      <w:lang w:eastAsia="ru-RU"/>
                    </w:rPr>
                  </w:rPrChange>
                </w:rPr>
                <w:t>Сложение с выталкиванием из стек</w:t>
              </w:r>
              <w:proofErr w:type="gramStart"/>
              <w:r w:rsidRPr="005F78B6">
                <w:rPr>
                  <w:rFonts w:ascii="Times New Roman" w:eastAsia="Times New Roman" w:hAnsi="Times New Roman" w:cs="Times New Roman"/>
                  <w:color w:val="000000" w:themeColor="text1"/>
                  <w:sz w:val="24"/>
                  <w:szCs w:val="24"/>
                  <w:lang w:eastAsia="ru-RU"/>
                  <w:rPrChange w:id="85" w:author="tata1" w:date="2024-10-09T19:43:00Z">
                    <w:rPr>
                      <w:rFonts w:ascii="Times New Roman" w:eastAsia="Times New Roman" w:hAnsi="Times New Roman" w:cs="Times New Roman"/>
                      <w:b/>
                      <w:color w:val="000000"/>
                      <w:sz w:val="27"/>
                      <w:szCs w:val="27"/>
                      <w:lang w:eastAsia="ru-RU"/>
                    </w:rPr>
                  </w:rPrChange>
                </w:rPr>
                <w:t>а(</w:t>
              </w:r>
              <w:proofErr w:type="gramEnd"/>
              <w:r w:rsidRPr="005F78B6">
                <w:rPr>
                  <w:rFonts w:ascii="Times New Roman" w:eastAsia="Times New Roman" w:hAnsi="Times New Roman" w:cs="Times New Roman"/>
                  <w:color w:val="000000" w:themeColor="text1"/>
                  <w:sz w:val="24"/>
                  <w:szCs w:val="24"/>
                  <w:lang w:eastAsia="ru-RU"/>
                  <w:rPrChange w:id="86" w:author="tata1" w:date="2024-10-09T19:43:00Z">
                    <w:rPr>
                      <w:rFonts w:ascii="Times New Roman" w:eastAsia="Times New Roman" w:hAnsi="Times New Roman" w:cs="Times New Roman"/>
                      <w:b/>
                      <w:color w:val="000000"/>
                      <w:sz w:val="27"/>
                      <w:szCs w:val="27"/>
                      <w:lang w:eastAsia="ru-RU"/>
                    </w:rPr>
                  </w:rPrChange>
                </w:rPr>
                <w:t>два вещ.)</w:t>
              </w:r>
            </w:ins>
          </w:p>
        </w:tc>
      </w:tr>
      <w:tr w:rsidR="00397769" w:rsidRPr="005A7F0A" w:rsidTr="00397769">
        <w:tc>
          <w:tcPr>
            <w:tcW w:w="4785" w:type="dxa"/>
          </w:tcPr>
          <w:p w:rsidR="00397769" w:rsidRPr="005F78B6" w:rsidRDefault="00397769" w:rsidP="00397769">
            <w:pPr>
              <w:spacing w:after="200" w:line="276" w:lineRule="auto"/>
              <w:jc w:val="center"/>
              <w:rPr>
                <w:rFonts w:ascii="Times New Roman" w:hAnsi="Times New Roman" w:cs="Times New Roman"/>
                <w:color w:val="000000" w:themeColor="text1"/>
                <w:sz w:val="24"/>
                <w:szCs w:val="24"/>
                <w:rPrChange w:id="87" w:author="tata1" w:date="2024-10-09T19:43:00Z">
                  <w:rPr>
                    <w:rFonts w:ascii="Consolas" w:hAnsi="Consolas"/>
                    <w:color w:val="0000FF"/>
                    <w:sz w:val="21"/>
                    <w:szCs w:val="21"/>
                  </w:rPr>
                </w:rPrChange>
              </w:rPr>
            </w:pPr>
            <w:r w:rsidRPr="005F78B6">
              <w:rPr>
                <w:rFonts w:ascii="Times New Roman" w:hAnsi="Times New Roman" w:cs="Times New Roman"/>
                <w:color w:val="000000" w:themeColor="text1"/>
                <w:sz w:val="24"/>
                <w:szCs w:val="24"/>
                <w:lang w:val="en-US"/>
                <w:rPrChange w:id="88" w:author="tata1" w:date="2024-10-09T19:43:00Z">
                  <w:rPr>
                    <w:rFonts w:ascii="Consolas" w:hAnsi="Consolas"/>
                    <w:color w:val="0000FF"/>
                    <w:sz w:val="21"/>
                    <w:szCs w:val="21"/>
                    <w:lang w:val="en-US"/>
                  </w:rPr>
                </w:rPrChange>
              </w:rPr>
              <w:t>and</w:t>
            </w:r>
          </w:p>
        </w:tc>
        <w:tc>
          <w:tcPr>
            <w:tcW w:w="4786" w:type="dxa"/>
          </w:tcPr>
          <w:p w:rsidR="00397769" w:rsidRPr="005F78B6" w:rsidRDefault="005F78B6" w:rsidP="00397769">
            <w:pPr>
              <w:spacing w:after="200" w:line="276" w:lineRule="auto"/>
              <w:jc w:val="center"/>
              <w:rPr>
                <w:rFonts w:ascii="Times New Roman" w:eastAsia="Times New Roman" w:hAnsi="Times New Roman" w:cs="Times New Roman"/>
                <w:color w:val="000000" w:themeColor="text1"/>
                <w:sz w:val="24"/>
                <w:szCs w:val="24"/>
                <w:lang w:eastAsia="ru-RU"/>
                <w:rPrChange w:id="89" w:author="tata1" w:date="2024-10-09T19:43:00Z">
                  <w:rPr>
                    <w:rFonts w:ascii="Times New Roman" w:eastAsia="Times New Roman" w:hAnsi="Times New Roman" w:cs="Times New Roman"/>
                    <w:b/>
                    <w:color w:val="000000"/>
                    <w:sz w:val="27"/>
                    <w:szCs w:val="27"/>
                    <w:lang w:eastAsia="ru-RU"/>
                  </w:rPr>
                </w:rPrChange>
              </w:rPr>
            </w:pPr>
            <w:proofErr w:type="gramStart"/>
            <w:ins w:id="90" w:author="tata1" w:date="2024-10-09T19:40:00Z">
              <w:r w:rsidRPr="005F78B6">
                <w:rPr>
                  <w:rFonts w:ascii="Times New Roman" w:eastAsia="Times New Roman" w:hAnsi="Times New Roman" w:cs="Times New Roman"/>
                  <w:color w:val="000000" w:themeColor="text1"/>
                  <w:sz w:val="24"/>
                  <w:szCs w:val="24"/>
                  <w:lang w:eastAsia="ru-RU"/>
                  <w:rPrChange w:id="91" w:author="tata1" w:date="2024-10-09T19:43:00Z">
                    <w:rPr>
                      <w:rFonts w:ascii="Times New Roman" w:eastAsia="Times New Roman" w:hAnsi="Times New Roman" w:cs="Times New Roman"/>
                      <w:b/>
                      <w:color w:val="000000"/>
                      <w:sz w:val="27"/>
                      <w:szCs w:val="27"/>
                      <w:lang w:eastAsia="ru-RU"/>
                    </w:rPr>
                  </w:rPrChange>
                </w:rPr>
                <w:t>Логическое</w:t>
              </w:r>
              <w:proofErr w:type="gramEnd"/>
              <w:r w:rsidRPr="005F78B6">
                <w:rPr>
                  <w:rFonts w:ascii="Times New Roman" w:eastAsia="Times New Roman" w:hAnsi="Times New Roman" w:cs="Times New Roman"/>
                  <w:color w:val="000000" w:themeColor="text1"/>
                  <w:sz w:val="24"/>
                  <w:szCs w:val="24"/>
                  <w:lang w:eastAsia="ru-RU"/>
                  <w:rPrChange w:id="92" w:author="tata1" w:date="2024-10-09T19:43:00Z">
                    <w:rPr>
                      <w:rFonts w:ascii="Times New Roman" w:eastAsia="Times New Roman" w:hAnsi="Times New Roman" w:cs="Times New Roman"/>
                      <w:b/>
                      <w:color w:val="000000"/>
                      <w:sz w:val="27"/>
                      <w:szCs w:val="27"/>
                      <w:lang w:eastAsia="ru-RU"/>
                    </w:rPr>
                  </w:rPrChange>
                </w:rPr>
                <w:t xml:space="preserve"> И. Если операнды равны 1, в остальных случаях 0.</w:t>
              </w:r>
            </w:ins>
          </w:p>
        </w:tc>
      </w:tr>
      <w:tr w:rsidR="00397769" w:rsidRPr="005A7F0A" w:rsidTr="00397769">
        <w:tc>
          <w:tcPr>
            <w:tcW w:w="4785" w:type="dxa"/>
          </w:tcPr>
          <w:p w:rsidR="00397769" w:rsidRPr="005F78B6" w:rsidRDefault="00397769" w:rsidP="00397769">
            <w:pPr>
              <w:spacing w:after="200" w:line="276" w:lineRule="auto"/>
              <w:jc w:val="center"/>
              <w:rPr>
                <w:rFonts w:ascii="Times New Roman" w:hAnsi="Times New Roman" w:cs="Times New Roman"/>
                <w:color w:val="000000" w:themeColor="text1"/>
                <w:sz w:val="24"/>
                <w:szCs w:val="24"/>
                <w:rPrChange w:id="93" w:author="tata1" w:date="2024-10-09T19:43:00Z">
                  <w:rPr>
                    <w:rFonts w:ascii="Consolas" w:hAnsi="Consolas"/>
                    <w:color w:val="0000FF"/>
                    <w:sz w:val="21"/>
                    <w:szCs w:val="21"/>
                  </w:rPr>
                </w:rPrChange>
              </w:rPr>
            </w:pPr>
            <w:proofErr w:type="spellStart"/>
            <w:r w:rsidRPr="005F78B6">
              <w:rPr>
                <w:rFonts w:ascii="Times New Roman" w:hAnsi="Times New Roman" w:cs="Times New Roman"/>
                <w:color w:val="000000" w:themeColor="text1"/>
                <w:sz w:val="24"/>
                <w:szCs w:val="24"/>
                <w:lang w:val="en-US"/>
                <w:rPrChange w:id="94" w:author="tata1" w:date="2024-10-09T19:43:00Z">
                  <w:rPr>
                    <w:rFonts w:ascii="Consolas" w:hAnsi="Consolas"/>
                    <w:color w:val="0000FF"/>
                    <w:sz w:val="21"/>
                    <w:szCs w:val="21"/>
                    <w:lang w:val="en-US"/>
                  </w:rPr>
                </w:rPrChange>
              </w:rPr>
              <w:t>fdivp</w:t>
            </w:r>
            <w:proofErr w:type="spellEnd"/>
          </w:p>
        </w:tc>
        <w:tc>
          <w:tcPr>
            <w:tcW w:w="4786" w:type="dxa"/>
          </w:tcPr>
          <w:p w:rsidR="00397769" w:rsidRPr="005F78B6" w:rsidRDefault="005F78B6" w:rsidP="00397769">
            <w:pPr>
              <w:spacing w:after="200" w:line="276" w:lineRule="auto"/>
              <w:jc w:val="center"/>
              <w:rPr>
                <w:rFonts w:ascii="Times New Roman" w:eastAsia="Times New Roman" w:hAnsi="Times New Roman" w:cs="Times New Roman"/>
                <w:color w:val="000000" w:themeColor="text1"/>
                <w:sz w:val="24"/>
                <w:szCs w:val="24"/>
                <w:lang w:eastAsia="ru-RU"/>
                <w:rPrChange w:id="95" w:author="tata1" w:date="2024-10-09T19:43:00Z">
                  <w:rPr>
                    <w:rFonts w:ascii="Times New Roman" w:eastAsia="Times New Roman" w:hAnsi="Times New Roman" w:cs="Times New Roman"/>
                    <w:b/>
                    <w:color w:val="000000"/>
                    <w:sz w:val="27"/>
                    <w:szCs w:val="27"/>
                    <w:lang w:eastAsia="ru-RU"/>
                  </w:rPr>
                </w:rPrChange>
              </w:rPr>
            </w:pPr>
            <w:ins w:id="96" w:author="tata1" w:date="2024-10-09T19:38:00Z">
              <w:r w:rsidRPr="005F78B6">
                <w:rPr>
                  <w:rFonts w:ascii="Times New Roman" w:eastAsia="Times New Roman" w:hAnsi="Times New Roman" w:cs="Times New Roman"/>
                  <w:color w:val="000000" w:themeColor="text1"/>
                  <w:sz w:val="24"/>
                  <w:szCs w:val="24"/>
                  <w:lang w:eastAsia="ru-RU"/>
                  <w:rPrChange w:id="97" w:author="tata1" w:date="2024-10-09T19:43:00Z">
                    <w:rPr>
                      <w:rFonts w:ascii="Times New Roman" w:eastAsia="Times New Roman" w:hAnsi="Times New Roman" w:cs="Times New Roman"/>
                      <w:b/>
                      <w:color w:val="000000"/>
                      <w:sz w:val="27"/>
                      <w:szCs w:val="27"/>
                      <w:lang w:eastAsia="ru-RU"/>
                    </w:rPr>
                  </w:rPrChange>
                </w:rPr>
                <w:t xml:space="preserve">Деление двух </w:t>
              </w:r>
              <w:proofErr w:type="spellStart"/>
              <w:r w:rsidRPr="005F78B6">
                <w:rPr>
                  <w:rFonts w:ascii="Times New Roman" w:eastAsia="Times New Roman" w:hAnsi="Times New Roman" w:cs="Times New Roman"/>
                  <w:color w:val="000000" w:themeColor="text1"/>
                  <w:sz w:val="24"/>
                  <w:szCs w:val="24"/>
                  <w:lang w:eastAsia="ru-RU"/>
                  <w:rPrChange w:id="98" w:author="tata1" w:date="2024-10-09T19:43:00Z">
                    <w:rPr>
                      <w:rFonts w:ascii="Times New Roman" w:eastAsia="Times New Roman" w:hAnsi="Times New Roman" w:cs="Times New Roman"/>
                      <w:b/>
                      <w:color w:val="000000"/>
                      <w:sz w:val="27"/>
                      <w:szCs w:val="27"/>
                      <w:lang w:eastAsia="ru-RU"/>
                    </w:rPr>
                  </w:rPrChange>
                </w:rPr>
                <w:t>вещ</w:t>
              </w:r>
              <w:proofErr w:type="gramStart"/>
              <w:r w:rsidRPr="005F78B6">
                <w:rPr>
                  <w:rFonts w:ascii="Times New Roman" w:eastAsia="Times New Roman" w:hAnsi="Times New Roman" w:cs="Times New Roman"/>
                  <w:color w:val="000000" w:themeColor="text1"/>
                  <w:sz w:val="24"/>
                  <w:szCs w:val="24"/>
                  <w:lang w:eastAsia="ru-RU"/>
                  <w:rPrChange w:id="99" w:author="tata1" w:date="2024-10-09T19:43:00Z">
                    <w:rPr>
                      <w:rFonts w:ascii="Times New Roman" w:eastAsia="Times New Roman" w:hAnsi="Times New Roman" w:cs="Times New Roman"/>
                      <w:b/>
                      <w:color w:val="000000"/>
                      <w:sz w:val="27"/>
                      <w:szCs w:val="27"/>
                      <w:lang w:eastAsia="ru-RU"/>
                    </w:rPr>
                  </w:rPrChange>
                </w:rPr>
                <w:t>.ч</w:t>
              </w:r>
              <w:proofErr w:type="gramEnd"/>
              <w:r w:rsidRPr="005F78B6">
                <w:rPr>
                  <w:rFonts w:ascii="Times New Roman" w:eastAsia="Times New Roman" w:hAnsi="Times New Roman" w:cs="Times New Roman"/>
                  <w:color w:val="000000" w:themeColor="text1"/>
                  <w:sz w:val="24"/>
                  <w:szCs w:val="24"/>
                  <w:lang w:eastAsia="ru-RU"/>
                  <w:rPrChange w:id="100" w:author="tata1" w:date="2024-10-09T19:43:00Z">
                    <w:rPr>
                      <w:rFonts w:ascii="Times New Roman" w:eastAsia="Times New Roman" w:hAnsi="Times New Roman" w:cs="Times New Roman"/>
                      <w:b/>
                      <w:color w:val="000000"/>
                      <w:sz w:val="27"/>
                      <w:szCs w:val="27"/>
                      <w:lang w:eastAsia="ru-RU"/>
                    </w:rPr>
                  </w:rPrChange>
                </w:rPr>
                <w:t>исел</w:t>
              </w:r>
              <w:proofErr w:type="spellEnd"/>
              <w:r w:rsidRPr="005F78B6">
                <w:rPr>
                  <w:rFonts w:ascii="Times New Roman" w:eastAsia="Times New Roman" w:hAnsi="Times New Roman" w:cs="Times New Roman"/>
                  <w:color w:val="000000" w:themeColor="text1"/>
                  <w:sz w:val="24"/>
                  <w:szCs w:val="24"/>
                  <w:lang w:eastAsia="ru-RU"/>
                  <w:rPrChange w:id="101" w:author="tata1" w:date="2024-10-09T19:43:00Z">
                    <w:rPr>
                      <w:rFonts w:ascii="Times New Roman" w:eastAsia="Times New Roman" w:hAnsi="Times New Roman" w:cs="Times New Roman"/>
                      <w:b/>
                      <w:color w:val="000000"/>
                      <w:sz w:val="27"/>
                      <w:szCs w:val="27"/>
                      <w:lang w:eastAsia="ru-RU"/>
                    </w:rPr>
                  </w:rPrChange>
                </w:rPr>
                <w:t xml:space="preserve"> с последующим выталкиванием из стека. Делимое в </w:t>
              </w:r>
              <w:proofErr w:type="spellStart"/>
              <w:r w:rsidRPr="005F78B6">
                <w:rPr>
                  <w:rFonts w:ascii="Times New Roman" w:eastAsia="Times New Roman" w:hAnsi="Times New Roman" w:cs="Times New Roman"/>
                  <w:color w:val="000000" w:themeColor="text1"/>
                  <w:sz w:val="24"/>
                  <w:szCs w:val="24"/>
                  <w:lang w:val="en-US" w:eastAsia="ru-RU"/>
                  <w:rPrChange w:id="102" w:author="tata1" w:date="2024-10-09T19:43:00Z">
                    <w:rPr>
                      <w:rFonts w:ascii="Times New Roman" w:eastAsia="Times New Roman" w:hAnsi="Times New Roman" w:cs="Times New Roman"/>
                      <w:b/>
                      <w:color w:val="000000"/>
                      <w:sz w:val="27"/>
                      <w:szCs w:val="27"/>
                      <w:lang w:val="en-US" w:eastAsia="ru-RU"/>
                    </w:rPr>
                  </w:rPrChange>
                </w:rPr>
                <w:t>st</w:t>
              </w:r>
              <w:proofErr w:type="spellEnd"/>
              <w:r w:rsidRPr="005F78B6">
                <w:rPr>
                  <w:rFonts w:ascii="Times New Roman" w:eastAsia="Times New Roman" w:hAnsi="Times New Roman" w:cs="Times New Roman"/>
                  <w:color w:val="000000" w:themeColor="text1"/>
                  <w:sz w:val="24"/>
                  <w:szCs w:val="24"/>
                  <w:lang w:eastAsia="ru-RU"/>
                  <w:rPrChange w:id="103" w:author="tata1" w:date="2024-10-09T19:43:00Z">
                    <w:rPr>
                      <w:rFonts w:ascii="Times New Roman" w:eastAsia="Times New Roman" w:hAnsi="Times New Roman" w:cs="Times New Roman"/>
                      <w:b/>
                      <w:color w:val="000000"/>
                      <w:sz w:val="27"/>
                      <w:szCs w:val="27"/>
                      <w:lang w:val="en-US" w:eastAsia="ru-RU"/>
                    </w:rPr>
                  </w:rPrChange>
                </w:rPr>
                <w:t xml:space="preserve">(1), делитель </w:t>
              </w:r>
            </w:ins>
            <w:ins w:id="104" w:author="tata1" w:date="2024-10-09T19:39:00Z">
              <w:r w:rsidRPr="005F78B6">
                <w:rPr>
                  <w:rFonts w:ascii="Times New Roman" w:eastAsia="Times New Roman" w:hAnsi="Times New Roman" w:cs="Times New Roman"/>
                  <w:color w:val="000000" w:themeColor="text1"/>
                  <w:sz w:val="24"/>
                  <w:szCs w:val="24"/>
                  <w:lang w:eastAsia="ru-RU"/>
                  <w:rPrChange w:id="105" w:author="tata1" w:date="2024-10-09T19:43:00Z">
                    <w:rPr>
                      <w:rFonts w:ascii="Times New Roman" w:eastAsia="Times New Roman" w:hAnsi="Times New Roman" w:cs="Times New Roman"/>
                      <w:b/>
                      <w:color w:val="000000"/>
                      <w:sz w:val="27"/>
                      <w:szCs w:val="27"/>
                      <w:lang w:eastAsia="ru-RU"/>
                    </w:rPr>
                  </w:rPrChange>
                </w:rPr>
                <w:t xml:space="preserve">в </w:t>
              </w:r>
              <w:proofErr w:type="spellStart"/>
              <w:r w:rsidRPr="005F78B6">
                <w:rPr>
                  <w:rFonts w:ascii="Times New Roman" w:eastAsia="Times New Roman" w:hAnsi="Times New Roman" w:cs="Times New Roman"/>
                  <w:color w:val="000000" w:themeColor="text1"/>
                  <w:sz w:val="24"/>
                  <w:szCs w:val="24"/>
                  <w:lang w:val="en-US" w:eastAsia="ru-RU"/>
                  <w:rPrChange w:id="106" w:author="tata1" w:date="2024-10-09T19:43:00Z">
                    <w:rPr>
                      <w:rFonts w:ascii="Times New Roman" w:eastAsia="Times New Roman" w:hAnsi="Times New Roman" w:cs="Times New Roman"/>
                      <w:b/>
                      <w:color w:val="000000"/>
                      <w:sz w:val="27"/>
                      <w:szCs w:val="27"/>
                      <w:lang w:val="en-US" w:eastAsia="ru-RU"/>
                    </w:rPr>
                  </w:rPrChange>
                </w:rPr>
                <w:t>st</w:t>
              </w:r>
              <w:proofErr w:type="spellEnd"/>
              <w:r w:rsidRPr="005F78B6">
                <w:rPr>
                  <w:rFonts w:ascii="Times New Roman" w:eastAsia="Times New Roman" w:hAnsi="Times New Roman" w:cs="Times New Roman"/>
                  <w:color w:val="000000" w:themeColor="text1"/>
                  <w:sz w:val="24"/>
                  <w:szCs w:val="24"/>
                  <w:lang w:eastAsia="ru-RU"/>
                  <w:rPrChange w:id="107" w:author="tata1" w:date="2024-10-09T19:43:00Z">
                    <w:rPr>
                      <w:rFonts w:ascii="Times New Roman" w:eastAsia="Times New Roman" w:hAnsi="Times New Roman" w:cs="Times New Roman"/>
                      <w:b/>
                      <w:color w:val="000000"/>
                      <w:sz w:val="27"/>
                      <w:szCs w:val="27"/>
                      <w:lang w:val="en-US" w:eastAsia="ru-RU"/>
                    </w:rPr>
                  </w:rPrChange>
                </w:rPr>
                <w:t>(0) – 0 или 1 операнд</w:t>
              </w:r>
            </w:ins>
          </w:p>
        </w:tc>
      </w:tr>
      <w:tr w:rsidR="00397769" w:rsidRPr="005A7F0A" w:rsidTr="00397769">
        <w:tc>
          <w:tcPr>
            <w:tcW w:w="4785" w:type="dxa"/>
          </w:tcPr>
          <w:p w:rsidR="00397769" w:rsidRPr="005F78B6" w:rsidRDefault="00397769" w:rsidP="00397769">
            <w:pPr>
              <w:spacing w:after="200" w:line="276" w:lineRule="auto"/>
              <w:jc w:val="center"/>
              <w:rPr>
                <w:rFonts w:ascii="Times New Roman" w:hAnsi="Times New Roman" w:cs="Times New Roman"/>
                <w:color w:val="000000" w:themeColor="text1"/>
                <w:sz w:val="24"/>
                <w:szCs w:val="24"/>
                <w:rPrChange w:id="108" w:author="tata1" w:date="2024-10-09T19:43:00Z">
                  <w:rPr>
                    <w:rFonts w:ascii="Consolas" w:hAnsi="Consolas"/>
                    <w:color w:val="0000FF"/>
                    <w:sz w:val="21"/>
                    <w:szCs w:val="21"/>
                  </w:rPr>
                </w:rPrChange>
              </w:rPr>
            </w:pPr>
            <w:proofErr w:type="spellStart"/>
            <w:r w:rsidRPr="005F78B6">
              <w:rPr>
                <w:rFonts w:ascii="Times New Roman" w:hAnsi="Times New Roman" w:cs="Times New Roman"/>
                <w:color w:val="000000" w:themeColor="text1"/>
                <w:sz w:val="24"/>
                <w:szCs w:val="24"/>
                <w:lang w:val="en-US"/>
                <w:rPrChange w:id="109" w:author="tata1" w:date="2024-10-09T19:43:00Z">
                  <w:rPr>
                    <w:rFonts w:ascii="Consolas" w:hAnsi="Consolas"/>
                    <w:color w:val="0000FF"/>
                    <w:sz w:val="21"/>
                    <w:szCs w:val="21"/>
                    <w:lang w:val="en-US"/>
                  </w:rPr>
                </w:rPrChange>
              </w:rPr>
              <w:t>xor</w:t>
            </w:r>
            <w:proofErr w:type="spellEnd"/>
          </w:p>
        </w:tc>
        <w:tc>
          <w:tcPr>
            <w:tcW w:w="4786" w:type="dxa"/>
          </w:tcPr>
          <w:p w:rsidR="00397769" w:rsidRPr="005F78B6" w:rsidRDefault="005F78B6" w:rsidP="00397769">
            <w:pPr>
              <w:spacing w:after="200" w:line="276" w:lineRule="auto"/>
              <w:jc w:val="center"/>
              <w:rPr>
                <w:rFonts w:ascii="Times New Roman" w:eastAsia="Times New Roman" w:hAnsi="Times New Roman" w:cs="Times New Roman"/>
                <w:color w:val="000000" w:themeColor="text1"/>
                <w:sz w:val="24"/>
                <w:szCs w:val="24"/>
                <w:lang w:eastAsia="ru-RU"/>
                <w:rPrChange w:id="110" w:author="tata1" w:date="2024-10-09T19:43:00Z">
                  <w:rPr>
                    <w:rFonts w:ascii="Times New Roman" w:eastAsia="Times New Roman" w:hAnsi="Times New Roman" w:cs="Times New Roman"/>
                    <w:b/>
                    <w:color w:val="000000"/>
                    <w:sz w:val="27"/>
                    <w:szCs w:val="27"/>
                    <w:lang w:eastAsia="ru-RU"/>
                  </w:rPr>
                </w:rPrChange>
              </w:rPr>
            </w:pPr>
            <w:ins w:id="111" w:author="tata1" w:date="2024-10-09T19:40:00Z">
              <w:r w:rsidRPr="005F78B6">
                <w:rPr>
                  <w:rFonts w:ascii="Times New Roman" w:eastAsia="Times New Roman" w:hAnsi="Times New Roman" w:cs="Times New Roman"/>
                  <w:color w:val="000000" w:themeColor="text1"/>
                  <w:sz w:val="24"/>
                  <w:szCs w:val="24"/>
                  <w:lang w:eastAsia="ru-RU"/>
                  <w:rPrChange w:id="112" w:author="tata1" w:date="2024-10-09T19:43:00Z">
                    <w:rPr>
                      <w:rFonts w:ascii="Times New Roman" w:eastAsia="Times New Roman" w:hAnsi="Times New Roman" w:cs="Times New Roman"/>
                      <w:b/>
                      <w:color w:val="000000"/>
                      <w:sz w:val="27"/>
                      <w:szCs w:val="27"/>
                      <w:lang w:eastAsia="ru-RU"/>
                    </w:rPr>
                  </w:rPrChange>
                </w:rPr>
                <w:t xml:space="preserve">Логическое исключающее </w:t>
              </w:r>
            </w:ins>
            <w:ins w:id="113" w:author="tata1" w:date="2024-10-09T19:41:00Z">
              <w:r w:rsidRPr="005F78B6">
                <w:rPr>
                  <w:rFonts w:ascii="Times New Roman" w:eastAsia="Times New Roman" w:hAnsi="Times New Roman" w:cs="Times New Roman"/>
                  <w:color w:val="000000" w:themeColor="text1"/>
                  <w:sz w:val="24"/>
                  <w:szCs w:val="24"/>
                  <w:lang w:eastAsia="ru-RU"/>
                  <w:rPrChange w:id="114" w:author="tata1" w:date="2024-10-09T19:43:00Z">
                    <w:rPr>
                      <w:rFonts w:ascii="Times New Roman" w:eastAsia="Times New Roman" w:hAnsi="Times New Roman" w:cs="Times New Roman"/>
                      <w:b/>
                      <w:color w:val="000000"/>
                      <w:sz w:val="27"/>
                      <w:szCs w:val="27"/>
                      <w:lang w:eastAsia="ru-RU"/>
                    </w:rPr>
                  </w:rPrChange>
                </w:rPr>
                <w:t>ИЛИ. 1, если значения различны, в остальных 0.</w:t>
              </w:r>
            </w:ins>
          </w:p>
        </w:tc>
      </w:tr>
      <w:tr w:rsidR="00397769" w:rsidRPr="005A7F0A" w:rsidTr="00397769">
        <w:tc>
          <w:tcPr>
            <w:tcW w:w="4785" w:type="dxa"/>
          </w:tcPr>
          <w:p w:rsidR="00397769" w:rsidRPr="005A7F0A" w:rsidRDefault="00397769" w:rsidP="00397769">
            <w:pPr>
              <w:jc w:val="center"/>
              <w:rPr>
                <w:rFonts w:ascii="Consolas" w:hAnsi="Consolas"/>
                <w:color w:val="0000FF"/>
                <w:sz w:val="21"/>
                <w:szCs w:val="21"/>
              </w:rPr>
            </w:pPr>
          </w:p>
        </w:tc>
        <w:tc>
          <w:tcPr>
            <w:tcW w:w="4786" w:type="dxa"/>
          </w:tcPr>
          <w:p w:rsidR="00397769" w:rsidRPr="005A7F0A" w:rsidRDefault="00397769" w:rsidP="00397769">
            <w:pPr>
              <w:jc w:val="center"/>
              <w:rPr>
                <w:rFonts w:ascii="Times New Roman" w:eastAsia="Times New Roman" w:hAnsi="Times New Roman" w:cs="Times New Roman"/>
                <w:b/>
                <w:color w:val="000000"/>
                <w:sz w:val="27"/>
                <w:szCs w:val="27"/>
                <w:lang w:eastAsia="ru-RU"/>
              </w:rPr>
            </w:pPr>
          </w:p>
        </w:tc>
      </w:tr>
      <w:tr w:rsidR="00397769" w:rsidRPr="005A7F0A" w:rsidTr="00397769">
        <w:tc>
          <w:tcPr>
            <w:tcW w:w="4785" w:type="dxa"/>
          </w:tcPr>
          <w:p w:rsidR="00397769" w:rsidRPr="005A7F0A" w:rsidRDefault="00397769" w:rsidP="00397769">
            <w:pPr>
              <w:jc w:val="center"/>
              <w:rPr>
                <w:rFonts w:ascii="Consolas" w:hAnsi="Consolas"/>
                <w:color w:val="0000FF"/>
                <w:sz w:val="21"/>
                <w:szCs w:val="21"/>
              </w:rPr>
            </w:pPr>
          </w:p>
        </w:tc>
        <w:tc>
          <w:tcPr>
            <w:tcW w:w="4786" w:type="dxa"/>
          </w:tcPr>
          <w:p w:rsidR="00397769" w:rsidRPr="005A7F0A" w:rsidRDefault="00397769" w:rsidP="00397769">
            <w:pPr>
              <w:jc w:val="center"/>
              <w:rPr>
                <w:rFonts w:ascii="Times New Roman" w:eastAsia="Times New Roman" w:hAnsi="Times New Roman" w:cs="Times New Roman"/>
                <w:b/>
                <w:color w:val="000000"/>
                <w:sz w:val="27"/>
                <w:szCs w:val="27"/>
                <w:lang w:eastAsia="ru-RU"/>
              </w:rPr>
            </w:pPr>
          </w:p>
        </w:tc>
      </w:tr>
      <w:tr w:rsidR="00397769" w:rsidRPr="005A7F0A" w:rsidTr="00397769">
        <w:tc>
          <w:tcPr>
            <w:tcW w:w="4785" w:type="dxa"/>
          </w:tcPr>
          <w:p w:rsidR="00397769" w:rsidRPr="005A7F0A" w:rsidRDefault="00397769" w:rsidP="00397769">
            <w:pPr>
              <w:jc w:val="center"/>
              <w:rPr>
                <w:rFonts w:ascii="Consolas" w:hAnsi="Consolas"/>
                <w:color w:val="0000FF"/>
                <w:sz w:val="21"/>
                <w:szCs w:val="21"/>
              </w:rPr>
            </w:pPr>
          </w:p>
        </w:tc>
        <w:tc>
          <w:tcPr>
            <w:tcW w:w="4786" w:type="dxa"/>
          </w:tcPr>
          <w:p w:rsidR="00397769" w:rsidRPr="005A7F0A" w:rsidRDefault="00397769" w:rsidP="00397769">
            <w:pPr>
              <w:jc w:val="center"/>
              <w:rPr>
                <w:rFonts w:ascii="Times New Roman" w:eastAsia="Times New Roman" w:hAnsi="Times New Roman" w:cs="Times New Roman"/>
                <w:b/>
                <w:color w:val="000000"/>
                <w:sz w:val="27"/>
                <w:szCs w:val="27"/>
                <w:lang w:eastAsia="ru-RU"/>
              </w:rPr>
            </w:pPr>
          </w:p>
        </w:tc>
      </w:tr>
      <w:tr w:rsidR="00397769" w:rsidRPr="005A7F0A" w:rsidTr="00397769">
        <w:tc>
          <w:tcPr>
            <w:tcW w:w="4785" w:type="dxa"/>
          </w:tcPr>
          <w:p w:rsidR="00397769" w:rsidRPr="005A7F0A" w:rsidRDefault="00397769" w:rsidP="00397769">
            <w:pPr>
              <w:jc w:val="center"/>
              <w:rPr>
                <w:rFonts w:ascii="Consolas" w:hAnsi="Consolas"/>
                <w:color w:val="0000FF"/>
                <w:sz w:val="21"/>
                <w:szCs w:val="21"/>
              </w:rPr>
            </w:pPr>
          </w:p>
        </w:tc>
        <w:tc>
          <w:tcPr>
            <w:tcW w:w="4786" w:type="dxa"/>
          </w:tcPr>
          <w:p w:rsidR="00397769" w:rsidRPr="005A7F0A" w:rsidRDefault="00397769" w:rsidP="00397769">
            <w:pPr>
              <w:jc w:val="center"/>
              <w:rPr>
                <w:rFonts w:ascii="Times New Roman" w:eastAsia="Times New Roman" w:hAnsi="Times New Roman" w:cs="Times New Roman"/>
                <w:b/>
                <w:color w:val="000000"/>
                <w:sz w:val="27"/>
                <w:szCs w:val="27"/>
                <w:lang w:eastAsia="ru-RU"/>
              </w:rPr>
            </w:pPr>
          </w:p>
        </w:tc>
      </w:tr>
      <w:tr w:rsidR="00397769" w:rsidRPr="005A7F0A" w:rsidTr="00397769">
        <w:tc>
          <w:tcPr>
            <w:tcW w:w="4785" w:type="dxa"/>
          </w:tcPr>
          <w:p w:rsidR="00397769" w:rsidRPr="005A7F0A" w:rsidRDefault="00397769" w:rsidP="00397769">
            <w:pPr>
              <w:jc w:val="center"/>
              <w:rPr>
                <w:rFonts w:ascii="Consolas" w:hAnsi="Consolas"/>
                <w:color w:val="0000FF"/>
                <w:sz w:val="21"/>
                <w:szCs w:val="21"/>
              </w:rPr>
            </w:pPr>
          </w:p>
        </w:tc>
        <w:tc>
          <w:tcPr>
            <w:tcW w:w="4786" w:type="dxa"/>
          </w:tcPr>
          <w:p w:rsidR="00397769" w:rsidRPr="005A7F0A" w:rsidRDefault="00397769" w:rsidP="00397769">
            <w:pPr>
              <w:jc w:val="center"/>
              <w:rPr>
                <w:rFonts w:ascii="Times New Roman" w:eastAsia="Times New Roman" w:hAnsi="Times New Roman" w:cs="Times New Roman"/>
                <w:b/>
                <w:color w:val="000000"/>
                <w:sz w:val="27"/>
                <w:szCs w:val="27"/>
                <w:lang w:eastAsia="ru-RU"/>
              </w:rPr>
            </w:pPr>
          </w:p>
        </w:tc>
      </w:tr>
    </w:tbl>
    <w:p w:rsidR="00397769" w:rsidRPr="005A7F0A" w:rsidRDefault="00397769" w:rsidP="00397769">
      <w:pPr>
        <w:spacing w:after="0" w:line="240" w:lineRule="auto"/>
        <w:jc w:val="center"/>
        <w:rPr>
          <w:rFonts w:ascii="Times New Roman" w:eastAsia="Times New Roman" w:hAnsi="Times New Roman" w:cs="Times New Roman"/>
          <w:b/>
          <w:color w:val="000000"/>
          <w:sz w:val="27"/>
          <w:szCs w:val="27"/>
          <w:lang w:eastAsia="ru-RU"/>
        </w:rPr>
      </w:pPr>
    </w:p>
    <w:p w:rsidR="00865D96" w:rsidRPr="005A7F0A" w:rsidRDefault="00865D96" w:rsidP="00865D96">
      <w:pPr>
        <w:pStyle w:val="a7"/>
        <w:shd w:val="clear" w:color="auto" w:fill="FFFFFF"/>
        <w:spacing w:before="120" w:beforeAutospacing="0" w:after="120" w:afterAutospacing="0"/>
        <w:jc w:val="center"/>
        <w:rPr>
          <w:b/>
          <w:color w:val="000000" w:themeColor="text1"/>
        </w:rPr>
      </w:pPr>
      <w:r>
        <w:rPr>
          <w:b/>
          <w:color w:val="000000" w:themeColor="text1"/>
        </w:rPr>
        <w:t>Инфа к листингам</w:t>
      </w:r>
    </w:p>
    <w:p w:rsidR="000A7451" w:rsidRPr="000A7451" w:rsidRDefault="000A7451" w:rsidP="00865D96">
      <w:pPr>
        <w:pStyle w:val="a7"/>
        <w:shd w:val="clear" w:color="auto" w:fill="FFFFFF"/>
        <w:spacing w:before="120" w:beforeAutospacing="0" w:after="120" w:afterAutospacing="0"/>
        <w:jc w:val="center"/>
        <w:rPr>
          <w:b/>
          <w:color w:val="000000" w:themeColor="text1"/>
        </w:rPr>
      </w:pPr>
      <w:r>
        <w:rPr>
          <w:rFonts w:ascii="Segoe UI" w:hAnsi="Segoe UI" w:cs="Segoe UI"/>
          <w:color w:val="3C3C43"/>
          <w:shd w:val="clear" w:color="auto" w:fill="F7F7F7"/>
        </w:rPr>
        <w:t>В ассемблере x86-64 регистр </w:t>
      </w:r>
      <w:r>
        <w:rPr>
          <w:rStyle w:val="HTML0"/>
          <w:rFonts w:ascii="var(--ds-font-family-code)" w:hAnsi="var(--ds-font-family-code)"/>
          <w:color w:val="3C3C43"/>
          <w:sz w:val="21"/>
          <w:szCs w:val="21"/>
          <w:shd w:val="clear" w:color="auto" w:fill="F7F7F7"/>
        </w:rPr>
        <w:t>RDI</w:t>
      </w:r>
      <w:r>
        <w:rPr>
          <w:rFonts w:ascii="Segoe UI" w:hAnsi="Segoe UI" w:cs="Segoe UI"/>
          <w:color w:val="3C3C43"/>
          <w:shd w:val="clear" w:color="auto" w:fill="F7F7F7"/>
        </w:rPr>
        <w:t> (и его 32-битная версия </w:t>
      </w:r>
      <w:r>
        <w:rPr>
          <w:rStyle w:val="HTML0"/>
          <w:rFonts w:ascii="var(--ds-font-family-code)" w:hAnsi="var(--ds-font-family-code)"/>
          <w:color w:val="3C3C43"/>
          <w:sz w:val="21"/>
          <w:szCs w:val="21"/>
          <w:shd w:val="clear" w:color="auto" w:fill="F7F7F7"/>
        </w:rPr>
        <w:t>EDI</w:t>
      </w:r>
      <w:r>
        <w:rPr>
          <w:rFonts w:ascii="Segoe UI" w:hAnsi="Segoe UI" w:cs="Segoe UI"/>
          <w:color w:val="3C3C43"/>
          <w:shd w:val="clear" w:color="auto" w:fill="F7F7F7"/>
        </w:rPr>
        <w:t>) используется для передачи первого аргумента функции. В контексте функции </w:t>
      </w:r>
      <w:proofErr w:type="spellStart"/>
      <w:r>
        <w:rPr>
          <w:rStyle w:val="HTML0"/>
          <w:rFonts w:ascii="var(--ds-font-family-code)" w:hAnsi="var(--ds-font-family-code)"/>
          <w:color w:val="3C3C43"/>
          <w:sz w:val="21"/>
          <w:szCs w:val="21"/>
          <w:shd w:val="clear" w:color="auto" w:fill="F7F7F7"/>
        </w:rPr>
        <w:t>result</w:t>
      </w:r>
      <w:proofErr w:type="spellEnd"/>
      <w:r>
        <w:rPr>
          <w:rFonts w:ascii="Segoe UI" w:hAnsi="Segoe UI" w:cs="Segoe UI"/>
          <w:color w:val="3C3C43"/>
          <w:shd w:val="clear" w:color="auto" w:fill="F7F7F7"/>
        </w:rPr>
        <w:t>, регистр </w:t>
      </w:r>
      <w:r>
        <w:rPr>
          <w:rStyle w:val="HTML0"/>
          <w:rFonts w:ascii="var(--ds-font-family-code)" w:hAnsi="var(--ds-font-family-code)"/>
          <w:color w:val="3C3C43"/>
          <w:sz w:val="21"/>
          <w:szCs w:val="21"/>
          <w:shd w:val="clear" w:color="auto" w:fill="F7F7F7"/>
        </w:rPr>
        <w:t>RDI</w:t>
      </w:r>
      <w:r>
        <w:rPr>
          <w:rFonts w:ascii="Segoe UI" w:hAnsi="Segoe UI" w:cs="Segoe UI"/>
          <w:color w:val="3C3C43"/>
          <w:shd w:val="clear" w:color="auto" w:fill="F7F7F7"/>
        </w:rPr>
        <w:t> содержит значение аргумента </w:t>
      </w:r>
      <w:r>
        <w:rPr>
          <w:rStyle w:val="HTML0"/>
          <w:rFonts w:ascii="var(--ds-font-family-code)" w:hAnsi="var(--ds-font-family-code)"/>
          <w:color w:val="3C3C43"/>
          <w:sz w:val="21"/>
          <w:szCs w:val="21"/>
          <w:shd w:val="clear" w:color="auto" w:fill="F7F7F7"/>
        </w:rPr>
        <w:t>N</w:t>
      </w:r>
      <w:r>
        <w:rPr>
          <w:rFonts w:ascii="Segoe UI" w:hAnsi="Segoe UI" w:cs="Segoe UI"/>
          <w:color w:val="3C3C43"/>
          <w:shd w:val="clear" w:color="auto" w:fill="F7F7F7"/>
        </w:rPr>
        <w:t>.</w:t>
      </w:r>
    </w:p>
    <w:p w:rsidR="007352B5" w:rsidRDefault="007352B5" w:rsidP="00E43865">
      <w:pPr>
        <w:pStyle w:val="a7"/>
        <w:numPr>
          <w:ilvl w:val="0"/>
          <w:numId w:val="65"/>
        </w:numPr>
        <w:shd w:val="clear" w:color="auto" w:fill="F7F7F7"/>
        <w:spacing w:before="0" w:beforeAutospacing="0"/>
        <w:rPr>
          <w:rFonts w:ascii="Segoe UI" w:hAnsi="Segoe UI" w:cs="Segoe UI"/>
          <w:color w:val="3C3C43"/>
        </w:rPr>
      </w:pPr>
      <w:r>
        <w:rPr>
          <w:rStyle w:val="a8"/>
          <w:rFonts w:ascii="Segoe UI" w:hAnsi="Segoe UI" w:cs="Segoe UI"/>
          <w:color w:val="3C3C43"/>
        </w:rPr>
        <w:lastRenderedPageBreak/>
        <w:t>Базовый адрес</w:t>
      </w:r>
      <w:r>
        <w:rPr>
          <w:rFonts w:ascii="Segoe UI" w:hAnsi="Segoe UI" w:cs="Segoe UI"/>
          <w:color w:val="3C3C43"/>
        </w:rPr>
        <w:t>: </w:t>
      </w:r>
      <w:r>
        <w:rPr>
          <w:rStyle w:val="HTML0"/>
          <w:rFonts w:ascii="var(--ds-font-family-code)" w:hAnsi="var(--ds-font-family-code)"/>
          <w:color w:val="3C3C43"/>
          <w:sz w:val="21"/>
          <w:szCs w:val="21"/>
        </w:rPr>
        <w:t>RBX</w:t>
      </w:r>
      <w:r>
        <w:rPr>
          <w:rFonts w:ascii="Segoe UI" w:hAnsi="Segoe UI" w:cs="Segoe UI"/>
          <w:color w:val="3C3C43"/>
        </w:rPr>
        <w:t> часто используется для хранения базовых адресов при доступе к данным в памяти.</w:t>
      </w:r>
    </w:p>
    <w:p w:rsidR="007352B5" w:rsidRDefault="007352B5" w:rsidP="00E43865">
      <w:pPr>
        <w:pStyle w:val="a7"/>
        <w:numPr>
          <w:ilvl w:val="0"/>
          <w:numId w:val="65"/>
        </w:numPr>
        <w:shd w:val="clear" w:color="auto" w:fill="F7F7F7"/>
        <w:spacing w:before="0" w:beforeAutospacing="0"/>
        <w:rPr>
          <w:rFonts w:ascii="Segoe UI" w:hAnsi="Segoe UI" w:cs="Segoe UI"/>
          <w:color w:val="3C3C43"/>
        </w:rPr>
      </w:pPr>
      <w:r>
        <w:rPr>
          <w:rStyle w:val="a8"/>
          <w:rFonts w:ascii="Segoe UI" w:hAnsi="Segoe UI" w:cs="Segoe UI"/>
          <w:color w:val="3C3C43"/>
        </w:rPr>
        <w:t>Индексация</w:t>
      </w:r>
      <w:r>
        <w:rPr>
          <w:rFonts w:ascii="Segoe UI" w:hAnsi="Segoe UI" w:cs="Segoe UI"/>
          <w:color w:val="3C3C43"/>
        </w:rPr>
        <w:t>: </w:t>
      </w:r>
      <w:r>
        <w:rPr>
          <w:rStyle w:val="HTML0"/>
          <w:rFonts w:ascii="var(--ds-font-family-code)" w:hAnsi="var(--ds-font-family-code)"/>
          <w:color w:val="3C3C43"/>
          <w:sz w:val="21"/>
          <w:szCs w:val="21"/>
        </w:rPr>
        <w:t>RBX</w:t>
      </w:r>
      <w:r>
        <w:rPr>
          <w:rFonts w:ascii="Segoe UI" w:hAnsi="Segoe UI" w:cs="Segoe UI"/>
          <w:color w:val="3C3C43"/>
        </w:rPr>
        <w:t> может использоваться как индекс при доступе к элементам массива.</w:t>
      </w:r>
    </w:p>
    <w:p w:rsidR="007352B5" w:rsidRDefault="007352B5" w:rsidP="00E43865">
      <w:pPr>
        <w:pStyle w:val="a7"/>
        <w:numPr>
          <w:ilvl w:val="0"/>
          <w:numId w:val="65"/>
        </w:numPr>
        <w:shd w:val="clear" w:color="auto" w:fill="F7F7F7"/>
        <w:spacing w:before="0" w:beforeAutospacing="0"/>
        <w:rPr>
          <w:rFonts w:ascii="Segoe UI" w:hAnsi="Segoe UI" w:cs="Segoe UI"/>
          <w:color w:val="3C3C43"/>
        </w:rPr>
      </w:pPr>
      <w:r>
        <w:rPr>
          <w:rStyle w:val="a8"/>
          <w:rFonts w:ascii="Segoe UI" w:hAnsi="Segoe UI" w:cs="Segoe UI"/>
          <w:color w:val="3C3C43"/>
        </w:rPr>
        <w:t>Сохранение значений</w:t>
      </w:r>
      <w:r>
        <w:rPr>
          <w:rFonts w:ascii="Segoe UI" w:hAnsi="Segoe UI" w:cs="Segoe UI"/>
          <w:color w:val="3C3C43"/>
        </w:rPr>
        <w:t>: </w:t>
      </w:r>
      <w:r>
        <w:rPr>
          <w:rStyle w:val="HTML0"/>
          <w:rFonts w:ascii="var(--ds-font-family-code)" w:hAnsi="var(--ds-font-family-code)"/>
          <w:color w:val="3C3C43"/>
          <w:sz w:val="21"/>
          <w:szCs w:val="21"/>
        </w:rPr>
        <w:t>RBX</w:t>
      </w:r>
      <w:r>
        <w:rPr>
          <w:rFonts w:ascii="Segoe UI" w:hAnsi="Segoe UI" w:cs="Segoe UI"/>
          <w:color w:val="3C3C43"/>
        </w:rPr>
        <w:t> может использоваться для временного хранения значений, которые не должны быть изменены во время выполнения функции.</w:t>
      </w:r>
    </w:p>
    <w:p w:rsidR="007352B5" w:rsidRDefault="007352B5" w:rsidP="00865D96">
      <w:pPr>
        <w:pStyle w:val="a7"/>
        <w:shd w:val="clear" w:color="auto" w:fill="FFFFFF"/>
        <w:spacing w:before="120" w:beforeAutospacing="0" w:after="120" w:afterAutospacing="0"/>
        <w:jc w:val="center"/>
        <w:rPr>
          <w:b/>
          <w:color w:val="000000" w:themeColor="text1"/>
        </w:rPr>
      </w:pPr>
    </w:p>
    <w:p w:rsidR="002154EA" w:rsidRDefault="002154EA" w:rsidP="00E43865">
      <w:pPr>
        <w:pStyle w:val="a7"/>
        <w:numPr>
          <w:ilvl w:val="0"/>
          <w:numId w:val="64"/>
        </w:numPr>
        <w:shd w:val="clear" w:color="auto" w:fill="F7F7F7"/>
        <w:spacing w:before="0" w:beforeAutospacing="0"/>
        <w:rPr>
          <w:rFonts w:ascii="Segoe UI" w:hAnsi="Segoe UI" w:cs="Segoe UI"/>
          <w:color w:val="3C3C43"/>
        </w:rPr>
      </w:pPr>
      <w:r>
        <w:rPr>
          <w:rStyle w:val="a8"/>
          <w:rFonts w:ascii="Segoe UI" w:hAnsi="Segoe UI" w:cs="Segoe UI"/>
          <w:color w:val="3C3C43"/>
        </w:rPr>
        <w:t>Базовый указатель (</w:t>
      </w:r>
      <w:r>
        <w:rPr>
          <w:rStyle w:val="HTML0"/>
          <w:rFonts w:ascii="var(--ds-font-family-code)" w:hAnsi="var(--ds-font-family-code)"/>
          <w:b/>
          <w:bCs/>
          <w:color w:val="3C3C43"/>
          <w:sz w:val="21"/>
          <w:szCs w:val="21"/>
        </w:rPr>
        <w:t>RBP</w:t>
      </w:r>
      <w:r>
        <w:rPr>
          <w:rStyle w:val="a8"/>
          <w:rFonts w:ascii="Segoe UI" w:hAnsi="Segoe UI" w:cs="Segoe UI"/>
          <w:color w:val="3C3C43"/>
        </w:rPr>
        <w:t>)</w:t>
      </w:r>
      <w:r>
        <w:rPr>
          <w:rFonts w:ascii="Segoe UI" w:hAnsi="Segoe UI" w:cs="Segoe UI"/>
          <w:color w:val="3C3C43"/>
        </w:rPr>
        <w:t>: Регистр, который используется для хранения базового адреса текущего кадра стека. Восстановление предыдущего значения </w:t>
      </w:r>
      <w:r>
        <w:rPr>
          <w:rStyle w:val="HTML0"/>
          <w:rFonts w:ascii="var(--ds-font-family-code)" w:hAnsi="var(--ds-font-family-code)"/>
          <w:color w:val="3C3C43"/>
          <w:sz w:val="21"/>
          <w:szCs w:val="21"/>
        </w:rPr>
        <w:t>RBP</w:t>
      </w:r>
      <w:r>
        <w:rPr>
          <w:rFonts w:ascii="Segoe UI" w:hAnsi="Segoe UI" w:cs="Segoe UI"/>
          <w:color w:val="3C3C43"/>
        </w:rPr>
        <w:t> позволяет вернуться к предыдущему кадру стека.</w:t>
      </w:r>
    </w:p>
    <w:p w:rsidR="002154EA" w:rsidRDefault="002154EA" w:rsidP="00E43865">
      <w:pPr>
        <w:pStyle w:val="a7"/>
        <w:numPr>
          <w:ilvl w:val="0"/>
          <w:numId w:val="64"/>
        </w:numPr>
        <w:shd w:val="clear" w:color="auto" w:fill="F7F7F7"/>
        <w:spacing w:before="0" w:beforeAutospacing="0"/>
        <w:rPr>
          <w:rFonts w:ascii="Segoe UI" w:hAnsi="Segoe UI" w:cs="Segoe UI"/>
          <w:color w:val="3C3C43"/>
        </w:rPr>
      </w:pPr>
      <w:r>
        <w:rPr>
          <w:rStyle w:val="a8"/>
          <w:rFonts w:ascii="Segoe UI" w:hAnsi="Segoe UI" w:cs="Segoe UI"/>
          <w:color w:val="3C3C43"/>
        </w:rPr>
        <w:t>Базовый указатель (</w:t>
      </w:r>
      <w:r>
        <w:rPr>
          <w:rStyle w:val="HTML0"/>
          <w:rFonts w:ascii="var(--ds-font-family-code)" w:hAnsi="var(--ds-font-family-code)"/>
          <w:b/>
          <w:bCs/>
          <w:color w:val="3C3C43"/>
          <w:sz w:val="21"/>
          <w:szCs w:val="21"/>
        </w:rPr>
        <w:t>RBP</w:t>
      </w:r>
      <w:r>
        <w:rPr>
          <w:rStyle w:val="a8"/>
          <w:rFonts w:ascii="Segoe UI" w:hAnsi="Segoe UI" w:cs="Segoe UI"/>
          <w:color w:val="3C3C43"/>
        </w:rPr>
        <w:t>)</w:t>
      </w:r>
      <w:r>
        <w:rPr>
          <w:rFonts w:ascii="Segoe UI" w:hAnsi="Segoe UI" w:cs="Segoe UI"/>
          <w:color w:val="3C3C43"/>
        </w:rPr>
        <w:t xml:space="preserve">: Регистр, который используется </w:t>
      </w:r>
      <w:proofErr w:type="spellStart"/>
      <w:r>
        <w:rPr>
          <w:rFonts w:ascii="Segoe UI" w:hAnsi="Segoe UI" w:cs="Segoe UI"/>
          <w:color w:val="3C3C43"/>
        </w:rPr>
        <w:t>дл</w:t>
      </w:r>
      <w:r w:rsidR="00E54279">
        <w:rPr>
          <w:rFonts w:ascii="Segoe UI" w:hAnsi="Segoe UI" w:cs="Segoe UI"/>
          <w:color w:val="3C3C43"/>
        </w:rPr>
        <w:t>я</w:t>
      </w:r>
      <w:r>
        <w:rPr>
          <w:rFonts w:ascii="Segoe UI" w:hAnsi="Segoe UI" w:cs="Segoe UI"/>
          <w:color w:val="3C3C43"/>
        </w:rPr>
        <w:t>я</w:t>
      </w:r>
      <w:proofErr w:type="spellEnd"/>
      <w:r>
        <w:rPr>
          <w:rFonts w:ascii="Segoe UI" w:hAnsi="Segoe UI" w:cs="Segoe UI"/>
          <w:color w:val="3C3C43"/>
        </w:rPr>
        <w:t xml:space="preserve"> хранения базового адреса текущего кадра стека. Он помогает организовать доступ к локальным переменным и аргументам функций.</w:t>
      </w:r>
    </w:p>
    <w:p w:rsidR="002154EA" w:rsidRDefault="002154EA" w:rsidP="002154EA">
      <w:pPr>
        <w:pStyle w:val="a7"/>
        <w:shd w:val="clear" w:color="auto" w:fill="F7F7F7"/>
        <w:spacing w:before="0" w:beforeAutospacing="0"/>
        <w:ind w:left="360"/>
        <w:rPr>
          <w:rFonts w:ascii="Segoe UI" w:hAnsi="Segoe UI" w:cs="Segoe UI"/>
          <w:color w:val="3C3C43"/>
        </w:rPr>
      </w:pPr>
    </w:p>
    <w:p w:rsidR="002154EA" w:rsidRPr="002154EA" w:rsidRDefault="002154EA" w:rsidP="00865D96">
      <w:pPr>
        <w:pStyle w:val="a7"/>
        <w:shd w:val="clear" w:color="auto" w:fill="FFFFFF"/>
        <w:spacing w:before="120" w:beforeAutospacing="0" w:after="120" w:afterAutospacing="0"/>
        <w:jc w:val="center"/>
        <w:rPr>
          <w:b/>
          <w:color w:val="000000" w:themeColor="text1"/>
        </w:rPr>
      </w:pPr>
    </w:p>
    <w:p w:rsidR="002154EA" w:rsidRDefault="002154EA" w:rsidP="002154EA">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ret</w:t>
      </w:r>
      <w:proofErr w:type="spellEnd"/>
    </w:p>
    <w:p w:rsidR="002154EA" w:rsidRDefault="002154EA" w:rsidP="002154EA">
      <w:pPr>
        <w:pStyle w:val="3"/>
        <w:shd w:val="clear" w:color="auto" w:fill="F7F7F7"/>
        <w:rPr>
          <w:rFonts w:ascii="Segoe UI" w:hAnsi="Segoe UI" w:cs="Segoe UI"/>
          <w:color w:val="3C3C43"/>
        </w:rPr>
      </w:pPr>
      <w:r>
        <w:rPr>
          <w:rFonts w:ascii="Segoe UI" w:hAnsi="Segoe UI" w:cs="Segoe UI"/>
          <w:color w:val="3C3C43"/>
        </w:rPr>
        <w:t>Пример использования:</w:t>
      </w:r>
    </w:p>
    <w:p w:rsidR="002154EA" w:rsidRDefault="002154EA" w:rsidP="002154EA">
      <w:pPr>
        <w:pStyle w:val="a7"/>
        <w:shd w:val="clear" w:color="auto" w:fill="F7F7F7"/>
        <w:rPr>
          <w:rFonts w:ascii="Segoe UI" w:hAnsi="Segoe UI" w:cs="Segoe UI"/>
          <w:color w:val="3C3C43"/>
        </w:rPr>
      </w:pPr>
      <w:r>
        <w:rPr>
          <w:rFonts w:ascii="Segoe UI" w:hAnsi="Segoe UI" w:cs="Segoe UI"/>
          <w:color w:val="3C3C43"/>
        </w:rPr>
        <w:t>Предположим, у нас есть следующий код на ассемблере:</w:t>
      </w:r>
    </w:p>
    <w:p w:rsidR="002154EA" w:rsidRPr="002154EA" w:rsidRDefault="002154EA" w:rsidP="002154EA">
      <w:pPr>
        <w:shd w:val="clear" w:color="auto" w:fill="50505A"/>
        <w:rPr>
          <w:rFonts w:ascii="Segoe UI" w:hAnsi="Segoe UI" w:cs="Segoe UI"/>
          <w:color w:val="FFFFFF"/>
          <w:lang w:val="en-US"/>
        </w:rPr>
      </w:pPr>
      <w:proofErr w:type="gramStart"/>
      <w:r w:rsidRPr="002154EA">
        <w:rPr>
          <w:rFonts w:ascii="Segoe UI" w:hAnsi="Segoe UI" w:cs="Segoe UI"/>
          <w:color w:val="FFFFFF"/>
          <w:lang w:val="en-US"/>
        </w:rPr>
        <w:t>assembly</w:t>
      </w:r>
      <w:proofErr w:type="gramEnd"/>
    </w:p>
    <w:p w:rsidR="002154EA" w:rsidRPr="002154EA" w:rsidRDefault="002154EA" w:rsidP="002154EA">
      <w:pPr>
        <w:shd w:val="clear" w:color="auto" w:fill="50505A"/>
        <w:rPr>
          <w:rFonts w:ascii="Segoe UI" w:hAnsi="Segoe UI" w:cs="Segoe UI"/>
          <w:color w:val="FFFFFF"/>
          <w:lang w:val="en-US"/>
        </w:rPr>
      </w:pPr>
      <w:r w:rsidRPr="002154EA">
        <w:rPr>
          <w:rFonts w:ascii="Segoe UI" w:hAnsi="Segoe UI" w:cs="Segoe UI"/>
          <w:color w:val="FFFFFF"/>
          <w:lang w:val="en-US"/>
        </w:rPr>
        <w:t>Copy code</w:t>
      </w:r>
    </w:p>
    <w:p w:rsidR="002154EA" w:rsidRPr="002154EA" w:rsidRDefault="002154EA" w:rsidP="002154EA">
      <w:pPr>
        <w:pStyle w:val="HTML1"/>
        <w:shd w:val="clear" w:color="auto" w:fill="101012"/>
        <w:wordWrap w:val="0"/>
        <w:rPr>
          <w:rFonts w:ascii="var(--ds-font-family-code)" w:hAnsi="var(--ds-font-family-code)"/>
          <w:color w:val="FFFFFF"/>
          <w:lang w:val="en-US"/>
        </w:rPr>
      </w:pPr>
      <w:proofErr w:type="gramStart"/>
      <w:r w:rsidRPr="002154EA">
        <w:rPr>
          <w:rFonts w:ascii="var(--ds-font-family-code)" w:hAnsi="var(--ds-font-family-code)"/>
          <w:color w:val="FFFFFF"/>
          <w:lang w:val="en-US"/>
        </w:rPr>
        <w:t>main</w:t>
      </w:r>
      <w:proofErr w:type="gramEnd"/>
      <w:r w:rsidRPr="002154EA">
        <w:rPr>
          <w:rStyle w:val="token"/>
          <w:rFonts w:ascii="var(--ds-font-family-code)" w:hAnsi="var(--ds-font-family-code)"/>
          <w:color w:val="81A1C1"/>
          <w:lang w:val="en-US"/>
        </w:rPr>
        <w:t>:</w:t>
      </w:r>
    </w:p>
    <w:p w:rsidR="002154EA" w:rsidRPr="002154EA" w:rsidRDefault="002154EA" w:rsidP="002154EA">
      <w:pPr>
        <w:pStyle w:val="HTML1"/>
        <w:shd w:val="clear" w:color="auto" w:fill="101012"/>
        <w:wordWrap w:val="0"/>
        <w:rPr>
          <w:rFonts w:ascii="var(--ds-font-family-code)" w:hAnsi="var(--ds-font-family-code)"/>
          <w:color w:val="FFFFFF"/>
          <w:lang w:val="en-US"/>
        </w:rPr>
      </w:pPr>
      <w:r w:rsidRPr="002154EA">
        <w:rPr>
          <w:rFonts w:ascii="var(--ds-font-family-code)" w:hAnsi="var(--ds-font-family-code)"/>
          <w:color w:val="FFFFFF"/>
          <w:lang w:val="en-US"/>
        </w:rPr>
        <w:t xml:space="preserve">    </w:t>
      </w:r>
      <w:r w:rsidRPr="002154EA">
        <w:rPr>
          <w:rStyle w:val="token"/>
          <w:rFonts w:ascii="var(--ds-font-family-code)" w:hAnsi="var(--ds-font-family-code)"/>
          <w:color w:val="636F88"/>
          <w:lang w:val="en-US"/>
        </w:rPr>
        <w:t xml:space="preserve">; </w:t>
      </w:r>
      <w:r>
        <w:rPr>
          <w:rStyle w:val="token"/>
          <w:rFonts w:ascii="var(--ds-font-family-code)" w:hAnsi="var(--ds-font-family-code)"/>
          <w:color w:val="636F88"/>
        </w:rPr>
        <w:t>Вызов</w:t>
      </w:r>
      <w:r w:rsidRPr="002154EA">
        <w:rPr>
          <w:rStyle w:val="token"/>
          <w:rFonts w:ascii="var(--ds-font-family-code)" w:hAnsi="var(--ds-font-family-code)"/>
          <w:color w:val="636F88"/>
          <w:lang w:val="en-US"/>
        </w:rPr>
        <w:t xml:space="preserve"> </w:t>
      </w:r>
      <w:r>
        <w:rPr>
          <w:rStyle w:val="token"/>
          <w:rFonts w:ascii="var(--ds-font-family-code)" w:hAnsi="var(--ds-font-family-code)"/>
          <w:color w:val="636F88"/>
        </w:rPr>
        <w:t>функции</w:t>
      </w:r>
      <w:r w:rsidRPr="002154EA">
        <w:rPr>
          <w:rStyle w:val="token"/>
          <w:rFonts w:ascii="var(--ds-font-family-code)" w:hAnsi="var(--ds-font-family-code)"/>
          <w:color w:val="636F88"/>
          <w:lang w:val="en-US"/>
        </w:rPr>
        <w:t xml:space="preserve"> example</w:t>
      </w:r>
    </w:p>
    <w:p w:rsidR="002154EA" w:rsidRDefault="002154EA" w:rsidP="002154EA">
      <w:pPr>
        <w:pStyle w:val="HTML1"/>
        <w:shd w:val="clear" w:color="auto" w:fill="101012"/>
        <w:wordWrap w:val="0"/>
        <w:rPr>
          <w:rFonts w:ascii="var(--ds-font-family-code)" w:hAnsi="var(--ds-font-family-code)"/>
          <w:color w:val="FFFFFF"/>
        </w:rPr>
      </w:pPr>
      <w:r w:rsidRPr="002154EA">
        <w:rPr>
          <w:rFonts w:ascii="var(--ds-font-family-code)" w:hAnsi="var(--ds-font-family-code)"/>
          <w:color w:val="FFFFFF"/>
          <w:lang w:val="en-US"/>
        </w:rPr>
        <w:t xml:space="preserve">    </w:t>
      </w:r>
      <w:proofErr w:type="spellStart"/>
      <w:r>
        <w:rPr>
          <w:rFonts w:ascii="var(--ds-font-family-code)" w:hAnsi="var(--ds-font-family-code)"/>
          <w:color w:val="FFFFFF"/>
        </w:rPr>
        <w:t>call</w:t>
      </w:r>
      <w:proofErr w:type="spellEnd"/>
      <w:r>
        <w:rPr>
          <w:rFonts w:ascii="var(--ds-font-family-code)" w:hAnsi="var(--ds-font-family-code)"/>
          <w:color w:val="FFFFFF"/>
        </w:rPr>
        <w:t xml:space="preserve"> </w:t>
      </w:r>
      <w:proofErr w:type="spellStart"/>
      <w:r>
        <w:rPr>
          <w:rFonts w:ascii="var(--ds-font-family-code)" w:hAnsi="var(--ds-font-family-code)"/>
          <w:color w:val="FFFFFF"/>
        </w:rPr>
        <w:t>example</w:t>
      </w:r>
      <w:proofErr w:type="spellEnd"/>
    </w:p>
    <w:p w:rsidR="002154EA" w:rsidRDefault="002154EA" w:rsidP="002154EA">
      <w:pPr>
        <w:pStyle w:val="HTML1"/>
        <w:shd w:val="clear" w:color="auto" w:fill="101012"/>
        <w:wordWrap w:val="0"/>
        <w:rPr>
          <w:rFonts w:ascii="var(--ds-font-family-code)" w:hAnsi="var(--ds-font-family-code)"/>
          <w:color w:val="FFFFFF"/>
        </w:rPr>
      </w:pPr>
    </w:p>
    <w:p w:rsidR="002154EA" w:rsidRDefault="002154EA" w:rsidP="002154EA">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Далее выполняется код после вызова функции</w:t>
      </w:r>
    </w:p>
    <w:p w:rsidR="002154EA" w:rsidRPr="002154EA" w:rsidRDefault="002154EA" w:rsidP="002154EA">
      <w:pPr>
        <w:pStyle w:val="HTML1"/>
        <w:shd w:val="clear" w:color="auto" w:fill="101012"/>
        <w:wordWrap w:val="0"/>
        <w:rPr>
          <w:rFonts w:ascii="var(--ds-font-family-code)" w:hAnsi="var(--ds-font-family-code)"/>
          <w:color w:val="FFFFFF"/>
          <w:lang w:val="en-US"/>
        </w:rPr>
      </w:pPr>
      <w:r>
        <w:rPr>
          <w:rFonts w:ascii="var(--ds-font-family-code)" w:hAnsi="var(--ds-font-family-code)"/>
          <w:color w:val="FFFFFF"/>
        </w:rPr>
        <w:t xml:space="preserve">    </w:t>
      </w:r>
      <w:proofErr w:type="gramStart"/>
      <w:r w:rsidRPr="002154EA">
        <w:rPr>
          <w:rFonts w:ascii="var(--ds-font-family-code)" w:hAnsi="var(--ds-font-family-code)"/>
          <w:color w:val="FFFFFF"/>
          <w:lang w:val="en-US"/>
        </w:rPr>
        <w:t>ret</w:t>
      </w:r>
      <w:proofErr w:type="gramEnd"/>
    </w:p>
    <w:p w:rsidR="002154EA" w:rsidRPr="002154EA" w:rsidRDefault="002154EA" w:rsidP="002154EA">
      <w:pPr>
        <w:pStyle w:val="HTML1"/>
        <w:shd w:val="clear" w:color="auto" w:fill="101012"/>
        <w:wordWrap w:val="0"/>
        <w:rPr>
          <w:rFonts w:ascii="var(--ds-font-family-code)" w:hAnsi="var(--ds-font-family-code)"/>
          <w:color w:val="FFFFFF"/>
          <w:lang w:val="en-US"/>
        </w:rPr>
      </w:pPr>
    </w:p>
    <w:p w:rsidR="002154EA" w:rsidRPr="002154EA" w:rsidRDefault="002154EA" w:rsidP="002154EA">
      <w:pPr>
        <w:pStyle w:val="HTML1"/>
        <w:shd w:val="clear" w:color="auto" w:fill="101012"/>
        <w:wordWrap w:val="0"/>
        <w:rPr>
          <w:rFonts w:ascii="var(--ds-font-family-code)" w:hAnsi="var(--ds-font-family-code)"/>
          <w:color w:val="FFFFFF"/>
          <w:lang w:val="en-US"/>
        </w:rPr>
      </w:pPr>
      <w:proofErr w:type="gramStart"/>
      <w:r w:rsidRPr="002154EA">
        <w:rPr>
          <w:rFonts w:ascii="var(--ds-font-family-code)" w:hAnsi="var(--ds-font-family-code)"/>
          <w:color w:val="FFFFFF"/>
          <w:lang w:val="en-US"/>
        </w:rPr>
        <w:t>example</w:t>
      </w:r>
      <w:proofErr w:type="gramEnd"/>
      <w:r w:rsidRPr="002154EA">
        <w:rPr>
          <w:rStyle w:val="token"/>
          <w:rFonts w:ascii="var(--ds-font-family-code)" w:hAnsi="var(--ds-font-family-code)"/>
          <w:color w:val="81A1C1"/>
          <w:lang w:val="en-US"/>
        </w:rPr>
        <w:t>:</w:t>
      </w:r>
    </w:p>
    <w:p w:rsidR="002154EA" w:rsidRPr="002154EA" w:rsidRDefault="002154EA" w:rsidP="002154EA">
      <w:pPr>
        <w:pStyle w:val="HTML1"/>
        <w:shd w:val="clear" w:color="auto" w:fill="101012"/>
        <w:wordWrap w:val="0"/>
        <w:rPr>
          <w:rFonts w:ascii="var(--ds-font-family-code)" w:hAnsi="var(--ds-font-family-code)"/>
          <w:color w:val="FFFFFF"/>
          <w:lang w:val="en-US"/>
        </w:rPr>
      </w:pPr>
      <w:r w:rsidRPr="002154EA">
        <w:rPr>
          <w:rFonts w:ascii="var(--ds-font-family-code)" w:hAnsi="var(--ds-font-family-code)"/>
          <w:color w:val="FFFFFF"/>
          <w:lang w:val="en-US"/>
        </w:rPr>
        <w:t xml:space="preserve">    </w:t>
      </w:r>
      <w:r w:rsidRPr="002154EA">
        <w:rPr>
          <w:rStyle w:val="token"/>
          <w:rFonts w:ascii="var(--ds-font-family-code)" w:hAnsi="var(--ds-font-family-code)"/>
          <w:color w:val="636F88"/>
          <w:lang w:val="en-US"/>
        </w:rPr>
        <w:t xml:space="preserve">; </w:t>
      </w:r>
      <w:r>
        <w:rPr>
          <w:rStyle w:val="token"/>
          <w:rFonts w:ascii="var(--ds-font-family-code)" w:hAnsi="var(--ds-font-family-code)"/>
          <w:color w:val="636F88"/>
        </w:rPr>
        <w:t>Тело</w:t>
      </w:r>
      <w:r w:rsidRPr="002154EA">
        <w:rPr>
          <w:rStyle w:val="token"/>
          <w:rFonts w:ascii="var(--ds-font-family-code)" w:hAnsi="var(--ds-font-family-code)"/>
          <w:color w:val="636F88"/>
          <w:lang w:val="en-US"/>
        </w:rPr>
        <w:t xml:space="preserve"> </w:t>
      </w:r>
      <w:r>
        <w:rPr>
          <w:rStyle w:val="token"/>
          <w:rFonts w:ascii="var(--ds-font-family-code)" w:hAnsi="var(--ds-font-family-code)"/>
          <w:color w:val="636F88"/>
        </w:rPr>
        <w:t>функции</w:t>
      </w:r>
      <w:r w:rsidRPr="002154EA">
        <w:rPr>
          <w:rStyle w:val="token"/>
          <w:rFonts w:ascii="var(--ds-font-family-code)" w:hAnsi="var(--ds-font-family-code)"/>
          <w:color w:val="636F88"/>
          <w:lang w:val="en-US"/>
        </w:rPr>
        <w:t xml:space="preserve"> example</w:t>
      </w:r>
    </w:p>
    <w:p w:rsidR="002154EA" w:rsidRPr="002154EA" w:rsidRDefault="002154EA" w:rsidP="002154EA">
      <w:pPr>
        <w:pStyle w:val="HTML1"/>
        <w:shd w:val="clear" w:color="auto" w:fill="101012"/>
        <w:wordWrap w:val="0"/>
        <w:rPr>
          <w:rFonts w:ascii="var(--ds-font-family-code)" w:hAnsi="var(--ds-font-family-code)"/>
          <w:color w:val="FFFFFF"/>
          <w:lang w:val="en-US"/>
        </w:rPr>
      </w:pPr>
      <w:r w:rsidRPr="002154EA">
        <w:rPr>
          <w:rFonts w:ascii="var(--ds-font-family-code)" w:hAnsi="var(--ds-font-family-code)"/>
          <w:color w:val="FFFFFF"/>
          <w:lang w:val="en-US"/>
        </w:rPr>
        <w:t xml:space="preserve">    </w:t>
      </w:r>
      <w:r w:rsidRPr="002154EA">
        <w:rPr>
          <w:rStyle w:val="token"/>
          <w:rFonts w:ascii="var(--ds-font-family-code)" w:hAnsi="var(--ds-font-family-code)"/>
          <w:color w:val="636F88"/>
          <w:lang w:val="en-US"/>
        </w:rPr>
        <w:t>; ...</w:t>
      </w:r>
    </w:p>
    <w:p w:rsidR="002154EA" w:rsidRPr="002154EA" w:rsidRDefault="002154EA" w:rsidP="002154EA">
      <w:pPr>
        <w:pStyle w:val="HTML1"/>
        <w:shd w:val="clear" w:color="auto" w:fill="101012"/>
        <w:wordWrap w:val="0"/>
        <w:rPr>
          <w:rFonts w:ascii="var(--ds-font-family-code)" w:hAnsi="var(--ds-font-family-code)"/>
          <w:color w:val="FFFFFF"/>
          <w:lang w:val="en-US"/>
        </w:rPr>
      </w:pPr>
    </w:p>
    <w:p w:rsidR="002154EA" w:rsidRDefault="002154EA" w:rsidP="002154EA">
      <w:pPr>
        <w:pStyle w:val="HTML1"/>
        <w:shd w:val="clear" w:color="auto" w:fill="101012"/>
        <w:wordWrap w:val="0"/>
        <w:rPr>
          <w:rFonts w:ascii="var(--ds-font-family-code)" w:hAnsi="var(--ds-font-family-code)"/>
          <w:color w:val="FFFFFF"/>
        </w:rPr>
      </w:pPr>
      <w:r w:rsidRPr="002154EA">
        <w:rPr>
          <w:rFonts w:ascii="var(--ds-font-family-code)" w:hAnsi="var(--ds-font-family-code)"/>
          <w:color w:val="FFFFFF"/>
          <w:lang w:val="en-US"/>
        </w:rPr>
        <w:t xml:space="preserve">    </w:t>
      </w:r>
      <w:r>
        <w:rPr>
          <w:rStyle w:val="token"/>
          <w:rFonts w:ascii="var(--ds-font-family-code)" w:hAnsi="var(--ds-font-family-code)"/>
          <w:color w:val="636F88"/>
        </w:rPr>
        <w:t>; Возврат из функции</w:t>
      </w:r>
    </w:p>
    <w:p w:rsidR="002154EA" w:rsidRDefault="002154EA" w:rsidP="002154EA">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ret</w:t>
      </w:r>
      <w:proofErr w:type="spellEnd"/>
    </w:p>
    <w:p w:rsidR="002154EA" w:rsidRDefault="002154EA" w:rsidP="002154EA">
      <w:pPr>
        <w:pStyle w:val="3"/>
        <w:shd w:val="clear" w:color="auto" w:fill="F7F7F7"/>
        <w:rPr>
          <w:rFonts w:ascii="Segoe UI" w:hAnsi="Segoe UI" w:cs="Segoe UI"/>
          <w:color w:val="3C3C43"/>
        </w:rPr>
      </w:pPr>
      <w:r>
        <w:rPr>
          <w:rFonts w:ascii="Segoe UI" w:hAnsi="Segoe UI" w:cs="Segoe UI"/>
          <w:color w:val="3C3C43"/>
        </w:rPr>
        <w:t>Объяснение:</w:t>
      </w:r>
    </w:p>
    <w:p w:rsidR="002154EA" w:rsidRDefault="002154EA" w:rsidP="00E43865">
      <w:pPr>
        <w:pStyle w:val="a7"/>
        <w:numPr>
          <w:ilvl w:val="0"/>
          <w:numId w:val="63"/>
        </w:numPr>
        <w:shd w:val="clear" w:color="auto" w:fill="F7F7F7"/>
        <w:spacing w:before="0" w:beforeAutospacing="0"/>
        <w:rPr>
          <w:rFonts w:ascii="Segoe UI" w:hAnsi="Segoe UI" w:cs="Segoe UI"/>
          <w:color w:val="3C3C43"/>
        </w:rPr>
      </w:pPr>
      <w:proofErr w:type="gramStart"/>
      <w:r w:rsidRPr="002154EA">
        <w:rPr>
          <w:rStyle w:val="HTML0"/>
          <w:rFonts w:ascii="var(--ds-font-family-code)" w:hAnsi="var(--ds-font-family-code)"/>
          <w:b/>
          <w:bCs/>
          <w:color w:val="3C3C43"/>
          <w:sz w:val="21"/>
          <w:szCs w:val="21"/>
          <w:lang w:val="en-US"/>
        </w:rPr>
        <w:t>call</w:t>
      </w:r>
      <w:proofErr w:type="gramEnd"/>
      <w:r w:rsidRPr="002154EA">
        <w:rPr>
          <w:rStyle w:val="HTML0"/>
          <w:rFonts w:ascii="var(--ds-font-family-code)" w:hAnsi="var(--ds-font-family-code)"/>
          <w:b/>
          <w:bCs/>
          <w:color w:val="3C3C43"/>
          <w:sz w:val="21"/>
          <w:szCs w:val="21"/>
          <w:lang w:val="en-US"/>
        </w:rPr>
        <w:t xml:space="preserve"> example</w:t>
      </w:r>
      <w:r w:rsidRPr="002154EA">
        <w:rPr>
          <w:rFonts w:ascii="Segoe UI" w:hAnsi="Segoe UI" w:cs="Segoe UI"/>
          <w:color w:val="3C3C43"/>
          <w:lang w:val="en-US"/>
        </w:rPr>
        <w:t xml:space="preserve">: </w:t>
      </w:r>
      <w:r>
        <w:rPr>
          <w:rFonts w:ascii="Segoe UI" w:hAnsi="Segoe UI" w:cs="Segoe UI"/>
          <w:color w:val="3C3C43"/>
        </w:rPr>
        <w:t>Вызывает</w:t>
      </w:r>
      <w:r w:rsidRPr="002154EA">
        <w:rPr>
          <w:rFonts w:ascii="Segoe UI" w:hAnsi="Segoe UI" w:cs="Segoe UI"/>
          <w:color w:val="3C3C43"/>
          <w:lang w:val="en-US"/>
        </w:rPr>
        <w:t xml:space="preserve"> </w:t>
      </w:r>
      <w:r>
        <w:rPr>
          <w:rFonts w:ascii="Segoe UI" w:hAnsi="Segoe UI" w:cs="Segoe UI"/>
          <w:color w:val="3C3C43"/>
        </w:rPr>
        <w:t>функцию</w:t>
      </w:r>
      <w:r w:rsidRPr="002154EA">
        <w:rPr>
          <w:rFonts w:ascii="Segoe UI" w:hAnsi="Segoe UI" w:cs="Segoe UI"/>
          <w:color w:val="3C3C43"/>
          <w:lang w:val="en-US"/>
        </w:rPr>
        <w:t> </w:t>
      </w:r>
      <w:r w:rsidRPr="002154EA">
        <w:rPr>
          <w:rStyle w:val="HTML0"/>
          <w:rFonts w:ascii="var(--ds-font-family-code)" w:hAnsi="var(--ds-font-family-code)"/>
          <w:color w:val="3C3C43"/>
          <w:sz w:val="21"/>
          <w:szCs w:val="21"/>
          <w:lang w:val="en-US"/>
        </w:rPr>
        <w:t>example</w:t>
      </w:r>
      <w:r w:rsidRPr="002154EA">
        <w:rPr>
          <w:rFonts w:ascii="Segoe UI" w:hAnsi="Segoe UI" w:cs="Segoe UI"/>
          <w:color w:val="3C3C43"/>
          <w:lang w:val="en-US"/>
        </w:rPr>
        <w:t xml:space="preserve">. </w:t>
      </w:r>
      <w:r>
        <w:rPr>
          <w:rFonts w:ascii="Segoe UI" w:hAnsi="Segoe UI" w:cs="Segoe UI"/>
          <w:color w:val="3C3C43"/>
        </w:rPr>
        <w:t>Адрес следующей команды после </w:t>
      </w:r>
      <w:proofErr w:type="spellStart"/>
      <w:r>
        <w:rPr>
          <w:rStyle w:val="HTML0"/>
          <w:rFonts w:ascii="var(--ds-font-family-code)" w:hAnsi="var(--ds-font-family-code)"/>
          <w:color w:val="3C3C43"/>
          <w:sz w:val="21"/>
          <w:szCs w:val="21"/>
        </w:rPr>
        <w:t>call</w:t>
      </w:r>
      <w:proofErr w:type="spellEnd"/>
      <w:r>
        <w:rPr>
          <w:rFonts w:ascii="Segoe UI" w:hAnsi="Segoe UI" w:cs="Segoe UI"/>
          <w:color w:val="3C3C43"/>
        </w:rPr>
        <w:t> помещается в стек (адрес возврата).</w:t>
      </w:r>
    </w:p>
    <w:p w:rsidR="002154EA" w:rsidRDefault="002154EA" w:rsidP="00E43865">
      <w:pPr>
        <w:pStyle w:val="a7"/>
        <w:numPr>
          <w:ilvl w:val="0"/>
          <w:numId w:val="63"/>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example</w:t>
      </w:r>
      <w:proofErr w:type="spellEnd"/>
      <w:r>
        <w:rPr>
          <w:rStyle w:val="HTML0"/>
          <w:rFonts w:ascii="var(--ds-font-family-code)" w:hAnsi="var(--ds-font-family-code)"/>
          <w:b/>
          <w:bCs/>
          <w:color w:val="3C3C43"/>
          <w:sz w:val="21"/>
          <w:szCs w:val="21"/>
        </w:rPr>
        <w:t>:</w:t>
      </w:r>
      <w:r>
        <w:rPr>
          <w:rFonts w:ascii="Segoe UI" w:hAnsi="Segoe UI" w:cs="Segoe UI"/>
          <w:color w:val="3C3C43"/>
        </w:rPr>
        <w:t>: Метка, обозначающая начало функции </w:t>
      </w:r>
      <w:proofErr w:type="spellStart"/>
      <w:r>
        <w:rPr>
          <w:rStyle w:val="HTML0"/>
          <w:rFonts w:ascii="var(--ds-font-family-code)" w:hAnsi="var(--ds-font-family-code)"/>
          <w:color w:val="3C3C43"/>
          <w:sz w:val="21"/>
          <w:szCs w:val="21"/>
        </w:rPr>
        <w:t>example</w:t>
      </w:r>
      <w:proofErr w:type="spellEnd"/>
      <w:r>
        <w:rPr>
          <w:rFonts w:ascii="Segoe UI" w:hAnsi="Segoe UI" w:cs="Segoe UI"/>
          <w:color w:val="3C3C43"/>
        </w:rPr>
        <w:t>.</w:t>
      </w:r>
    </w:p>
    <w:p w:rsidR="002154EA" w:rsidRDefault="002154EA" w:rsidP="00E43865">
      <w:pPr>
        <w:pStyle w:val="a7"/>
        <w:numPr>
          <w:ilvl w:val="0"/>
          <w:numId w:val="63"/>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ret</w:t>
      </w:r>
      <w:proofErr w:type="spellEnd"/>
      <w:r>
        <w:rPr>
          <w:rFonts w:ascii="Segoe UI" w:hAnsi="Segoe UI" w:cs="Segoe UI"/>
          <w:color w:val="3C3C43"/>
        </w:rPr>
        <w:t>: Возвращает управление из функции </w:t>
      </w:r>
      <w:proofErr w:type="spellStart"/>
      <w:r>
        <w:rPr>
          <w:rStyle w:val="HTML0"/>
          <w:rFonts w:ascii="var(--ds-font-family-code)" w:hAnsi="var(--ds-font-family-code)"/>
          <w:color w:val="3C3C43"/>
          <w:sz w:val="21"/>
          <w:szCs w:val="21"/>
        </w:rPr>
        <w:t>example</w:t>
      </w:r>
      <w:proofErr w:type="spellEnd"/>
      <w:r>
        <w:rPr>
          <w:rFonts w:ascii="Segoe UI" w:hAnsi="Segoe UI" w:cs="Segoe UI"/>
          <w:color w:val="3C3C43"/>
        </w:rPr>
        <w:t>. Извлекает адрес возврата из стека и передает управление по этому адресу.</w:t>
      </w:r>
    </w:p>
    <w:p w:rsidR="002154EA" w:rsidRDefault="002154EA" w:rsidP="00E43865">
      <w:pPr>
        <w:pStyle w:val="a7"/>
        <w:numPr>
          <w:ilvl w:val="0"/>
          <w:numId w:val="63"/>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ret</w:t>
      </w:r>
      <w:proofErr w:type="spellEnd"/>
      <w:r>
        <w:rPr>
          <w:rFonts w:ascii="Segoe UI" w:hAnsi="Segoe UI" w:cs="Segoe UI"/>
          <w:color w:val="3C3C43"/>
        </w:rPr>
        <w:t>: Возвращает управление из функции </w:t>
      </w:r>
      <w:proofErr w:type="spellStart"/>
      <w:r>
        <w:rPr>
          <w:rStyle w:val="HTML0"/>
          <w:rFonts w:ascii="var(--ds-font-family-code)" w:hAnsi="var(--ds-font-family-code)"/>
          <w:color w:val="3C3C43"/>
          <w:sz w:val="21"/>
          <w:szCs w:val="21"/>
        </w:rPr>
        <w:t>main</w:t>
      </w:r>
      <w:proofErr w:type="spellEnd"/>
      <w:r>
        <w:rPr>
          <w:rFonts w:ascii="Segoe UI" w:hAnsi="Segoe UI" w:cs="Segoe UI"/>
          <w:color w:val="3C3C43"/>
        </w:rPr>
        <w:t>.</w:t>
      </w:r>
      <w:bookmarkStart w:id="115" w:name="_GoBack"/>
      <w:bookmarkEnd w:id="115"/>
    </w:p>
    <w:p w:rsidR="002154EA" w:rsidRPr="002154EA" w:rsidRDefault="002154EA" w:rsidP="00865D96">
      <w:pPr>
        <w:pStyle w:val="a7"/>
        <w:shd w:val="clear" w:color="auto" w:fill="FFFFFF"/>
        <w:spacing w:before="120" w:beforeAutospacing="0" w:after="120" w:afterAutospacing="0"/>
        <w:jc w:val="center"/>
        <w:rPr>
          <w:b/>
          <w:color w:val="000000" w:themeColor="text1"/>
        </w:rPr>
      </w:pPr>
    </w:p>
    <w:p w:rsidR="00E578FA" w:rsidRPr="0055135A" w:rsidRDefault="00E578FA" w:rsidP="00E43865">
      <w:pPr>
        <w:pStyle w:val="a7"/>
        <w:numPr>
          <w:ilvl w:val="0"/>
          <w:numId w:val="18"/>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w:t>
      </w:r>
      <w:proofErr w:type="spellStart"/>
      <w:r>
        <w:rPr>
          <w:rStyle w:val="HTML0"/>
          <w:rFonts w:ascii="var(--ds-font-family-code)" w:hAnsi="var(--ds-font-family-code)"/>
          <w:color w:val="3C3C43"/>
          <w:sz w:val="21"/>
          <w:szCs w:val="21"/>
        </w:rPr>
        <w:t>string</w:t>
      </w:r>
      <w:proofErr w:type="spellEnd"/>
      <w:r>
        <w:rPr>
          <w:rFonts w:ascii="Segoe UI" w:hAnsi="Segoe UI" w:cs="Segoe UI"/>
          <w:color w:val="3C3C43"/>
        </w:rPr>
        <w:t> — это директива, которая указывает ассемблеру сохранить строку в памяти. Строка указывается внутри кавычек </w:t>
      </w:r>
      <w:r>
        <w:rPr>
          <w:rStyle w:val="HTML0"/>
          <w:rFonts w:ascii="var(--ds-font-family-code)" w:hAnsi="var(--ds-font-family-code)"/>
          <w:color w:val="3C3C43"/>
          <w:sz w:val="21"/>
          <w:szCs w:val="21"/>
        </w:rPr>
        <w:t>""</w:t>
      </w:r>
      <w:r>
        <w:rPr>
          <w:rFonts w:ascii="Segoe UI" w:hAnsi="Segoe UI" w:cs="Segoe UI"/>
          <w:color w:val="3C3C43"/>
        </w:rPr>
        <w:t>.</w:t>
      </w:r>
    </w:p>
    <w:p w:rsidR="0055135A" w:rsidRDefault="0055135A" w:rsidP="00E43865">
      <w:pPr>
        <w:pStyle w:val="futurismarkdown-paragraph"/>
        <w:numPr>
          <w:ilvl w:val="0"/>
          <w:numId w:val="18"/>
        </w:numPr>
        <w:shd w:val="clear" w:color="auto" w:fill="FFFFFF"/>
        <w:spacing w:before="0" w:beforeAutospacing="0" w:after="0" w:afterAutospacing="0"/>
        <w:rPr>
          <w:rFonts w:ascii="Arial" w:hAnsi="Arial" w:cs="Arial"/>
          <w:color w:val="333333"/>
        </w:rPr>
      </w:pPr>
      <w:r>
        <w:rPr>
          <w:rStyle w:val="a8"/>
          <w:rFonts w:ascii="Arial" w:hAnsi="Arial" w:cs="Arial"/>
          <w:color w:val="333333"/>
        </w:rPr>
        <w:t>Инструкция «</w:t>
      </w:r>
      <w:proofErr w:type="spellStart"/>
      <w:r>
        <w:rPr>
          <w:rStyle w:val="a8"/>
          <w:rFonts w:ascii="Arial" w:hAnsi="Arial" w:cs="Arial"/>
          <w:color w:val="333333"/>
        </w:rPr>
        <w:t>add</w:t>
      </w:r>
      <w:proofErr w:type="spellEnd"/>
      <w:r>
        <w:rPr>
          <w:rStyle w:val="a8"/>
          <w:rFonts w:ascii="Arial" w:hAnsi="Arial" w:cs="Arial"/>
          <w:color w:val="333333"/>
        </w:rPr>
        <w:t xml:space="preserve"> </w:t>
      </w:r>
      <w:proofErr w:type="spellStart"/>
      <w:r>
        <w:rPr>
          <w:rStyle w:val="a8"/>
          <w:rFonts w:ascii="Arial" w:hAnsi="Arial" w:cs="Arial"/>
          <w:color w:val="333333"/>
        </w:rPr>
        <w:t>rsp</w:t>
      </w:r>
      <w:proofErr w:type="spellEnd"/>
      <w:r>
        <w:rPr>
          <w:rStyle w:val="a8"/>
          <w:rFonts w:ascii="Arial" w:hAnsi="Arial" w:cs="Arial"/>
          <w:color w:val="333333"/>
        </w:rPr>
        <w:t>, 8»</w:t>
      </w:r>
      <w:r>
        <w:rPr>
          <w:rFonts w:ascii="Arial" w:hAnsi="Arial" w:cs="Arial"/>
          <w:color w:val="333333"/>
        </w:rPr>
        <w:t> </w:t>
      </w:r>
      <w:r>
        <w:rPr>
          <w:rStyle w:val="a8"/>
          <w:rFonts w:ascii="Arial" w:hAnsi="Arial" w:cs="Arial"/>
          <w:color w:val="333333"/>
        </w:rPr>
        <w:t>используется для восстановления пространства в стеке</w:t>
      </w:r>
      <w:r>
        <w:rPr>
          <w:rFonts w:ascii="Arial" w:hAnsi="Arial" w:cs="Arial"/>
          <w:color w:val="333333"/>
        </w:rPr>
        <w:t>. </w:t>
      </w:r>
    </w:p>
    <w:p w:rsidR="0055135A" w:rsidRDefault="0055135A" w:rsidP="00E43865">
      <w:pPr>
        <w:pStyle w:val="futurismarkdown-paragraph"/>
        <w:numPr>
          <w:ilvl w:val="0"/>
          <w:numId w:val="18"/>
        </w:numPr>
        <w:shd w:val="clear" w:color="auto" w:fill="FFFFFF"/>
        <w:spacing w:before="0" w:beforeAutospacing="0" w:after="120" w:afterAutospacing="0"/>
        <w:rPr>
          <w:rFonts w:ascii="Arial" w:hAnsi="Arial" w:cs="Arial"/>
          <w:color w:val="333333"/>
        </w:rPr>
      </w:pPr>
      <w:r>
        <w:rPr>
          <w:rFonts w:ascii="Arial" w:hAnsi="Arial" w:cs="Arial"/>
          <w:color w:val="333333"/>
        </w:rPr>
        <w:t>Если перед этим было зарезервировано 8 байт пространства в стеке с помощью команды «</w:t>
      </w:r>
      <w:proofErr w:type="spellStart"/>
      <w:r>
        <w:rPr>
          <w:rFonts w:ascii="Arial" w:hAnsi="Arial" w:cs="Arial"/>
          <w:color w:val="333333"/>
        </w:rPr>
        <w:t>sub</w:t>
      </w:r>
      <w:proofErr w:type="spellEnd"/>
      <w:r>
        <w:rPr>
          <w:rFonts w:ascii="Arial" w:hAnsi="Arial" w:cs="Arial"/>
          <w:color w:val="333333"/>
        </w:rPr>
        <w:t xml:space="preserve"> </w:t>
      </w:r>
      <w:proofErr w:type="spellStart"/>
      <w:r>
        <w:rPr>
          <w:rFonts w:ascii="Arial" w:hAnsi="Arial" w:cs="Arial"/>
          <w:color w:val="333333"/>
        </w:rPr>
        <w:t>rsp</w:t>
      </w:r>
      <w:proofErr w:type="spellEnd"/>
      <w:r>
        <w:rPr>
          <w:rFonts w:ascii="Arial" w:hAnsi="Arial" w:cs="Arial"/>
          <w:color w:val="333333"/>
        </w:rPr>
        <w:t>, 8», то для освобождения этого пространства нужно выполнить «</w:t>
      </w:r>
      <w:proofErr w:type="spellStart"/>
      <w:r>
        <w:rPr>
          <w:rFonts w:ascii="Arial" w:hAnsi="Arial" w:cs="Arial"/>
          <w:color w:val="333333"/>
        </w:rPr>
        <w:t>add</w:t>
      </w:r>
      <w:proofErr w:type="spellEnd"/>
      <w:r>
        <w:rPr>
          <w:rFonts w:ascii="Arial" w:hAnsi="Arial" w:cs="Arial"/>
          <w:color w:val="333333"/>
        </w:rPr>
        <w:t xml:space="preserve"> </w:t>
      </w:r>
      <w:proofErr w:type="spellStart"/>
      <w:r>
        <w:rPr>
          <w:rFonts w:ascii="Arial" w:hAnsi="Arial" w:cs="Arial"/>
          <w:color w:val="333333"/>
        </w:rPr>
        <w:t>rsp</w:t>
      </w:r>
      <w:proofErr w:type="spellEnd"/>
      <w:r>
        <w:rPr>
          <w:rFonts w:ascii="Arial" w:hAnsi="Arial" w:cs="Arial"/>
          <w:color w:val="333333"/>
        </w:rPr>
        <w:t>, 8» перед возвратом из функции. </w:t>
      </w:r>
    </w:p>
    <w:p w:rsidR="0055135A" w:rsidRDefault="0055135A" w:rsidP="001209BC">
      <w:pPr>
        <w:pStyle w:val="a7"/>
        <w:shd w:val="clear" w:color="auto" w:fill="F7F7F7"/>
        <w:spacing w:before="0" w:beforeAutospacing="0"/>
        <w:rPr>
          <w:rFonts w:ascii="Segoe UI" w:hAnsi="Segoe UI" w:cs="Segoe UI"/>
          <w:color w:val="3C3C43"/>
        </w:rPr>
      </w:pPr>
    </w:p>
    <w:p w:rsidR="001209BC" w:rsidRDefault="001209BC" w:rsidP="001209BC">
      <w:pPr>
        <w:pStyle w:val="a7"/>
        <w:shd w:val="clear" w:color="auto" w:fill="F7F7F7"/>
        <w:rPr>
          <w:rFonts w:ascii="Segoe UI" w:hAnsi="Segoe UI" w:cs="Segoe UI"/>
          <w:color w:val="3C3C43"/>
        </w:rPr>
      </w:pPr>
      <w:r>
        <w:rPr>
          <w:rFonts w:ascii="Segoe UI" w:hAnsi="Segoe UI" w:cs="Segoe UI"/>
          <w:color w:val="3C3C43"/>
        </w:rPr>
        <w:t>Предположим, что у нас есть функция, которая принимает аргументы через стек. В x86 архитектуре аргументы функции передаются через стек, и они располагаются в памяти относительно указателя базы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w:t>
      </w:r>
    </w:p>
    <w:p w:rsidR="001209BC" w:rsidRDefault="001209BC" w:rsidP="001209BC">
      <w:pPr>
        <w:pStyle w:val="3"/>
        <w:shd w:val="clear" w:color="auto" w:fill="F7F7F7"/>
        <w:rPr>
          <w:rFonts w:ascii="Segoe UI" w:hAnsi="Segoe UI" w:cs="Segoe UI"/>
          <w:color w:val="3C3C43"/>
        </w:rPr>
      </w:pPr>
      <w:r>
        <w:rPr>
          <w:rFonts w:ascii="Segoe UI" w:hAnsi="Segoe UI" w:cs="Segoe UI"/>
          <w:color w:val="3C3C43"/>
        </w:rPr>
        <w:t>Инструкции</w:t>
      </w:r>
    </w:p>
    <w:p w:rsidR="00CD26BF" w:rsidRPr="00CD26BF" w:rsidRDefault="00CD26BF" w:rsidP="00CD26BF">
      <w:r>
        <w:rPr>
          <w:rFonts w:ascii="Segoe UI" w:hAnsi="Segoe UI" w:cs="Segoe UI"/>
          <w:color w:val="3C3C43"/>
          <w:shd w:val="clear" w:color="auto" w:fill="F7F7F7"/>
        </w:rPr>
        <w:t>В архитектуре x86 (и x86-64) данные хранятся в памяти в </w:t>
      </w:r>
      <w:r>
        <w:rPr>
          <w:rStyle w:val="a8"/>
          <w:rFonts w:ascii="Segoe UI" w:hAnsi="Segoe UI" w:cs="Segoe UI"/>
          <w:color w:val="3C3C43"/>
          <w:shd w:val="clear" w:color="auto" w:fill="F7F7F7"/>
        </w:rPr>
        <w:t xml:space="preserve">порядке "от младшего к </w:t>
      </w:r>
      <w:proofErr w:type="gramStart"/>
      <w:r>
        <w:rPr>
          <w:rStyle w:val="a8"/>
          <w:rFonts w:ascii="Segoe UI" w:hAnsi="Segoe UI" w:cs="Segoe UI"/>
          <w:color w:val="3C3C43"/>
          <w:shd w:val="clear" w:color="auto" w:fill="F7F7F7"/>
        </w:rPr>
        <w:t>старшему</w:t>
      </w:r>
      <w:proofErr w:type="gramEnd"/>
      <w:r>
        <w:rPr>
          <w:rStyle w:val="a8"/>
          <w:rFonts w:ascii="Segoe UI" w:hAnsi="Segoe UI" w:cs="Segoe UI"/>
          <w:color w:val="3C3C43"/>
          <w:shd w:val="clear" w:color="auto" w:fill="F7F7F7"/>
        </w:rPr>
        <w:t>" (</w:t>
      </w:r>
      <w:proofErr w:type="spellStart"/>
      <w:r>
        <w:rPr>
          <w:rStyle w:val="a8"/>
          <w:rFonts w:ascii="Segoe UI" w:hAnsi="Segoe UI" w:cs="Segoe UI"/>
          <w:color w:val="3C3C43"/>
          <w:shd w:val="clear" w:color="auto" w:fill="F7F7F7"/>
        </w:rPr>
        <w:t>little-endian</w:t>
      </w:r>
      <w:proofErr w:type="spellEnd"/>
      <w:r>
        <w:rPr>
          <w:rStyle w:val="a8"/>
          <w:rFonts w:ascii="Segoe UI" w:hAnsi="Segoe UI" w:cs="Segoe UI"/>
          <w:color w:val="3C3C43"/>
          <w:shd w:val="clear" w:color="auto" w:fill="F7F7F7"/>
        </w:rPr>
        <w:t>)</w:t>
      </w:r>
      <w:r>
        <w:rPr>
          <w:rFonts w:ascii="Segoe UI" w:hAnsi="Segoe UI" w:cs="Segoe UI"/>
          <w:color w:val="3C3C43"/>
          <w:shd w:val="clear" w:color="auto" w:fill="F7F7F7"/>
        </w:rPr>
        <w:t>. Это означает, что младшие байты данных хранятся по младшим адресам, а старшие байты - по старшим адресам.</w:t>
      </w:r>
    </w:p>
    <w:p w:rsidR="001209BC" w:rsidRPr="001209BC" w:rsidRDefault="001209BC" w:rsidP="00E43865">
      <w:pPr>
        <w:pStyle w:val="a7"/>
        <w:numPr>
          <w:ilvl w:val="0"/>
          <w:numId w:val="30"/>
        </w:numPr>
        <w:shd w:val="clear" w:color="auto" w:fill="F7F7F7"/>
        <w:spacing w:before="0" w:beforeAutospacing="0" w:after="60" w:afterAutospacing="0"/>
        <w:rPr>
          <w:rFonts w:ascii="Segoe UI" w:hAnsi="Segoe UI" w:cs="Segoe UI"/>
          <w:color w:val="3C3C43"/>
          <w:lang w:val="en-US"/>
        </w:rPr>
      </w:pPr>
      <w:r w:rsidRPr="001209BC">
        <w:rPr>
          <w:rStyle w:val="HTML0"/>
          <w:rFonts w:ascii="var(--ds-font-family-code)" w:hAnsi="var(--ds-font-family-code)"/>
          <w:b/>
          <w:bCs/>
          <w:color w:val="3C3C43"/>
          <w:sz w:val="21"/>
          <w:szCs w:val="21"/>
          <w:lang w:val="en-US"/>
        </w:rPr>
        <w:t>mov eax, DWORD PTR [ebp+12]</w:t>
      </w:r>
    </w:p>
    <w:p w:rsidR="001209BC" w:rsidRDefault="001209BC" w:rsidP="00E43865">
      <w:pPr>
        <w:pStyle w:val="a7"/>
        <w:numPr>
          <w:ilvl w:val="1"/>
          <w:numId w:val="30"/>
        </w:numPr>
        <w:shd w:val="clear" w:color="auto" w:fill="F7F7F7"/>
        <w:spacing w:before="0" w:beforeAutospacing="0"/>
        <w:rPr>
          <w:rFonts w:ascii="Segoe UI" w:hAnsi="Segoe UI" w:cs="Segoe UI"/>
          <w:color w:val="3C3C43"/>
        </w:rPr>
      </w:pPr>
      <w:r>
        <w:rPr>
          <w:rStyle w:val="a8"/>
          <w:rFonts w:ascii="Segoe UI" w:hAnsi="Segoe UI" w:cs="Segoe UI"/>
          <w:color w:val="3C3C43"/>
        </w:rPr>
        <w:t>Загружает младшее двойное слово аргумента в </w:t>
      </w:r>
      <w:proofErr w:type="spellStart"/>
      <w:r>
        <w:rPr>
          <w:rStyle w:val="HTML0"/>
          <w:rFonts w:ascii="var(--ds-font-family-code)" w:hAnsi="var(--ds-font-family-code)"/>
          <w:b/>
          <w:bCs/>
          <w:color w:val="3C3C43"/>
          <w:sz w:val="21"/>
          <w:szCs w:val="21"/>
        </w:rPr>
        <w:t>eax</w:t>
      </w:r>
      <w:proofErr w:type="spellEnd"/>
      <w:r>
        <w:rPr>
          <w:rStyle w:val="a8"/>
          <w:rFonts w:ascii="Segoe UI" w:hAnsi="Segoe UI" w:cs="Segoe UI"/>
          <w:color w:val="3C3C43"/>
        </w:rPr>
        <w:t>.</w:t>
      </w:r>
    </w:p>
    <w:p w:rsidR="001209BC" w:rsidRDefault="001209BC" w:rsidP="00E43865">
      <w:pPr>
        <w:pStyle w:val="a7"/>
        <w:numPr>
          <w:ilvl w:val="1"/>
          <w:numId w:val="30"/>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Объяснение:</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DWORD PTR [ebp+12]</w:t>
      </w:r>
      <w:r>
        <w:rPr>
          <w:rFonts w:ascii="Segoe UI" w:hAnsi="Segoe UI" w:cs="Segoe UI"/>
          <w:color w:val="3C3C43"/>
        </w:rPr>
        <w:t> указывает на 4 байта (двойное слово) в памяти, расположенные на 12 байт выше текущего значения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w:t>
      </w:r>
      <w:r>
        <w:rPr>
          <w:rFonts w:ascii="Segoe UI" w:hAnsi="Segoe UI" w:cs="Segoe UI"/>
          <w:color w:val="3C3C43"/>
        </w:rPr>
        <w:t> копирует значение из этого адреса в регистр </w:t>
      </w:r>
      <w:proofErr w:type="spellStart"/>
      <w:r>
        <w:rPr>
          <w:rStyle w:val="HTML0"/>
          <w:rFonts w:ascii="var(--ds-font-family-code)" w:hAnsi="var(--ds-font-family-code)"/>
          <w:color w:val="3C3C43"/>
          <w:sz w:val="21"/>
          <w:szCs w:val="21"/>
        </w:rPr>
        <w:t>eax</w:t>
      </w:r>
      <w:proofErr w:type="spellEnd"/>
      <w:r>
        <w:rPr>
          <w:rFonts w:ascii="Segoe UI" w:hAnsi="Segoe UI" w:cs="Segoe UI"/>
          <w:color w:val="3C3C43"/>
        </w:rPr>
        <w:t>.</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r>
        <w:rPr>
          <w:rFonts w:ascii="Segoe UI" w:hAnsi="Segoe UI" w:cs="Segoe UI"/>
          <w:color w:val="3C3C43"/>
        </w:rPr>
        <w:t>Это значение является младшим двойным словом аргумента, переданного функции.</w:t>
      </w:r>
    </w:p>
    <w:p w:rsidR="001209BC" w:rsidRPr="001209BC" w:rsidRDefault="001209BC" w:rsidP="00E43865">
      <w:pPr>
        <w:pStyle w:val="a7"/>
        <w:numPr>
          <w:ilvl w:val="0"/>
          <w:numId w:val="30"/>
        </w:numPr>
        <w:shd w:val="clear" w:color="auto" w:fill="F7F7F7"/>
        <w:spacing w:before="0" w:beforeAutospacing="0" w:after="60" w:afterAutospacing="0"/>
        <w:rPr>
          <w:rFonts w:ascii="Segoe UI" w:hAnsi="Segoe UI" w:cs="Segoe UI"/>
          <w:color w:val="3C3C43"/>
          <w:lang w:val="en-US"/>
        </w:rPr>
      </w:pPr>
      <w:r w:rsidRPr="001209BC">
        <w:rPr>
          <w:rStyle w:val="HTML0"/>
          <w:rFonts w:ascii="var(--ds-font-family-code)" w:hAnsi="var(--ds-font-family-code)"/>
          <w:b/>
          <w:bCs/>
          <w:color w:val="3C3C43"/>
          <w:sz w:val="21"/>
          <w:szCs w:val="21"/>
          <w:lang w:val="en-US"/>
        </w:rPr>
        <w:t>mov edx, DWORD PTR [ebp+16]</w:t>
      </w:r>
    </w:p>
    <w:p w:rsidR="001209BC" w:rsidRDefault="001209BC" w:rsidP="00E43865">
      <w:pPr>
        <w:pStyle w:val="a7"/>
        <w:numPr>
          <w:ilvl w:val="1"/>
          <w:numId w:val="30"/>
        </w:numPr>
        <w:shd w:val="clear" w:color="auto" w:fill="F7F7F7"/>
        <w:spacing w:before="0" w:beforeAutospacing="0"/>
        <w:rPr>
          <w:rFonts w:ascii="Segoe UI" w:hAnsi="Segoe UI" w:cs="Segoe UI"/>
          <w:color w:val="3C3C43"/>
        </w:rPr>
      </w:pPr>
      <w:r>
        <w:rPr>
          <w:rStyle w:val="a8"/>
          <w:rFonts w:ascii="Segoe UI" w:hAnsi="Segoe UI" w:cs="Segoe UI"/>
          <w:color w:val="3C3C43"/>
        </w:rPr>
        <w:t>Загружает старшее двойное слово аргумента в </w:t>
      </w:r>
      <w:proofErr w:type="spellStart"/>
      <w:r>
        <w:rPr>
          <w:rStyle w:val="HTML0"/>
          <w:rFonts w:ascii="var(--ds-font-family-code)" w:hAnsi="var(--ds-font-family-code)"/>
          <w:b/>
          <w:bCs/>
          <w:color w:val="3C3C43"/>
          <w:sz w:val="21"/>
          <w:szCs w:val="21"/>
        </w:rPr>
        <w:t>edx</w:t>
      </w:r>
      <w:proofErr w:type="spellEnd"/>
      <w:r>
        <w:rPr>
          <w:rStyle w:val="a8"/>
          <w:rFonts w:ascii="Segoe UI" w:hAnsi="Segoe UI" w:cs="Segoe UI"/>
          <w:color w:val="3C3C43"/>
        </w:rPr>
        <w:t>.</w:t>
      </w:r>
    </w:p>
    <w:p w:rsidR="001209BC" w:rsidRDefault="001209BC" w:rsidP="00E43865">
      <w:pPr>
        <w:pStyle w:val="a7"/>
        <w:numPr>
          <w:ilvl w:val="1"/>
          <w:numId w:val="30"/>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Объяснение:</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DWORD PTR [ebp+16]</w:t>
      </w:r>
      <w:r>
        <w:rPr>
          <w:rFonts w:ascii="Segoe UI" w:hAnsi="Segoe UI" w:cs="Segoe UI"/>
          <w:color w:val="3C3C43"/>
        </w:rPr>
        <w:t> указывает на 4 байта (двойное слово) в памяти, расположенные на 16 байт выше текущего значения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edx</w:t>
      </w:r>
      <w:proofErr w:type="spellEnd"/>
      <w:r>
        <w:rPr>
          <w:rStyle w:val="HTML0"/>
          <w:rFonts w:ascii="var(--ds-font-family-code)" w:hAnsi="var(--ds-font-family-code)"/>
          <w:color w:val="3C3C43"/>
          <w:sz w:val="21"/>
          <w:szCs w:val="21"/>
        </w:rPr>
        <w:t>, ...</w:t>
      </w:r>
      <w:r>
        <w:rPr>
          <w:rFonts w:ascii="Segoe UI" w:hAnsi="Segoe UI" w:cs="Segoe UI"/>
          <w:color w:val="3C3C43"/>
        </w:rPr>
        <w:t> копирует значение из этого адреса в регистр </w:t>
      </w:r>
      <w:proofErr w:type="spellStart"/>
      <w:r>
        <w:rPr>
          <w:rStyle w:val="HTML0"/>
          <w:rFonts w:ascii="var(--ds-font-family-code)" w:hAnsi="var(--ds-font-family-code)"/>
          <w:color w:val="3C3C43"/>
          <w:sz w:val="21"/>
          <w:szCs w:val="21"/>
        </w:rPr>
        <w:t>edx</w:t>
      </w:r>
      <w:proofErr w:type="spellEnd"/>
      <w:r>
        <w:rPr>
          <w:rFonts w:ascii="Segoe UI" w:hAnsi="Segoe UI" w:cs="Segoe UI"/>
          <w:color w:val="3C3C43"/>
        </w:rPr>
        <w:t>.</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r>
        <w:rPr>
          <w:rFonts w:ascii="Segoe UI" w:hAnsi="Segoe UI" w:cs="Segoe UI"/>
          <w:color w:val="3C3C43"/>
        </w:rPr>
        <w:t>Это значение является старшим двойным словом аргумента, переданного функции.</w:t>
      </w:r>
    </w:p>
    <w:p w:rsidR="001209BC" w:rsidRDefault="001209BC" w:rsidP="00E43865">
      <w:pPr>
        <w:pStyle w:val="a7"/>
        <w:numPr>
          <w:ilvl w:val="0"/>
          <w:numId w:val="30"/>
        </w:numPr>
        <w:shd w:val="clear" w:color="auto" w:fill="F7F7F7"/>
        <w:spacing w:before="0" w:beforeAutospacing="0" w:after="60" w:afterAutospacing="0"/>
        <w:rPr>
          <w:rFonts w:ascii="Segoe UI" w:hAnsi="Segoe UI" w:cs="Segoe UI"/>
          <w:color w:val="3C3C43"/>
        </w:rPr>
      </w:pPr>
      <w:proofErr w:type="spellStart"/>
      <w:r>
        <w:rPr>
          <w:rStyle w:val="HTML0"/>
          <w:rFonts w:ascii="var(--ds-font-family-code)" w:hAnsi="var(--ds-font-family-code)"/>
          <w:b/>
          <w:bCs/>
          <w:color w:val="3C3C43"/>
          <w:sz w:val="21"/>
          <w:szCs w:val="21"/>
        </w:rPr>
        <w:t>mov</w:t>
      </w:r>
      <w:proofErr w:type="spellEnd"/>
      <w:r>
        <w:rPr>
          <w:rStyle w:val="HTML0"/>
          <w:rFonts w:ascii="var(--ds-font-family-code)" w:hAnsi="var(--ds-font-family-code)"/>
          <w:b/>
          <w:bCs/>
          <w:color w:val="3C3C43"/>
          <w:sz w:val="21"/>
          <w:szCs w:val="21"/>
        </w:rPr>
        <w:t xml:space="preserve"> DWORD PTR [ebp-32], </w:t>
      </w:r>
      <w:proofErr w:type="spellStart"/>
      <w:r>
        <w:rPr>
          <w:rStyle w:val="HTML0"/>
          <w:rFonts w:ascii="var(--ds-font-family-code)" w:hAnsi="var(--ds-font-family-code)"/>
          <w:b/>
          <w:bCs/>
          <w:color w:val="3C3C43"/>
          <w:sz w:val="21"/>
          <w:szCs w:val="21"/>
        </w:rPr>
        <w:t>eax</w:t>
      </w:r>
      <w:proofErr w:type="spellEnd"/>
    </w:p>
    <w:p w:rsidR="001209BC" w:rsidRDefault="001209BC" w:rsidP="00E43865">
      <w:pPr>
        <w:pStyle w:val="a7"/>
        <w:numPr>
          <w:ilvl w:val="1"/>
          <w:numId w:val="30"/>
        </w:numPr>
        <w:shd w:val="clear" w:color="auto" w:fill="F7F7F7"/>
        <w:spacing w:before="0" w:beforeAutospacing="0"/>
        <w:rPr>
          <w:rFonts w:ascii="Segoe UI" w:hAnsi="Segoe UI" w:cs="Segoe UI"/>
          <w:color w:val="3C3C43"/>
        </w:rPr>
      </w:pPr>
      <w:r>
        <w:rPr>
          <w:rStyle w:val="a8"/>
          <w:rFonts w:ascii="Segoe UI" w:hAnsi="Segoe UI" w:cs="Segoe UI"/>
          <w:color w:val="3C3C43"/>
        </w:rPr>
        <w:t>Сохраняет младшее двойное слово в </w:t>
      </w:r>
      <w:r>
        <w:rPr>
          <w:rStyle w:val="HTML0"/>
          <w:rFonts w:ascii="var(--ds-font-family-code)" w:hAnsi="var(--ds-font-family-code)"/>
          <w:b/>
          <w:bCs/>
          <w:color w:val="3C3C43"/>
          <w:sz w:val="21"/>
          <w:szCs w:val="21"/>
        </w:rPr>
        <w:t>[ebp-32]</w:t>
      </w:r>
      <w:r>
        <w:rPr>
          <w:rStyle w:val="a8"/>
          <w:rFonts w:ascii="Segoe UI" w:hAnsi="Segoe UI" w:cs="Segoe UI"/>
          <w:color w:val="3C3C43"/>
        </w:rPr>
        <w:t>.</w:t>
      </w:r>
    </w:p>
    <w:p w:rsidR="001209BC" w:rsidRDefault="001209BC" w:rsidP="00E43865">
      <w:pPr>
        <w:pStyle w:val="a7"/>
        <w:numPr>
          <w:ilvl w:val="1"/>
          <w:numId w:val="30"/>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Объяснение:</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DWORD PTR [ebp-32]</w:t>
      </w:r>
      <w:r>
        <w:rPr>
          <w:rFonts w:ascii="Segoe UI" w:hAnsi="Segoe UI" w:cs="Segoe UI"/>
          <w:color w:val="3C3C43"/>
        </w:rPr>
        <w:t> указывает на 4 байта (двойное слово) в памяти, расположенные на 32 байта ниже текущего значения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 , </w:t>
      </w:r>
      <w:proofErr w:type="spellStart"/>
      <w:r>
        <w:rPr>
          <w:rStyle w:val="HTML0"/>
          <w:rFonts w:ascii="var(--ds-font-family-code)" w:hAnsi="var(--ds-font-family-code)"/>
          <w:color w:val="3C3C43"/>
          <w:sz w:val="21"/>
          <w:szCs w:val="21"/>
        </w:rPr>
        <w:t>eax</w:t>
      </w:r>
      <w:proofErr w:type="spellEnd"/>
      <w:r>
        <w:rPr>
          <w:rFonts w:ascii="Segoe UI" w:hAnsi="Segoe UI" w:cs="Segoe UI"/>
          <w:color w:val="3C3C43"/>
        </w:rPr>
        <w:t> копирует значение из регистра </w:t>
      </w:r>
      <w:proofErr w:type="spellStart"/>
      <w:r>
        <w:rPr>
          <w:rStyle w:val="HTML0"/>
          <w:rFonts w:ascii="var(--ds-font-family-code)" w:hAnsi="var(--ds-font-family-code)"/>
          <w:color w:val="3C3C43"/>
          <w:sz w:val="21"/>
          <w:szCs w:val="21"/>
        </w:rPr>
        <w:t>eax</w:t>
      </w:r>
      <w:proofErr w:type="spellEnd"/>
      <w:r>
        <w:rPr>
          <w:rFonts w:ascii="Segoe UI" w:hAnsi="Segoe UI" w:cs="Segoe UI"/>
          <w:color w:val="3C3C43"/>
        </w:rPr>
        <w:t> в этот адрес.</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r>
        <w:rPr>
          <w:rFonts w:ascii="Segoe UI" w:hAnsi="Segoe UI" w:cs="Segoe UI"/>
          <w:color w:val="3C3C43"/>
        </w:rPr>
        <w:t>Это сохраняет младшее двойное слово аргумента в локальную переменную.</w:t>
      </w:r>
    </w:p>
    <w:p w:rsidR="001209BC" w:rsidRDefault="001209BC" w:rsidP="00E43865">
      <w:pPr>
        <w:pStyle w:val="a7"/>
        <w:numPr>
          <w:ilvl w:val="0"/>
          <w:numId w:val="30"/>
        </w:numPr>
        <w:shd w:val="clear" w:color="auto" w:fill="F7F7F7"/>
        <w:spacing w:before="0" w:beforeAutospacing="0" w:after="60" w:afterAutospacing="0"/>
        <w:rPr>
          <w:rFonts w:ascii="Segoe UI" w:hAnsi="Segoe UI" w:cs="Segoe UI"/>
          <w:color w:val="3C3C43"/>
        </w:rPr>
      </w:pPr>
      <w:proofErr w:type="spellStart"/>
      <w:r>
        <w:rPr>
          <w:rStyle w:val="HTML0"/>
          <w:rFonts w:ascii="var(--ds-font-family-code)" w:hAnsi="var(--ds-font-family-code)"/>
          <w:b/>
          <w:bCs/>
          <w:color w:val="3C3C43"/>
          <w:sz w:val="21"/>
          <w:szCs w:val="21"/>
        </w:rPr>
        <w:t>mov</w:t>
      </w:r>
      <w:proofErr w:type="spellEnd"/>
      <w:r>
        <w:rPr>
          <w:rStyle w:val="HTML0"/>
          <w:rFonts w:ascii="var(--ds-font-family-code)" w:hAnsi="var(--ds-font-family-code)"/>
          <w:b/>
          <w:bCs/>
          <w:color w:val="3C3C43"/>
          <w:sz w:val="21"/>
          <w:szCs w:val="21"/>
        </w:rPr>
        <w:t xml:space="preserve"> DWORD PTR [ebp-28], </w:t>
      </w:r>
      <w:proofErr w:type="spellStart"/>
      <w:r>
        <w:rPr>
          <w:rStyle w:val="HTML0"/>
          <w:rFonts w:ascii="var(--ds-font-family-code)" w:hAnsi="var(--ds-font-family-code)"/>
          <w:b/>
          <w:bCs/>
          <w:color w:val="3C3C43"/>
          <w:sz w:val="21"/>
          <w:szCs w:val="21"/>
        </w:rPr>
        <w:t>edx</w:t>
      </w:r>
      <w:proofErr w:type="spellEnd"/>
    </w:p>
    <w:p w:rsidR="001209BC" w:rsidRDefault="001209BC" w:rsidP="00E43865">
      <w:pPr>
        <w:pStyle w:val="a7"/>
        <w:numPr>
          <w:ilvl w:val="1"/>
          <w:numId w:val="30"/>
        </w:numPr>
        <w:shd w:val="clear" w:color="auto" w:fill="F7F7F7"/>
        <w:spacing w:before="0" w:beforeAutospacing="0"/>
        <w:rPr>
          <w:rFonts w:ascii="Segoe UI" w:hAnsi="Segoe UI" w:cs="Segoe UI"/>
          <w:color w:val="3C3C43"/>
        </w:rPr>
      </w:pPr>
      <w:r>
        <w:rPr>
          <w:rStyle w:val="a8"/>
          <w:rFonts w:ascii="Segoe UI" w:hAnsi="Segoe UI" w:cs="Segoe UI"/>
          <w:color w:val="3C3C43"/>
        </w:rPr>
        <w:lastRenderedPageBreak/>
        <w:t>Сохраняет старшее двойное слово в </w:t>
      </w:r>
      <w:r>
        <w:rPr>
          <w:rStyle w:val="HTML0"/>
          <w:rFonts w:ascii="var(--ds-font-family-code)" w:hAnsi="var(--ds-font-family-code)"/>
          <w:b/>
          <w:bCs/>
          <w:color w:val="3C3C43"/>
          <w:sz w:val="21"/>
          <w:szCs w:val="21"/>
        </w:rPr>
        <w:t>[ebp-28]</w:t>
      </w:r>
      <w:r>
        <w:rPr>
          <w:rStyle w:val="a8"/>
          <w:rFonts w:ascii="Segoe UI" w:hAnsi="Segoe UI" w:cs="Segoe UI"/>
          <w:color w:val="3C3C43"/>
        </w:rPr>
        <w:t>.</w:t>
      </w:r>
    </w:p>
    <w:p w:rsidR="001209BC" w:rsidRDefault="001209BC" w:rsidP="00E43865">
      <w:pPr>
        <w:pStyle w:val="a7"/>
        <w:numPr>
          <w:ilvl w:val="1"/>
          <w:numId w:val="30"/>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Объяснение:</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DWORD PTR [ebp-28]</w:t>
      </w:r>
      <w:r>
        <w:rPr>
          <w:rFonts w:ascii="Segoe UI" w:hAnsi="Segoe UI" w:cs="Segoe UI"/>
          <w:color w:val="3C3C43"/>
        </w:rPr>
        <w:t> указывает на 4 байта (двойное слово) в памяти, расположенные на 28 байт ниже текущего значения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color w:val="3C3C43"/>
          <w:sz w:val="21"/>
          <w:szCs w:val="21"/>
        </w:rPr>
        <w:t>mov</w:t>
      </w:r>
      <w:proofErr w:type="spellEnd"/>
      <w:r>
        <w:rPr>
          <w:rStyle w:val="HTML0"/>
          <w:rFonts w:ascii="var(--ds-font-family-code)" w:hAnsi="var(--ds-font-family-code)"/>
          <w:color w:val="3C3C43"/>
          <w:sz w:val="21"/>
          <w:szCs w:val="21"/>
        </w:rPr>
        <w:t xml:space="preserve"> ... , </w:t>
      </w:r>
      <w:proofErr w:type="spellStart"/>
      <w:r>
        <w:rPr>
          <w:rStyle w:val="HTML0"/>
          <w:rFonts w:ascii="var(--ds-font-family-code)" w:hAnsi="var(--ds-font-family-code)"/>
          <w:color w:val="3C3C43"/>
          <w:sz w:val="21"/>
          <w:szCs w:val="21"/>
        </w:rPr>
        <w:t>edx</w:t>
      </w:r>
      <w:proofErr w:type="spellEnd"/>
      <w:r>
        <w:rPr>
          <w:rFonts w:ascii="Segoe UI" w:hAnsi="Segoe UI" w:cs="Segoe UI"/>
          <w:color w:val="3C3C43"/>
        </w:rPr>
        <w:t> копирует значение из регистра </w:t>
      </w:r>
      <w:proofErr w:type="spellStart"/>
      <w:r>
        <w:rPr>
          <w:rStyle w:val="HTML0"/>
          <w:rFonts w:ascii="var(--ds-font-family-code)" w:hAnsi="var(--ds-font-family-code)"/>
          <w:color w:val="3C3C43"/>
          <w:sz w:val="21"/>
          <w:szCs w:val="21"/>
        </w:rPr>
        <w:t>edx</w:t>
      </w:r>
      <w:proofErr w:type="spellEnd"/>
      <w:r>
        <w:rPr>
          <w:rFonts w:ascii="Segoe UI" w:hAnsi="Segoe UI" w:cs="Segoe UI"/>
          <w:color w:val="3C3C43"/>
        </w:rPr>
        <w:t> в этот адрес.</w:t>
      </w:r>
    </w:p>
    <w:p w:rsidR="001209BC" w:rsidRDefault="001209BC" w:rsidP="00E43865">
      <w:pPr>
        <w:pStyle w:val="a7"/>
        <w:numPr>
          <w:ilvl w:val="2"/>
          <w:numId w:val="30"/>
        </w:numPr>
        <w:shd w:val="clear" w:color="auto" w:fill="F7F7F7"/>
        <w:spacing w:before="0" w:beforeAutospacing="0"/>
        <w:rPr>
          <w:rFonts w:ascii="Segoe UI" w:hAnsi="Segoe UI" w:cs="Segoe UI"/>
          <w:color w:val="3C3C43"/>
        </w:rPr>
      </w:pPr>
      <w:r>
        <w:rPr>
          <w:rFonts w:ascii="Segoe UI" w:hAnsi="Segoe UI" w:cs="Segoe UI"/>
          <w:color w:val="3C3C43"/>
        </w:rPr>
        <w:t>Это сохраняет старшее двойное слово аргумента в локальную переменную.</w:t>
      </w:r>
    </w:p>
    <w:p w:rsidR="001209BC" w:rsidRDefault="001209BC" w:rsidP="001209BC">
      <w:pPr>
        <w:pStyle w:val="3"/>
        <w:shd w:val="clear" w:color="auto" w:fill="F7F7F7"/>
        <w:rPr>
          <w:rFonts w:ascii="Segoe UI" w:hAnsi="Segoe UI" w:cs="Segoe UI"/>
          <w:color w:val="3C3C43"/>
        </w:rPr>
      </w:pPr>
      <w:r>
        <w:rPr>
          <w:rFonts w:ascii="Segoe UI" w:hAnsi="Segoe UI" w:cs="Segoe UI"/>
          <w:color w:val="3C3C43"/>
        </w:rPr>
        <w:t>Пример</w:t>
      </w:r>
    </w:p>
    <w:p w:rsidR="001209BC" w:rsidRDefault="001209BC" w:rsidP="001209BC">
      <w:pPr>
        <w:pStyle w:val="a7"/>
        <w:shd w:val="clear" w:color="auto" w:fill="F7F7F7"/>
        <w:rPr>
          <w:rFonts w:ascii="Segoe UI" w:hAnsi="Segoe UI" w:cs="Segoe UI"/>
          <w:color w:val="3C3C43"/>
        </w:rPr>
      </w:pPr>
      <w:r>
        <w:rPr>
          <w:rFonts w:ascii="Segoe UI" w:hAnsi="Segoe UI" w:cs="Segoe UI"/>
          <w:color w:val="3C3C43"/>
        </w:rPr>
        <w:t>Предположим, что функция принимает аргумент типа </w:t>
      </w:r>
      <w:proofErr w:type="spellStart"/>
      <w:r>
        <w:rPr>
          <w:rStyle w:val="HTML0"/>
          <w:rFonts w:ascii="var(--ds-font-family-code)" w:hAnsi="var(--ds-font-family-code)"/>
          <w:color w:val="3C3C43"/>
          <w:sz w:val="21"/>
          <w:szCs w:val="21"/>
        </w:rPr>
        <w:t>double</w:t>
      </w:r>
      <w:proofErr w:type="spellEnd"/>
      <w:r>
        <w:rPr>
          <w:rFonts w:ascii="Segoe UI" w:hAnsi="Segoe UI" w:cs="Segoe UI"/>
          <w:color w:val="3C3C43"/>
        </w:rPr>
        <w:t> (8 байт), и этот аргумент передается через стек. В x86 архитектура младшие 4 байта аргумента будут расположены по адресу </w:t>
      </w:r>
      <w:r>
        <w:rPr>
          <w:rStyle w:val="HTML0"/>
          <w:rFonts w:ascii="var(--ds-font-family-code)" w:hAnsi="var(--ds-font-family-code)"/>
          <w:color w:val="3C3C43"/>
          <w:sz w:val="21"/>
          <w:szCs w:val="21"/>
        </w:rPr>
        <w:t>[ebp+12]</w:t>
      </w:r>
      <w:r>
        <w:rPr>
          <w:rFonts w:ascii="Segoe UI" w:hAnsi="Segoe UI" w:cs="Segoe UI"/>
          <w:color w:val="3C3C43"/>
        </w:rPr>
        <w:t>, а старшие 4 байта — по адресу </w:t>
      </w:r>
      <w:r>
        <w:rPr>
          <w:rStyle w:val="HTML0"/>
          <w:rFonts w:ascii="var(--ds-font-family-code)" w:hAnsi="var(--ds-font-family-code)"/>
          <w:color w:val="3C3C43"/>
          <w:sz w:val="21"/>
          <w:szCs w:val="21"/>
        </w:rPr>
        <w:t>[ebp+16]</w:t>
      </w:r>
      <w:r>
        <w:rPr>
          <w:rFonts w:ascii="Segoe UI" w:hAnsi="Segoe UI" w:cs="Segoe UI"/>
          <w:color w:val="3C3C43"/>
        </w:rPr>
        <w:t>.</w:t>
      </w:r>
    </w:p>
    <w:p w:rsidR="001209BC" w:rsidRPr="001209BC" w:rsidRDefault="001209BC" w:rsidP="001209BC">
      <w:pPr>
        <w:shd w:val="clear" w:color="auto" w:fill="50505A"/>
        <w:rPr>
          <w:rFonts w:ascii="Segoe UI" w:hAnsi="Segoe UI" w:cs="Segoe UI"/>
          <w:color w:val="FFFFFF"/>
          <w:lang w:val="en-US"/>
        </w:rPr>
      </w:pPr>
      <w:r w:rsidRPr="001209BC">
        <w:rPr>
          <w:rFonts w:ascii="Segoe UI" w:hAnsi="Segoe UI" w:cs="Segoe UI"/>
          <w:color w:val="FFFFFF"/>
          <w:lang w:val="en-US"/>
        </w:rPr>
        <w:t>assembly</w:t>
      </w:r>
    </w:p>
    <w:p w:rsidR="001209BC" w:rsidRPr="001209BC" w:rsidRDefault="001209BC" w:rsidP="001209BC">
      <w:pPr>
        <w:shd w:val="clear" w:color="auto" w:fill="50505A"/>
        <w:rPr>
          <w:rFonts w:ascii="Segoe UI" w:hAnsi="Segoe UI" w:cs="Segoe UI"/>
          <w:color w:val="FFFFFF"/>
          <w:lang w:val="en-US"/>
        </w:rPr>
      </w:pPr>
      <w:r w:rsidRPr="001209BC">
        <w:rPr>
          <w:rFonts w:ascii="Segoe UI" w:hAnsi="Segoe UI" w:cs="Segoe UI"/>
          <w:color w:val="FFFFFF"/>
          <w:lang w:val="en-US"/>
        </w:rPr>
        <w:t>Copy code</w:t>
      </w:r>
    </w:p>
    <w:p w:rsidR="001209BC" w:rsidRPr="001209BC" w:rsidRDefault="001209BC" w:rsidP="001209BC">
      <w:pPr>
        <w:pStyle w:val="HTML1"/>
        <w:shd w:val="clear" w:color="auto" w:fill="101012"/>
        <w:wordWrap w:val="0"/>
        <w:rPr>
          <w:rFonts w:ascii="var(--ds-font-family-code)" w:hAnsi="var(--ds-font-family-code)"/>
          <w:color w:val="FFFFFF"/>
          <w:lang w:val="en-US"/>
        </w:rPr>
      </w:pPr>
      <w:r w:rsidRPr="001209BC">
        <w:rPr>
          <w:rFonts w:ascii="var(--ds-font-family-code)" w:hAnsi="var(--ds-font-family-code)"/>
          <w:color w:val="FFFFFF"/>
          <w:lang w:val="en-US"/>
        </w:rPr>
        <w:t>push ebp</w:t>
      </w:r>
    </w:p>
    <w:p w:rsidR="001209BC" w:rsidRPr="001209BC" w:rsidRDefault="001209BC" w:rsidP="001209BC">
      <w:pPr>
        <w:pStyle w:val="HTML1"/>
        <w:shd w:val="clear" w:color="auto" w:fill="101012"/>
        <w:wordWrap w:val="0"/>
        <w:rPr>
          <w:rFonts w:ascii="var(--ds-font-family-code)" w:hAnsi="var(--ds-font-family-code)"/>
          <w:color w:val="FFFFFF"/>
          <w:lang w:val="en-US"/>
        </w:rPr>
      </w:pPr>
      <w:r w:rsidRPr="001209BC">
        <w:rPr>
          <w:rFonts w:ascii="var(--ds-font-family-code)" w:hAnsi="var(--ds-font-family-code)"/>
          <w:color w:val="FFFFFF"/>
          <w:lang w:val="en-US"/>
        </w:rPr>
        <w:t>mov ebp</w:t>
      </w:r>
      <w:r w:rsidRPr="001209BC">
        <w:rPr>
          <w:rStyle w:val="token"/>
          <w:rFonts w:ascii="var(--ds-font-family-code)" w:hAnsi="var(--ds-font-family-code)"/>
          <w:color w:val="81A1C1"/>
          <w:lang w:val="en-US"/>
        </w:rPr>
        <w:t>,</w:t>
      </w:r>
      <w:r w:rsidRPr="001209BC">
        <w:rPr>
          <w:rFonts w:ascii="var(--ds-font-family-code)" w:hAnsi="var(--ds-font-family-code)"/>
          <w:color w:val="FFFFFF"/>
          <w:lang w:val="en-US"/>
        </w:rPr>
        <w:t xml:space="preserve"> esp</w:t>
      </w:r>
    </w:p>
    <w:p w:rsidR="001209BC" w:rsidRDefault="001209BC" w:rsidP="001209B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sub</w:t>
      </w:r>
      <w:proofErr w:type="spellEnd"/>
      <w:r>
        <w:rPr>
          <w:rFonts w:ascii="var(--ds-font-family-code)" w:hAnsi="var(--ds-font-family-code)"/>
          <w:color w:val="FFFFFF"/>
        </w:rPr>
        <w:t xml:space="preserve"> </w:t>
      </w:r>
      <w:proofErr w:type="spellStart"/>
      <w:r>
        <w:rPr>
          <w:rFonts w:ascii="var(--ds-font-family-code)" w:hAnsi="var(--ds-font-family-code)"/>
          <w:color w:val="FFFFFF"/>
        </w:rPr>
        <w:t>esp</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32</w:t>
      </w:r>
      <w:proofErr w:type="gramStart"/>
      <w:r>
        <w:rPr>
          <w:rFonts w:ascii="var(--ds-font-family-code)" w:hAnsi="var(--ds-font-family-code)"/>
          <w:color w:val="FFFFFF"/>
        </w:rPr>
        <w:t xml:space="preserve">  </w:t>
      </w:r>
      <w:r>
        <w:rPr>
          <w:rStyle w:val="token"/>
          <w:rFonts w:ascii="var(--ds-font-family-code)" w:hAnsi="var(--ds-font-family-code)"/>
          <w:color w:val="636F88"/>
        </w:rPr>
        <w:t>;</w:t>
      </w:r>
      <w:proofErr w:type="gramEnd"/>
      <w:r>
        <w:rPr>
          <w:rStyle w:val="token"/>
          <w:rFonts w:ascii="var(--ds-font-family-code)" w:hAnsi="var(--ds-font-family-code)"/>
          <w:color w:val="636F88"/>
        </w:rPr>
        <w:t xml:space="preserve"> Выделяем место для локальных переменных</w:t>
      </w:r>
    </w:p>
    <w:p w:rsidR="001209BC" w:rsidRDefault="001209BC" w:rsidP="001209BC">
      <w:pPr>
        <w:pStyle w:val="HTML1"/>
        <w:shd w:val="clear" w:color="auto" w:fill="101012"/>
        <w:wordWrap w:val="0"/>
        <w:rPr>
          <w:rFonts w:ascii="var(--ds-font-family-code)" w:hAnsi="var(--ds-font-family-code)"/>
          <w:color w:val="FFFFFF"/>
        </w:rPr>
      </w:pPr>
    </w:p>
    <w:p w:rsidR="001209BC" w:rsidRDefault="001209BC" w:rsidP="001209BC">
      <w:pPr>
        <w:pStyle w:val="HTML1"/>
        <w:shd w:val="clear" w:color="auto" w:fill="101012"/>
        <w:wordWrap w:val="0"/>
        <w:rPr>
          <w:rFonts w:ascii="var(--ds-font-family-code)" w:hAnsi="var(--ds-font-family-code)"/>
          <w:color w:val="FFFFFF"/>
        </w:rPr>
      </w:pPr>
      <w:r>
        <w:rPr>
          <w:rStyle w:val="token"/>
          <w:rFonts w:ascii="var(--ds-font-family-code)" w:hAnsi="var(--ds-font-family-code)"/>
          <w:color w:val="636F88"/>
        </w:rPr>
        <w:t>; Аргументы функции:</w:t>
      </w:r>
    </w:p>
    <w:p w:rsidR="001209BC" w:rsidRDefault="001209BC" w:rsidP="001209BC">
      <w:pPr>
        <w:pStyle w:val="HTML1"/>
        <w:shd w:val="clear" w:color="auto" w:fill="101012"/>
        <w:wordWrap w:val="0"/>
        <w:rPr>
          <w:rFonts w:ascii="var(--ds-font-family-code)" w:hAnsi="var(--ds-font-family-code)"/>
          <w:color w:val="FFFFFF"/>
        </w:rPr>
      </w:pPr>
      <w:r>
        <w:rPr>
          <w:rStyle w:val="token"/>
          <w:rFonts w:ascii="var(--ds-font-family-code)" w:hAnsi="var(--ds-font-family-code)"/>
          <w:color w:val="636F88"/>
        </w:rPr>
        <w:t>; [ebp+8]  - первый аргумент (если есть)</w:t>
      </w:r>
    </w:p>
    <w:p w:rsidR="001209BC" w:rsidRDefault="001209BC" w:rsidP="001209BC">
      <w:pPr>
        <w:pStyle w:val="HTML1"/>
        <w:shd w:val="clear" w:color="auto" w:fill="101012"/>
        <w:wordWrap w:val="0"/>
        <w:rPr>
          <w:rFonts w:ascii="var(--ds-font-family-code)" w:hAnsi="var(--ds-font-family-code)"/>
          <w:color w:val="FFFFFF"/>
        </w:rPr>
      </w:pPr>
      <w:r>
        <w:rPr>
          <w:rStyle w:val="token"/>
          <w:rFonts w:ascii="var(--ds-font-family-code)" w:hAnsi="var(--ds-font-family-code)"/>
          <w:color w:val="636F88"/>
        </w:rPr>
        <w:t xml:space="preserve">; [ebp+12] - младшее двойное слово аргумента типа </w:t>
      </w:r>
      <w:proofErr w:type="spellStart"/>
      <w:r>
        <w:rPr>
          <w:rStyle w:val="token"/>
          <w:rFonts w:ascii="var(--ds-font-family-code)" w:hAnsi="var(--ds-font-family-code)"/>
          <w:color w:val="636F88"/>
        </w:rPr>
        <w:t>double</w:t>
      </w:r>
      <w:proofErr w:type="spellEnd"/>
    </w:p>
    <w:p w:rsidR="001209BC" w:rsidRDefault="001209BC" w:rsidP="001209BC">
      <w:pPr>
        <w:pStyle w:val="HTML1"/>
        <w:shd w:val="clear" w:color="auto" w:fill="101012"/>
        <w:wordWrap w:val="0"/>
        <w:rPr>
          <w:rFonts w:ascii="var(--ds-font-family-code)" w:hAnsi="var(--ds-font-family-code)"/>
          <w:color w:val="FFFFFF"/>
        </w:rPr>
      </w:pPr>
      <w:r>
        <w:rPr>
          <w:rStyle w:val="token"/>
          <w:rFonts w:ascii="var(--ds-font-family-code)" w:hAnsi="var(--ds-font-family-code)"/>
          <w:color w:val="636F88"/>
        </w:rPr>
        <w:t xml:space="preserve">; [ebp+16] - старшее двойное слово аргумента типа </w:t>
      </w:r>
      <w:proofErr w:type="spellStart"/>
      <w:r>
        <w:rPr>
          <w:rStyle w:val="token"/>
          <w:rFonts w:ascii="var(--ds-font-family-code)" w:hAnsi="var(--ds-font-family-code)"/>
          <w:color w:val="636F88"/>
        </w:rPr>
        <w:t>double</w:t>
      </w:r>
      <w:proofErr w:type="spellEnd"/>
    </w:p>
    <w:p w:rsidR="001209BC" w:rsidRDefault="001209BC" w:rsidP="001209BC">
      <w:pPr>
        <w:pStyle w:val="HTML1"/>
        <w:shd w:val="clear" w:color="auto" w:fill="101012"/>
        <w:wordWrap w:val="0"/>
        <w:rPr>
          <w:rFonts w:ascii="var(--ds-font-family-code)" w:hAnsi="var(--ds-font-family-code)"/>
          <w:color w:val="FFFFFF"/>
        </w:rPr>
      </w:pPr>
    </w:p>
    <w:p w:rsidR="001209BC" w:rsidRDefault="001209BC" w:rsidP="001209B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mov</w:t>
      </w:r>
      <w:proofErr w:type="spellEnd"/>
      <w:r>
        <w:rPr>
          <w:rFonts w:ascii="var(--ds-font-family-code)" w:hAnsi="var(--ds-font-family-code)"/>
          <w:color w:val="FFFFFF"/>
        </w:rPr>
        <w:t xml:space="preserve"> </w:t>
      </w:r>
      <w:proofErr w:type="spellStart"/>
      <w:r>
        <w:rPr>
          <w:rFonts w:ascii="var(--ds-font-family-code)" w:hAnsi="var(--ds-font-family-code)"/>
          <w:color w:val="FFFFFF"/>
        </w:rPr>
        <w:t>eax</w:t>
      </w:r>
      <w:proofErr w:type="spellEnd"/>
      <w:r>
        <w:rPr>
          <w:rStyle w:val="token"/>
          <w:rFonts w:ascii="var(--ds-font-family-code)" w:hAnsi="var(--ds-font-family-code)"/>
          <w:color w:val="81A1C1"/>
        </w:rPr>
        <w:t>,</w:t>
      </w:r>
      <w:r>
        <w:rPr>
          <w:rFonts w:ascii="var(--ds-font-family-code)" w:hAnsi="var(--ds-font-family-code)"/>
          <w:color w:val="FFFFFF"/>
        </w:rPr>
        <w:t xml:space="preserve"> DWORD PTR [ebp+</w:t>
      </w:r>
      <w:r>
        <w:rPr>
          <w:rStyle w:val="token"/>
          <w:rFonts w:ascii="var(--ds-font-family-code)" w:hAnsi="var(--ds-font-family-code)"/>
          <w:color w:val="B48EAD"/>
        </w:rPr>
        <w:t>12</w:t>
      </w:r>
      <w:r>
        <w:rPr>
          <w:rFonts w:ascii="var(--ds-font-family-code)" w:hAnsi="var(--ds-font-family-code)"/>
          <w:color w:val="FFFFFF"/>
        </w:rPr>
        <w:t>]</w:t>
      </w:r>
      <w:proofErr w:type="gramStart"/>
      <w:r>
        <w:rPr>
          <w:rFonts w:ascii="var(--ds-font-family-code)" w:hAnsi="var(--ds-font-family-code)"/>
          <w:color w:val="FFFFFF"/>
        </w:rPr>
        <w:t xml:space="preserve">  </w:t>
      </w:r>
      <w:r>
        <w:rPr>
          <w:rStyle w:val="token"/>
          <w:rFonts w:ascii="var(--ds-font-family-code)" w:hAnsi="var(--ds-font-family-code)"/>
          <w:color w:val="636F88"/>
        </w:rPr>
        <w:t>;</w:t>
      </w:r>
      <w:proofErr w:type="gramEnd"/>
      <w:r>
        <w:rPr>
          <w:rStyle w:val="token"/>
          <w:rFonts w:ascii="var(--ds-font-family-code)" w:hAnsi="var(--ds-font-family-code)"/>
          <w:color w:val="636F88"/>
        </w:rPr>
        <w:t xml:space="preserve"> Загружаем младшее двойное слово в </w:t>
      </w:r>
      <w:proofErr w:type="spellStart"/>
      <w:r>
        <w:rPr>
          <w:rStyle w:val="token"/>
          <w:rFonts w:ascii="var(--ds-font-family-code)" w:hAnsi="var(--ds-font-family-code)"/>
          <w:color w:val="636F88"/>
        </w:rPr>
        <w:t>eax</w:t>
      </w:r>
      <w:proofErr w:type="spellEnd"/>
    </w:p>
    <w:p w:rsidR="001209BC" w:rsidRDefault="001209BC" w:rsidP="001209B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mov</w:t>
      </w:r>
      <w:proofErr w:type="spellEnd"/>
      <w:r>
        <w:rPr>
          <w:rFonts w:ascii="var(--ds-font-family-code)" w:hAnsi="var(--ds-font-family-code)"/>
          <w:color w:val="FFFFFF"/>
        </w:rPr>
        <w:t xml:space="preserve"> </w:t>
      </w:r>
      <w:proofErr w:type="spellStart"/>
      <w:r>
        <w:rPr>
          <w:rFonts w:ascii="var(--ds-font-family-code)" w:hAnsi="var(--ds-font-family-code)"/>
          <w:color w:val="FFFFFF"/>
        </w:rPr>
        <w:t>edx</w:t>
      </w:r>
      <w:proofErr w:type="spellEnd"/>
      <w:r>
        <w:rPr>
          <w:rStyle w:val="token"/>
          <w:rFonts w:ascii="var(--ds-font-family-code)" w:hAnsi="var(--ds-font-family-code)"/>
          <w:color w:val="81A1C1"/>
        </w:rPr>
        <w:t>,</w:t>
      </w:r>
      <w:r>
        <w:rPr>
          <w:rFonts w:ascii="var(--ds-font-family-code)" w:hAnsi="var(--ds-font-family-code)"/>
          <w:color w:val="FFFFFF"/>
        </w:rPr>
        <w:t xml:space="preserve"> DWORD PTR [ebp+</w:t>
      </w:r>
      <w:r>
        <w:rPr>
          <w:rStyle w:val="token"/>
          <w:rFonts w:ascii="var(--ds-font-family-code)" w:hAnsi="var(--ds-font-family-code)"/>
          <w:color w:val="B48EAD"/>
        </w:rPr>
        <w:t>16</w:t>
      </w:r>
      <w:r>
        <w:rPr>
          <w:rFonts w:ascii="var(--ds-font-family-code)" w:hAnsi="var(--ds-font-family-code)"/>
          <w:color w:val="FFFFFF"/>
        </w:rPr>
        <w:t>]</w:t>
      </w:r>
      <w:proofErr w:type="gramStart"/>
      <w:r>
        <w:rPr>
          <w:rFonts w:ascii="var(--ds-font-family-code)" w:hAnsi="var(--ds-font-family-code)"/>
          <w:color w:val="FFFFFF"/>
        </w:rPr>
        <w:t xml:space="preserve">  </w:t>
      </w:r>
      <w:r>
        <w:rPr>
          <w:rStyle w:val="token"/>
          <w:rFonts w:ascii="var(--ds-font-family-code)" w:hAnsi="var(--ds-font-family-code)"/>
          <w:color w:val="636F88"/>
        </w:rPr>
        <w:t>;</w:t>
      </w:r>
      <w:proofErr w:type="gramEnd"/>
      <w:r>
        <w:rPr>
          <w:rStyle w:val="token"/>
          <w:rFonts w:ascii="var(--ds-font-family-code)" w:hAnsi="var(--ds-font-family-code)"/>
          <w:color w:val="636F88"/>
        </w:rPr>
        <w:t xml:space="preserve"> Загружаем старшее двойное слово в </w:t>
      </w:r>
      <w:proofErr w:type="spellStart"/>
      <w:r>
        <w:rPr>
          <w:rStyle w:val="token"/>
          <w:rFonts w:ascii="var(--ds-font-family-code)" w:hAnsi="var(--ds-font-family-code)"/>
          <w:color w:val="636F88"/>
        </w:rPr>
        <w:t>edx</w:t>
      </w:r>
      <w:proofErr w:type="spellEnd"/>
    </w:p>
    <w:p w:rsidR="001209BC" w:rsidRDefault="001209BC" w:rsidP="001209BC">
      <w:pPr>
        <w:pStyle w:val="HTML1"/>
        <w:shd w:val="clear" w:color="auto" w:fill="101012"/>
        <w:wordWrap w:val="0"/>
        <w:rPr>
          <w:rFonts w:ascii="var(--ds-font-family-code)" w:hAnsi="var(--ds-font-family-code)"/>
          <w:color w:val="FFFFFF"/>
        </w:rPr>
      </w:pPr>
    </w:p>
    <w:p w:rsidR="001209BC" w:rsidRDefault="001209BC" w:rsidP="001209B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mov</w:t>
      </w:r>
      <w:proofErr w:type="spellEnd"/>
      <w:r>
        <w:rPr>
          <w:rFonts w:ascii="var(--ds-font-family-code)" w:hAnsi="var(--ds-font-family-code)"/>
          <w:color w:val="FFFFFF"/>
        </w:rPr>
        <w:t xml:space="preserve"> DWORD PTR [ebp-</w:t>
      </w:r>
      <w:r>
        <w:rPr>
          <w:rStyle w:val="token"/>
          <w:rFonts w:ascii="var(--ds-font-family-code)" w:hAnsi="var(--ds-font-family-code)"/>
          <w:color w:val="B48EAD"/>
        </w:rPr>
        <w:t>32</w:t>
      </w:r>
      <w:r>
        <w:rPr>
          <w:rFonts w:ascii="var(--ds-font-family-code)" w:hAnsi="var(--ds-font-family-code)"/>
          <w:color w:val="FFFFFF"/>
        </w:rPr>
        <w:t>]</w:t>
      </w:r>
      <w:r>
        <w:rPr>
          <w:rStyle w:val="token"/>
          <w:rFonts w:ascii="var(--ds-font-family-code)" w:hAnsi="var(--ds-font-family-code)"/>
          <w:color w:val="81A1C1"/>
        </w:rPr>
        <w:t>,</w:t>
      </w:r>
      <w:r>
        <w:rPr>
          <w:rFonts w:ascii="var(--ds-font-family-code)" w:hAnsi="var(--ds-font-family-code)"/>
          <w:color w:val="FFFFFF"/>
        </w:rPr>
        <w:t xml:space="preserve"> </w:t>
      </w:r>
      <w:proofErr w:type="spellStart"/>
      <w:r>
        <w:rPr>
          <w:rFonts w:ascii="var(--ds-font-family-code)" w:hAnsi="var(--ds-font-family-code)"/>
          <w:color w:val="FFFFFF"/>
        </w:rPr>
        <w:t>eax</w:t>
      </w:r>
      <w:proofErr w:type="spellEnd"/>
      <w:proofErr w:type="gramStart"/>
      <w:r>
        <w:rPr>
          <w:rFonts w:ascii="var(--ds-font-family-code)" w:hAnsi="var(--ds-font-family-code)"/>
          <w:color w:val="FFFFFF"/>
        </w:rPr>
        <w:t xml:space="preserve">  </w:t>
      </w:r>
      <w:r>
        <w:rPr>
          <w:rStyle w:val="token"/>
          <w:rFonts w:ascii="var(--ds-font-family-code)" w:hAnsi="var(--ds-font-family-code)"/>
          <w:color w:val="636F88"/>
        </w:rPr>
        <w:t>;</w:t>
      </w:r>
      <w:proofErr w:type="gramEnd"/>
      <w:r>
        <w:rPr>
          <w:rStyle w:val="token"/>
          <w:rFonts w:ascii="var(--ds-font-family-code)" w:hAnsi="var(--ds-font-family-code)"/>
          <w:color w:val="636F88"/>
        </w:rPr>
        <w:t xml:space="preserve"> Сохраняем младшее двойное слово в [ebp-32]</w:t>
      </w:r>
    </w:p>
    <w:p w:rsidR="001209BC" w:rsidRDefault="001209BC" w:rsidP="001209B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mov</w:t>
      </w:r>
      <w:proofErr w:type="spellEnd"/>
      <w:r>
        <w:rPr>
          <w:rFonts w:ascii="var(--ds-font-family-code)" w:hAnsi="var(--ds-font-family-code)"/>
          <w:color w:val="FFFFFF"/>
        </w:rPr>
        <w:t xml:space="preserve"> DWORD PTR [ebp-</w:t>
      </w:r>
      <w:r>
        <w:rPr>
          <w:rStyle w:val="token"/>
          <w:rFonts w:ascii="var(--ds-font-family-code)" w:hAnsi="var(--ds-font-family-code)"/>
          <w:color w:val="B48EAD"/>
        </w:rPr>
        <w:t>28</w:t>
      </w:r>
      <w:r>
        <w:rPr>
          <w:rFonts w:ascii="var(--ds-font-family-code)" w:hAnsi="var(--ds-font-family-code)"/>
          <w:color w:val="FFFFFF"/>
        </w:rPr>
        <w:t>]</w:t>
      </w:r>
      <w:r>
        <w:rPr>
          <w:rStyle w:val="token"/>
          <w:rFonts w:ascii="var(--ds-font-family-code)" w:hAnsi="var(--ds-font-family-code)"/>
          <w:color w:val="81A1C1"/>
        </w:rPr>
        <w:t>,</w:t>
      </w:r>
      <w:r>
        <w:rPr>
          <w:rFonts w:ascii="var(--ds-font-family-code)" w:hAnsi="var(--ds-font-family-code)"/>
          <w:color w:val="FFFFFF"/>
        </w:rPr>
        <w:t xml:space="preserve"> </w:t>
      </w:r>
      <w:proofErr w:type="spellStart"/>
      <w:r>
        <w:rPr>
          <w:rFonts w:ascii="var(--ds-font-family-code)" w:hAnsi="var(--ds-font-family-code)"/>
          <w:color w:val="FFFFFF"/>
        </w:rPr>
        <w:t>edx</w:t>
      </w:r>
      <w:proofErr w:type="spellEnd"/>
      <w:proofErr w:type="gramStart"/>
      <w:r>
        <w:rPr>
          <w:rFonts w:ascii="var(--ds-font-family-code)" w:hAnsi="var(--ds-font-family-code)"/>
          <w:color w:val="FFFFFF"/>
        </w:rPr>
        <w:t xml:space="preserve">  </w:t>
      </w:r>
      <w:r>
        <w:rPr>
          <w:rStyle w:val="token"/>
          <w:rFonts w:ascii="var(--ds-font-family-code)" w:hAnsi="var(--ds-font-family-code)"/>
          <w:color w:val="636F88"/>
        </w:rPr>
        <w:t>;</w:t>
      </w:r>
      <w:proofErr w:type="gramEnd"/>
      <w:r>
        <w:rPr>
          <w:rStyle w:val="token"/>
          <w:rFonts w:ascii="var(--ds-font-family-code)" w:hAnsi="var(--ds-font-family-code)"/>
          <w:color w:val="636F88"/>
        </w:rPr>
        <w:t xml:space="preserve"> Сохраняем старшее двойное слово в [ebp-28]</w:t>
      </w:r>
    </w:p>
    <w:p w:rsidR="001209BC" w:rsidRDefault="001209BC" w:rsidP="001209BC">
      <w:pPr>
        <w:pStyle w:val="HTML1"/>
        <w:shd w:val="clear" w:color="auto" w:fill="101012"/>
        <w:wordWrap w:val="0"/>
        <w:rPr>
          <w:rFonts w:ascii="var(--ds-font-family-code)" w:hAnsi="var(--ds-font-family-code)"/>
          <w:color w:val="FFFFFF"/>
        </w:rPr>
      </w:pPr>
    </w:p>
    <w:p w:rsidR="001209BC" w:rsidRDefault="001209BC" w:rsidP="001209BC">
      <w:pPr>
        <w:pStyle w:val="HTML1"/>
        <w:shd w:val="clear" w:color="auto" w:fill="101012"/>
        <w:wordWrap w:val="0"/>
        <w:rPr>
          <w:rFonts w:ascii="var(--ds-font-family-code)" w:hAnsi="var(--ds-font-family-code)"/>
          <w:color w:val="FFFFFF"/>
        </w:rPr>
      </w:pPr>
      <w:r>
        <w:rPr>
          <w:rStyle w:val="token"/>
          <w:rFonts w:ascii="var(--ds-font-family-code)" w:hAnsi="var(--ds-font-family-code)"/>
          <w:color w:val="636F88"/>
        </w:rPr>
        <w:t>; Далее код функции</w:t>
      </w:r>
    </w:p>
    <w:p w:rsidR="001209BC" w:rsidRDefault="001209BC" w:rsidP="001209BC">
      <w:pPr>
        <w:pStyle w:val="HTML1"/>
        <w:shd w:val="clear" w:color="auto" w:fill="101012"/>
        <w:wordWrap w:val="0"/>
        <w:rPr>
          <w:rFonts w:ascii="var(--ds-font-family-code)" w:hAnsi="var(--ds-font-family-code)"/>
          <w:color w:val="FFFFFF"/>
        </w:rPr>
      </w:pPr>
    </w:p>
    <w:p w:rsidR="001209BC" w:rsidRDefault="001209BC" w:rsidP="001209B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leave</w:t>
      </w:r>
      <w:proofErr w:type="spellEnd"/>
    </w:p>
    <w:p w:rsidR="001209BC" w:rsidRDefault="001209BC" w:rsidP="001209BC">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ret</w:t>
      </w:r>
      <w:proofErr w:type="spellEnd"/>
    </w:p>
    <w:p w:rsidR="001209BC" w:rsidRDefault="001209BC" w:rsidP="001209BC">
      <w:pPr>
        <w:pStyle w:val="3"/>
        <w:shd w:val="clear" w:color="auto" w:fill="F7F7F7"/>
        <w:rPr>
          <w:rFonts w:ascii="Segoe UI" w:hAnsi="Segoe UI" w:cs="Segoe UI"/>
          <w:color w:val="3C3C43"/>
        </w:rPr>
      </w:pPr>
      <w:r>
        <w:rPr>
          <w:rFonts w:ascii="Segoe UI" w:hAnsi="Segoe UI" w:cs="Segoe UI"/>
          <w:color w:val="3C3C43"/>
        </w:rPr>
        <w:t>Результат</w:t>
      </w:r>
    </w:p>
    <w:p w:rsidR="001209BC" w:rsidRDefault="001209BC" w:rsidP="00E43865">
      <w:pPr>
        <w:pStyle w:val="a7"/>
        <w:numPr>
          <w:ilvl w:val="0"/>
          <w:numId w:val="31"/>
        </w:numPr>
        <w:shd w:val="clear" w:color="auto" w:fill="F7F7F7"/>
        <w:spacing w:before="0" w:beforeAutospacing="0"/>
        <w:rPr>
          <w:rFonts w:ascii="Segoe UI" w:hAnsi="Segoe UI" w:cs="Segoe UI"/>
          <w:color w:val="3C3C43"/>
        </w:rPr>
      </w:pPr>
      <w:r>
        <w:rPr>
          <w:rFonts w:ascii="Segoe UI" w:hAnsi="Segoe UI" w:cs="Segoe UI"/>
          <w:color w:val="3C3C43"/>
        </w:rPr>
        <w:t>Младшее двойное слово аргумента типа </w:t>
      </w:r>
      <w:proofErr w:type="spellStart"/>
      <w:r>
        <w:rPr>
          <w:rStyle w:val="HTML0"/>
          <w:rFonts w:ascii="var(--ds-font-family-code)" w:hAnsi="var(--ds-font-family-code)"/>
          <w:color w:val="3C3C43"/>
          <w:sz w:val="21"/>
          <w:szCs w:val="21"/>
        </w:rPr>
        <w:t>double</w:t>
      </w:r>
      <w:proofErr w:type="spellEnd"/>
      <w:r>
        <w:rPr>
          <w:rFonts w:ascii="Segoe UI" w:hAnsi="Segoe UI" w:cs="Segoe UI"/>
          <w:color w:val="3C3C43"/>
        </w:rPr>
        <w:t> сохраняется в локальную переменную по адресу </w:t>
      </w:r>
      <w:r>
        <w:rPr>
          <w:rStyle w:val="HTML0"/>
          <w:rFonts w:ascii="var(--ds-font-family-code)" w:hAnsi="var(--ds-font-family-code)"/>
          <w:color w:val="3C3C43"/>
          <w:sz w:val="21"/>
          <w:szCs w:val="21"/>
        </w:rPr>
        <w:t>[ebp-32]</w:t>
      </w:r>
      <w:r>
        <w:rPr>
          <w:rFonts w:ascii="Segoe UI" w:hAnsi="Segoe UI" w:cs="Segoe UI"/>
          <w:color w:val="3C3C43"/>
        </w:rPr>
        <w:t>.</w:t>
      </w:r>
    </w:p>
    <w:p w:rsidR="001209BC" w:rsidRDefault="001209BC" w:rsidP="00E43865">
      <w:pPr>
        <w:pStyle w:val="a7"/>
        <w:numPr>
          <w:ilvl w:val="0"/>
          <w:numId w:val="31"/>
        </w:numPr>
        <w:shd w:val="clear" w:color="auto" w:fill="F7F7F7"/>
        <w:spacing w:before="0" w:beforeAutospacing="0"/>
        <w:rPr>
          <w:rFonts w:ascii="Segoe UI" w:hAnsi="Segoe UI" w:cs="Segoe UI"/>
          <w:color w:val="3C3C43"/>
        </w:rPr>
      </w:pPr>
      <w:r>
        <w:rPr>
          <w:rFonts w:ascii="Segoe UI" w:hAnsi="Segoe UI" w:cs="Segoe UI"/>
          <w:color w:val="3C3C43"/>
        </w:rPr>
        <w:t>Старшее двойное слово аргумента типа </w:t>
      </w:r>
      <w:proofErr w:type="spellStart"/>
      <w:r>
        <w:rPr>
          <w:rStyle w:val="HTML0"/>
          <w:rFonts w:ascii="var(--ds-font-family-code)" w:hAnsi="var(--ds-font-family-code)"/>
          <w:color w:val="3C3C43"/>
          <w:sz w:val="21"/>
          <w:szCs w:val="21"/>
        </w:rPr>
        <w:t>double</w:t>
      </w:r>
      <w:proofErr w:type="spellEnd"/>
      <w:r>
        <w:rPr>
          <w:rFonts w:ascii="Segoe UI" w:hAnsi="Segoe UI" w:cs="Segoe UI"/>
          <w:color w:val="3C3C43"/>
        </w:rPr>
        <w:t> сохраняется в локальную переменную по адресу </w:t>
      </w:r>
      <w:r>
        <w:rPr>
          <w:rStyle w:val="HTML0"/>
          <w:rFonts w:ascii="var(--ds-font-family-code)" w:hAnsi="var(--ds-font-family-code)"/>
          <w:color w:val="3C3C43"/>
          <w:sz w:val="21"/>
          <w:szCs w:val="21"/>
        </w:rPr>
        <w:t>[ebp-28]</w:t>
      </w:r>
      <w:r>
        <w:rPr>
          <w:rFonts w:ascii="Segoe UI" w:hAnsi="Segoe UI" w:cs="Segoe UI"/>
          <w:color w:val="3C3C43"/>
        </w:rPr>
        <w:t>.</w:t>
      </w:r>
    </w:p>
    <w:p w:rsidR="008C1E7E" w:rsidRDefault="008C1E7E" w:rsidP="008C1E7E">
      <w:pPr>
        <w:pStyle w:val="3"/>
        <w:shd w:val="clear" w:color="auto" w:fill="F7F7F7"/>
        <w:rPr>
          <w:rFonts w:ascii="Segoe UI" w:hAnsi="Segoe UI" w:cs="Segoe UI"/>
          <w:color w:val="3C3C43"/>
        </w:rPr>
      </w:pPr>
      <w:r>
        <w:rPr>
          <w:rFonts w:ascii="Segoe UI" w:hAnsi="Segoe UI" w:cs="Segoe UI"/>
          <w:color w:val="3C3C43"/>
        </w:rPr>
        <w:t>Что происходит при выполнении команды:</w:t>
      </w:r>
    </w:p>
    <w:p w:rsidR="008C1E7E" w:rsidRDefault="008C1E7E" w:rsidP="00E43865">
      <w:pPr>
        <w:pStyle w:val="a7"/>
        <w:numPr>
          <w:ilvl w:val="0"/>
          <w:numId w:val="32"/>
        </w:numPr>
        <w:shd w:val="clear" w:color="auto" w:fill="F7F7F7"/>
        <w:spacing w:before="0" w:beforeAutospacing="0"/>
        <w:rPr>
          <w:rFonts w:ascii="Segoe UI" w:hAnsi="Segoe UI" w:cs="Segoe UI"/>
          <w:color w:val="3C3C43"/>
        </w:rPr>
      </w:pPr>
      <w:r>
        <w:rPr>
          <w:rStyle w:val="a8"/>
          <w:rFonts w:ascii="Segoe UI" w:hAnsi="Segoe UI" w:cs="Segoe UI"/>
          <w:color w:val="3C3C43"/>
        </w:rPr>
        <w:t>Вычисление адреса</w:t>
      </w:r>
      <w:r>
        <w:rPr>
          <w:rFonts w:ascii="Segoe UI" w:hAnsi="Segoe UI" w:cs="Segoe UI"/>
          <w:color w:val="3C3C43"/>
        </w:rPr>
        <w:t>: Сначала вычисляется адрес памяти, который равен значению указателя стека (</w:t>
      </w:r>
      <w:proofErr w:type="spellStart"/>
      <w:r>
        <w:rPr>
          <w:rStyle w:val="HTML0"/>
          <w:rFonts w:ascii="var(--ds-font-family-code)" w:hAnsi="var(--ds-font-family-code)"/>
          <w:color w:val="3C3C43"/>
          <w:sz w:val="21"/>
          <w:szCs w:val="21"/>
        </w:rPr>
        <w:t>esp</w:t>
      </w:r>
      <w:proofErr w:type="spellEnd"/>
      <w:r>
        <w:rPr>
          <w:rFonts w:ascii="Segoe UI" w:hAnsi="Segoe UI" w:cs="Segoe UI"/>
          <w:color w:val="3C3C43"/>
        </w:rPr>
        <w:t>) плюс 36.</w:t>
      </w:r>
    </w:p>
    <w:p w:rsidR="008C1E7E" w:rsidRDefault="008C1E7E" w:rsidP="00E43865">
      <w:pPr>
        <w:pStyle w:val="a7"/>
        <w:numPr>
          <w:ilvl w:val="0"/>
          <w:numId w:val="32"/>
        </w:numPr>
        <w:shd w:val="clear" w:color="auto" w:fill="F7F7F7"/>
        <w:spacing w:before="0" w:beforeAutospacing="0"/>
        <w:rPr>
          <w:rFonts w:ascii="Segoe UI" w:hAnsi="Segoe UI" w:cs="Segoe UI"/>
          <w:color w:val="3C3C43"/>
        </w:rPr>
      </w:pPr>
      <w:r>
        <w:rPr>
          <w:rStyle w:val="a8"/>
          <w:rFonts w:ascii="Segoe UI" w:hAnsi="Segoe UI" w:cs="Segoe UI"/>
          <w:color w:val="3C3C43"/>
        </w:rPr>
        <w:t>Чтение значения</w:t>
      </w:r>
      <w:r>
        <w:rPr>
          <w:rFonts w:ascii="Segoe UI" w:hAnsi="Segoe UI" w:cs="Segoe UI"/>
          <w:color w:val="3C3C43"/>
        </w:rPr>
        <w:t>: Затем из памяти по этому адресу читается 32-битное значение.</w:t>
      </w:r>
    </w:p>
    <w:p w:rsidR="008C1E7E" w:rsidRPr="003B56C1" w:rsidRDefault="008C1E7E" w:rsidP="00E43865">
      <w:pPr>
        <w:pStyle w:val="a7"/>
        <w:numPr>
          <w:ilvl w:val="0"/>
          <w:numId w:val="32"/>
        </w:numPr>
        <w:shd w:val="clear" w:color="auto" w:fill="F7F7F7"/>
        <w:spacing w:before="0" w:beforeAutospacing="0"/>
        <w:rPr>
          <w:rFonts w:ascii="Segoe UI" w:hAnsi="Segoe UI" w:cs="Segoe UI"/>
          <w:color w:val="3C3C43"/>
        </w:rPr>
      </w:pPr>
      <w:r>
        <w:rPr>
          <w:rStyle w:val="a8"/>
          <w:rFonts w:ascii="Segoe UI" w:hAnsi="Segoe UI" w:cs="Segoe UI"/>
          <w:color w:val="3C3C43"/>
        </w:rPr>
        <w:t>Помещение на стек</w:t>
      </w:r>
      <w:r>
        <w:rPr>
          <w:rFonts w:ascii="Segoe UI" w:hAnsi="Segoe UI" w:cs="Segoe UI"/>
          <w:color w:val="3C3C43"/>
        </w:rPr>
        <w:t>: Это значение помещается на вершину стека. Указатель стека (</w:t>
      </w:r>
      <w:proofErr w:type="spellStart"/>
      <w:r>
        <w:rPr>
          <w:rStyle w:val="HTML0"/>
          <w:rFonts w:ascii="var(--ds-font-family-code)" w:hAnsi="var(--ds-font-family-code)"/>
          <w:color w:val="3C3C43"/>
          <w:sz w:val="21"/>
          <w:szCs w:val="21"/>
        </w:rPr>
        <w:t>esp</w:t>
      </w:r>
      <w:proofErr w:type="spellEnd"/>
      <w:r>
        <w:rPr>
          <w:rFonts w:ascii="Segoe UI" w:hAnsi="Segoe UI" w:cs="Segoe UI"/>
          <w:color w:val="3C3C43"/>
        </w:rPr>
        <w:t>) уменьшается на 4, чтобы указывать на новую вершину стека.</w:t>
      </w:r>
    </w:p>
    <w:p w:rsidR="003B56C1" w:rsidRDefault="003B56C1" w:rsidP="003B56C1">
      <w:pPr>
        <w:pStyle w:val="a7"/>
        <w:shd w:val="clear" w:color="auto" w:fill="F7F7F7"/>
        <w:spacing w:before="0" w:beforeAutospacing="0"/>
        <w:ind w:left="360"/>
        <w:rPr>
          <w:rFonts w:ascii="Segoe UI" w:hAnsi="Segoe UI" w:cs="Segoe UI"/>
          <w:color w:val="3C3C43"/>
        </w:rPr>
      </w:pPr>
      <w:r>
        <w:rPr>
          <w:rFonts w:ascii="Segoe UI" w:hAnsi="Segoe UI" w:cs="Segoe UI"/>
          <w:color w:val="3C3C43"/>
          <w:shd w:val="clear" w:color="auto" w:fill="F7F7F7"/>
        </w:rPr>
        <w:lastRenderedPageBreak/>
        <w:t>В ассемблерном коде, когда функция вызывается, аргументы функции передаются через стек. Соглашения о вызовах (</w:t>
      </w:r>
      <w:proofErr w:type="spellStart"/>
      <w:r>
        <w:rPr>
          <w:rFonts w:ascii="Segoe UI" w:hAnsi="Segoe UI" w:cs="Segoe UI"/>
          <w:color w:val="3C3C43"/>
          <w:shd w:val="clear" w:color="auto" w:fill="F7F7F7"/>
        </w:rPr>
        <w:t>calling</w:t>
      </w:r>
      <w:proofErr w:type="spellEnd"/>
      <w:r>
        <w:rPr>
          <w:rFonts w:ascii="Segoe UI" w:hAnsi="Segoe UI" w:cs="Segoe UI"/>
          <w:color w:val="3C3C43"/>
          <w:shd w:val="clear" w:color="auto" w:fill="F7F7F7"/>
        </w:rPr>
        <w:t xml:space="preserve"> </w:t>
      </w:r>
      <w:proofErr w:type="spellStart"/>
      <w:r>
        <w:rPr>
          <w:rFonts w:ascii="Segoe UI" w:hAnsi="Segoe UI" w:cs="Segoe UI"/>
          <w:color w:val="3C3C43"/>
          <w:shd w:val="clear" w:color="auto" w:fill="F7F7F7"/>
        </w:rPr>
        <w:t>conventions</w:t>
      </w:r>
      <w:proofErr w:type="spellEnd"/>
      <w:r>
        <w:rPr>
          <w:rFonts w:ascii="Segoe UI" w:hAnsi="Segoe UI" w:cs="Segoe UI"/>
          <w:color w:val="3C3C43"/>
          <w:shd w:val="clear" w:color="auto" w:fill="F7F7F7"/>
        </w:rPr>
        <w:t xml:space="preserve">) определяют, как аргументы передаются и как они извлекаются из стека внутри функции. В архитектуре x86, соглашение о вызовах </w:t>
      </w:r>
      <w:proofErr w:type="spellStart"/>
      <w:r>
        <w:rPr>
          <w:rFonts w:ascii="Segoe UI" w:hAnsi="Segoe UI" w:cs="Segoe UI"/>
          <w:color w:val="3C3C43"/>
          <w:shd w:val="clear" w:color="auto" w:fill="F7F7F7"/>
        </w:rPr>
        <w:t>System</w:t>
      </w:r>
      <w:proofErr w:type="spellEnd"/>
      <w:r>
        <w:rPr>
          <w:rFonts w:ascii="Segoe UI" w:hAnsi="Segoe UI" w:cs="Segoe UI"/>
          <w:color w:val="3C3C43"/>
          <w:shd w:val="clear" w:color="auto" w:fill="F7F7F7"/>
        </w:rPr>
        <w:t xml:space="preserve"> V AMD64 ABI определяет, что аргументы функции передаются через стек в обратном порядке, то есть первый аргумент функции </w:t>
      </w:r>
      <w:proofErr w:type="gramStart"/>
      <w:r>
        <w:rPr>
          <w:rFonts w:ascii="Segoe UI" w:hAnsi="Segoe UI" w:cs="Segoe UI"/>
          <w:color w:val="3C3C43"/>
          <w:shd w:val="clear" w:color="auto" w:fill="F7F7F7"/>
        </w:rPr>
        <w:t>находится</w:t>
      </w:r>
      <w:proofErr w:type="gramEnd"/>
      <w:r>
        <w:rPr>
          <w:rFonts w:ascii="Segoe UI" w:hAnsi="Segoe UI" w:cs="Segoe UI"/>
          <w:color w:val="3C3C43"/>
          <w:shd w:val="clear" w:color="auto" w:fill="F7F7F7"/>
        </w:rPr>
        <w:t xml:space="preserve"> по адресу </w:t>
      </w:r>
      <w:r>
        <w:rPr>
          <w:rStyle w:val="HTML0"/>
          <w:rFonts w:ascii="var(--ds-font-family-code)" w:hAnsi="var(--ds-font-family-code)"/>
          <w:color w:val="3C3C43"/>
          <w:sz w:val="21"/>
          <w:szCs w:val="21"/>
          <w:shd w:val="clear" w:color="auto" w:fill="F7F7F7"/>
        </w:rPr>
        <w:t>ebp+8</w:t>
      </w:r>
      <w:r>
        <w:rPr>
          <w:rFonts w:ascii="Segoe UI" w:hAnsi="Segoe UI" w:cs="Segoe UI"/>
          <w:color w:val="3C3C43"/>
          <w:shd w:val="clear" w:color="auto" w:fill="F7F7F7"/>
        </w:rPr>
        <w:t>, второй аргумент — по адресу </w:t>
      </w:r>
      <w:r>
        <w:rPr>
          <w:rStyle w:val="HTML0"/>
          <w:rFonts w:ascii="var(--ds-font-family-code)" w:hAnsi="var(--ds-font-family-code)"/>
          <w:color w:val="3C3C43"/>
          <w:sz w:val="21"/>
          <w:szCs w:val="21"/>
          <w:shd w:val="clear" w:color="auto" w:fill="F7F7F7"/>
        </w:rPr>
        <w:t>ebp+12</w:t>
      </w:r>
      <w:r>
        <w:rPr>
          <w:rFonts w:ascii="Segoe UI" w:hAnsi="Segoe UI" w:cs="Segoe UI"/>
          <w:color w:val="3C3C43"/>
          <w:shd w:val="clear" w:color="auto" w:fill="F7F7F7"/>
        </w:rPr>
        <w:t>, и так далее</w:t>
      </w:r>
    </w:p>
    <w:p w:rsidR="00746B8C" w:rsidRDefault="00746B8C" w:rsidP="00746B8C">
      <w:pPr>
        <w:pStyle w:val="a7"/>
        <w:shd w:val="clear" w:color="auto" w:fill="F7F7F7"/>
        <w:rPr>
          <w:rFonts w:ascii="Segoe UI" w:hAnsi="Segoe UI" w:cs="Segoe UI"/>
          <w:color w:val="3C3C43"/>
        </w:rPr>
      </w:pPr>
      <w:r>
        <w:rPr>
          <w:rFonts w:ascii="Segoe UI" w:hAnsi="Segoe UI" w:cs="Segoe UI"/>
          <w:color w:val="3C3C43"/>
        </w:rPr>
        <w:t>Команда </w:t>
      </w:r>
      <w:proofErr w:type="spellStart"/>
      <w:r>
        <w:rPr>
          <w:rStyle w:val="HTML0"/>
          <w:rFonts w:ascii="var(--ds-font-family-code)" w:hAnsi="var(--ds-font-family-code)"/>
          <w:color w:val="3C3C43"/>
          <w:sz w:val="21"/>
          <w:szCs w:val="21"/>
        </w:rPr>
        <w:t>lea</w:t>
      </w:r>
      <w:proofErr w:type="spellEnd"/>
      <w:r>
        <w:rPr>
          <w:rFonts w:ascii="Segoe UI" w:hAnsi="Segoe UI" w:cs="Segoe UI"/>
          <w:color w:val="3C3C43"/>
        </w:rPr>
        <w:t> (</w:t>
      </w:r>
      <w:proofErr w:type="spellStart"/>
      <w:r>
        <w:rPr>
          <w:rFonts w:ascii="Segoe UI" w:hAnsi="Segoe UI" w:cs="Segoe UI"/>
          <w:color w:val="3C3C43"/>
        </w:rPr>
        <w:t>Load</w:t>
      </w:r>
      <w:proofErr w:type="spellEnd"/>
      <w:r>
        <w:rPr>
          <w:rFonts w:ascii="Segoe UI" w:hAnsi="Segoe UI" w:cs="Segoe UI"/>
          <w:color w:val="3C3C43"/>
        </w:rPr>
        <w:t xml:space="preserve"> </w:t>
      </w:r>
      <w:proofErr w:type="spellStart"/>
      <w:r>
        <w:rPr>
          <w:rFonts w:ascii="Segoe UI" w:hAnsi="Segoe UI" w:cs="Segoe UI"/>
          <w:color w:val="3C3C43"/>
        </w:rPr>
        <w:t>Effective</w:t>
      </w:r>
      <w:proofErr w:type="spellEnd"/>
      <w:r>
        <w:rPr>
          <w:rFonts w:ascii="Segoe UI" w:hAnsi="Segoe UI" w:cs="Segoe UI"/>
          <w:color w:val="3C3C43"/>
        </w:rPr>
        <w:t xml:space="preserve"> </w:t>
      </w:r>
      <w:proofErr w:type="spellStart"/>
      <w:r>
        <w:rPr>
          <w:rFonts w:ascii="Segoe UI" w:hAnsi="Segoe UI" w:cs="Segoe UI"/>
          <w:color w:val="3C3C43"/>
        </w:rPr>
        <w:t>Address</w:t>
      </w:r>
      <w:proofErr w:type="spellEnd"/>
      <w:r>
        <w:rPr>
          <w:rFonts w:ascii="Segoe UI" w:hAnsi="Segoe UI" w:cs="Segoe UI"/>
          <w:color w:val="3C3C43"/>
        </w:rPr>
        <w:t>) в ассемблере используется для вычисления эффективного адреса и сохранения его в указанном регистре. В данном случае, команда </w:t>
      </w:r>
      <w:proofErr w:type="spellStart"/>
      <w:r>
        <w:rPr>
          <w:rStyle w:val="HTML0"/>
          <w:rFonts w:ascii="var(--ds-font-family-code)" w:hAnsi="var(--ds-font-family-code)"/>
          <w:color w:val="3C3C43"/>
          <w:sz w:val="21"/>
          <w:szCs w:val="21"/>
        </w:rPr>
        <w:t>lea</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[ebx-1]</w:t>
      </w:r>
      <w:r>
        <w:rPr>
          <w:rFonts w:ascii="Segoe UI" w:hAnsi="Segoe UI" w:cs="Segoe UI"/>
          <w:color w:val="3C3C43"/>
        </w:rPr>
        <w:t> вычисляет адрес, который равен значению регистра </w:t>
      </w:r>
      <w:proofErr w:type="spellStart"/>
      <w:r>
        <w:rPr>
          <w:rStyle w:val="HTML0"/>
          <w:rFonts w:ascii="var(--ds-font-family-code)" w:hAnsi="var(--ds-font-family-code)"/>
          <w:color w:val="3C3C43"/>
          <w:sz w:val="21"/>
          <w:szCs w:val="21"/>
        </w:rPr>
        <w:t>ebx</w:t>
      </w:r>
      <w:proofErr w:type="spellEnd"/>
      <w:r>
        <w:rPr>
          <w:rFonts w:ascii="Segoe UI" w:hAnsi="Segoe UI" w:cs="Segoe UI"/>
          <w:color w:val="3C3C43"/>
        </w:rPr>
        <w:t> минус 1, и сохраняет результат в регистр </w:t>
      </w:r>
      <w:proofErr w:type="spellStart"/>
      <w:r>
        <w:rPr>
          <w:rStyle w:val="HTML0"/>
          <w:rFonts w:ascii="var(--ds-font-family-code)" w:hAnsi="var(--ds-font-family-code)"/>
          <w:color w:val="3C3C43"/>
          <w:sz w:val="21"/>
          <w:szCs w:val="21"/>
        </w:rPr>
        <w:t>eax</w:t>
      </w:r>
      <w:proofErr w:type="spellEnd"/>
      <w:r>
        <w:rPr>
          <w:rFonts w:ascii="Segoe UI" w:hAnsi="Segoe UI" w:cs="Segoe UI"/>
          <w:color w:val="3C3C43"/>
        </w:rPr>
        <w:t>.</w:t>
      </w:r>
    </w:p>
    <w:p w:rsidR="00746B8C" w:rsidRDefault="00746B8C" w:rsidP="00746B8C">
      <w:pPr>
        <w:pStyle w:val="3"/>
        <w:shd w:val="clear" w:color="auto" w:fill="F7F7F7"/>
        <w:rPr>
          <w:rFonts w:ascii="Segoe UI" w:hAnsi="Segoe UI" w:cs="Segoe UI"/>
          <w:color w:val="3C3C43"/>
        </w:rPr>
      </w:pPr>
      <w:proofErr w:type="spellStart"/>
      <w:r>
        <w:rPr>
          <w:rStyle w:val="HTML0"/>
          <w:rFonts w:ascii="var(--ds-font-family-code)" w:eastAsiaTheme="majorEastAsia" w:hAnsi="var(--ds-font-family-code)"/>
          <w:color w:val="3C3C43"/>
          <w:sz w:val="24"/>
          <w:szCs w:val="24"/>
        </w:rPr>
        <w:t>lea</w:t>
      </w:r>
      <w:proofErr w:type="spellEnd"/>
    </w:p>
    <w:p w:rsidR="00746B8C" w:rsidRDefault="00746B8C" w:rsidP="00E43865">
      <w:pPr>
        <w:pStyle w:val="a7"/>
        <w:numPr>
          <w:ilvl w:val="0"/>
          <w:numId w:val="33"/>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lea</w:t>
      </w:r>
      <w:proofErr w:type="spellEnd"/>
      <w:r>
        <w:rPr>
          <w:rFonts w:ascii="Segoe UI" w:hAnsi="Segoe UI" w:cs="Segoe UI"/>
          <w:color w:val="3C3C43"/>
        </w:rPr>
        <w:t> — это команда, которая вычисляет эффективный адрес операнда и сохраняет его в указанном регистре. Она не обращается к памяти, а просто выполняет арифметические операции над регистрами.</w:t>
      </w:r>
    </w:p>
    <w:p w:rsidR="00746B8C" w:rsidRDefault="00746B8C" w:rsidP="00746B8C">
      <w:pPr>
        <w:pStyle w:val="3"/>
        <w:shd w:val="clear" w:color="auto" w:fill="F7F7F7"/>
        <w:rPr>
          <w:rFonts w:ascii="Segoe UI" w:hAnsi="Segoe UI" w:cs="Segoe UI"/>
          <w:color w:val="3C3C43"/>
        </w:rPr>
      </w:pPr>
      <w:proofErr w:type="spellStart"/>
      <w:r>
        <w:rPr>
          <w:rStyle w:val="HTML0"/>
          <w:rFonts w:ascii="var(--ds-font-family-code)" w:eastAsiaTheme="majorEastAsia" w:hAnsi="var(--ds-font-family-code)"/>
          <w:color w:val="3C3C43"/>
          <w:sz w:val="24"/>
          <w:szCs w:val="24"/>
        </w:rPr>
        <w:t>eax</w:t>
      </w:r>
      <w:proofErr w:type="spellEnd"/>
    </w:p>
    <w:p w:rsidR="00746B8C" w:rsidRDefault="00746B8C" w:rsidP="00E43865">
      <w:pPr>
        <w:pStyle w:val="a7"/>
        <w:numPr>
          <w:ilvl w:val="0"/>
          <w:numId w:val="34"/>
        </w:numPr>
        <w:shd w:val="clear" w:color="auto" w:fill="F7F7F7"/>
        <w:spacing w:before="0" w:beforeAutospacing="0"/>
        <w:rPr>
          <w:rFonts w:ascii="Segoe UI" w:hAnsi="Segoe UI" w:cs="Segoe UI"/>
          <w:color w:val="3C3C43"/>
        </w:rPr>
      </w:pPr>
      <w:proofErr w:type="spellStart"/>
      <w:r>
        <w:rPr>
          <w:rStyle w:val="HTML0"/>
          <w:rFonts w:ascii="var(--ds-font-family-code)" w:hAnsi="var(--ds-font-family-code)"/>
          <w:b/>
          <w:bCs/>
          <w:color w:val="3C3C43"/>
          <w:sz w:val="21"/>
          <w:szCs w:val="21"/>
        </w:rPr>
        <w:t>eax</w:t>
      </w:r>
      <w:proofErr w:type="spellEnd"/>
      <w:r>
        <w:rPr>
          <w:rFonts w:ascii="Segoe UI" w:hAnsi="Segoe UI" w:cs="Segoe UI"/>
          <w:color w:val="3C3C43"/>
        </w:rPr>
        <w:t> — это один из регистров общего назначения в архитектуре x86. В 32-битной архитектуре он имеет размер 32 бита (4 байта).</w:t>
      </w:r>
    </w:p>
    <w:p w:rsidR="00660E67" w:rsidRDefault="00660E67" w:rsidP="00660E67">
      <w:pPr>
        <w:pStyle w:val="3"/>
        <w:shd w:val="clear" w:color="auto" w:fill="F7F7F7"/>
        <w:rPr>
          <w:rFonts w:ascii="Segoe UI" w:hAnsi="Segoe UI" w:cs="Segoe UI"/>
          <w:color w:val="3C3C43"/>
        </w:rPr>
      </w:pPr>
      <w:r>
        <w:rPr>
          <w:rStyle w:val="HTML0"/>
          <w:rFonts w:ascii="var(--ds-font-family-code)" w:eastAsiaTheme="majorEastAsia" w:hAnsi="var(--ds-font-family-code)"/>
          <w:color w:val="3C3C43"/>
          <w:sz w:val="24"/>
          <w:szCs w:val="24"/>
        </w:rPr>
        <w:t>[ebp+12]</w:t>
      </w:r>
      <w:r>
        <w:rPr>
          <w:rFonts w:ascii="Segoe UI" w:hAnsi="Segoe UI" w:cs="Segoe UI"/>
          <w:color w:val="3C3C43"/>
        </w:rPr>
        <w:t>:</w:t>
      </w:r>
    </w:p>
    <w:p w:rsidR="00660E67" w:rsidRDefault="00660E67" w:rsidP="00E43865">
      <w:pPr>
        <w:pStyle w:val="a7"/>
        <w:numPr>
          <w:ilvl w:val="0"/>
          <w:numId w:val="41"/>
        </w:numPr>
        <w:shd w:val="clear" w:color="auto" w:fill="F7F7F7"/>
        <w:spacing w:before="0" w:beforeAutospacing="0"/>
        <w:rPr>
          <w:rFonts w:ascii="Segoe UI" w:hAnsi="Segoe UI" w:cs="Segoe UI"/>
          <w:color w:val="3C3C43"/>
        </w:rPr>
      </w:pPr>
      <w:r>
        <w:rPr>
          <w:rStyle w:val="a8"/>
          <w:rFonts w:ascii="Segoe UI" w:hAnsi="Segoe UI" w:cs="Segoe UI"/>
          <w:color w:val="3C3C43"/>
        </w:rPr>
        <w:t>Адрес:</w:t>
      </w:r>
      <w:r>
        <w:rPr>
          <w:rFonts w:ascii="Segoe UI" w:hAnsi="Segoe UI" w:cs="Segoe UI"/>
          <w:color w:val="3C3C43"/>
        </w:rPr>
        <w:t> Базовый адрес кадра стека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 </w:t>
      </w:r>
      <w:r>
        <w:rPr>
          <w:rStyle w:val="a8"/>
          <w:rFonts w:ascii="Segoe UI" w:hAnsi="Segoe UI" w:cs="Segoe UI"/>
          <w:color w:val="3C3C43"/>
        </w:rPr>
        <w:t>плюс</w:t>
      </w:r>
      <w:r>
        <w:rPr>
          <w:rFonts w:ascii="Segoe UI" w:hAnsi="Segoe UI" w:cs="Segoe UI"/>
          <w:color w:val="3C3C43"/>
        </w:rPr>
        <w:t> 12 байт.</w:t>
      </w:r>
    </w:p>
    <w:p w:rsidR="00660E67" w:rsidRDefault="00660E67" w:rsidP="00E43865">
      <w:pPr>
        <w:pStyle w:val="a7"/>
        <w:numPr>
          <w:ilvl w:val="0"/>
          <w:numId w:val="41"/>
        </w:numPr>
        <w:shd w:val="clear" w:color="auto" w:fill="F7F7F7"/>
        <w:spacing w:before="0" w:beforeAutospacing="0"/>
        <w:rPr>
          <w:rFonts w:ascii="Segoe UI" w:hAnsi="Segoe UI" w:cs="Segoe UI"/>
          <w:color w:val="3C3C43"/>
        </w:rPr>
      </w:pPr>
      <w:r>
        <w:rPr>
          <w:rStyle w:val="a8"/>
          <w:rFonts w:ascii="Segoe UI" w:hAnsi="Segoe UI" w:cs="Segoe UI"/>
          <w:color w:val="3C3C43"/>
        </w:rPr>
        <w:t>Значение:</w:t>
      </w:r>
      <w:r>
        <w:rPr>
          <w:rFonts w:ascii="Segoe UI" w:hAnsi="Segoe UI" w:cs="Segoe UI"/>
          <w:color w:val="3C3C43"/>
        </w:rPr>
        <w:t> Данные, расположенные на 12 байт </w:t>
      </w:r>
      <w:r>
        <w:rPr>
          <w:rStyle w:val="a8"/>
          <w:rFonts w:ascii="Segoe UI" w:hAnsi="Segoe UI" w:cs="Segoe UI"/>
          <w:color w:val="3C3C43"/>
        </w:rPr>
        <w:t>выше</w:t>
      </w:r>
      <w:r>
        <w:rPr>
          <w:rFonts w:ascii="Segoe UI" w:hAnsi="Segoe UI" w:cs="Segoe UI"/>
          <w:color w:val="3C3C43"/>
        </w:rPr>
        <w:t> текущего значения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w:t>
      </w:r>
    </w:p>
    <w:p w:rsidR="00660E67" w:rsidRDefault="00660E67" w:rsidP="00E43865">
      <w:pPr>
        <w:pStyle w:val="a7"/>
        <w:numPr>
          <w:ilvl w:val="0"/>
          <w:numId w:val="41"/>
        </w:numPr>
        <w:shd w:val="clear" w:color="auto" w:fill="F7F7F7"/>
        <w:spacing w:before="0" w:beforeAutospacing="0"/>
        <w:rPr>
          <w:rFonts w:ascii="Segoe UI" w:hAnsi="Segoe UI" w:cs="Segoe UI"/>
          <w:color w:val="3C3C43"/>
        </w:rPr>
      </w:pPr>
      <w:r>
        <w:rPr>
          <w:rStyle w:val="a8"/>
          <w:rFonts w:ascii="Segoe UI" w:hAnsi="Segoe UI" w:cs="Segoe UI"/>
          <w:color w:val="3C3C43"/>
        </w:rPr>
        <w:t>Обычно используется для:</w:t>
      </w:r>
      <w:r>
        <w:rPr>
          <w:rFonts w:ascii="Segoe UI" w:hAnsi="Segoe UI" w:cs="Segoe UI"/>
          <w:color w:val="3C3C43"/>
        </w:rPr>
        <w:t> Доступа к аргументам функции, переданным через стек.</w:t>
      </w:r>
    </w:p>
    <w:p w:rsidR="00660E67" w:rsidRDefault="00660E67" w:rsidP="00660E67">
      <w:pPr>
        <w:pStyle w:val="3"/>
        <w:shd w:val="clear" w:color="auto" w:fill="F7F7F7"/>
        <w:rPr>
          <w:rFonts w:ascii="Segoe UI" w:hAnsi="Segoe UI" w:cs="Segoe UI"/>
          <w:color w:val="3C3C43"/>
        </w:rPr>
      </w:pPr>
      <w:r>
        <w:rPr>
          <w:rStyle w:val="HTML0"/>
          <w:rFonts w:ascii="var(--ds-font-family-code)" w:eastAsiaTheme="majorEastAsia" w:hAnsi="var(--ds-font-family-code)"/>
          <w:color w:val="3C3C43"/>
          <w:sz w:val="24"/>
          <w:szCs w:val="24"/>
        </w:rPr>
        <w:t>[ebp-12]</w:t>
      </w:r>
      <w:r>
        <w:rPr>
          <w:rFonts w:ascii="Segoe UI" w:hAnsi="Segoe UI" w:cs="Segoe UI"/>
          <w:color w:val="3C3C43"/>
        </w:rPr>
        <w:t>:</w:t>
      </w:r>
    </w:p>
    <w:p w:rsidR="00660E67" w:rsidRDefault="00660E67" w:rsidP="00E43865">
      <w:pPr>
        <w:pStyle w:val="a7"/>
        <w:numPr>
          <w:ilvl w:val="0"/>
          <w:numId w:val="42"/>
        </w:numPr>
        <w:shd w:val="clear" w:color="auto" w:fill="F7F7F7"/>
        <w:spacing w:before="0" w:beforeAutospacing="0"/>
        <w:rPr>
          <w:rFonts w:ascii="Segoe UI" w:hAnsi="Segoe UI" w:cs="Segoe UI"/>
          <w:color w:val="3C3C43"/>
        </w:rPr>
      </w:pPr>
      <w:r>
        <w:rPr>
          <w:rStyle w:val="a8"/>
          <w:rFonts w:ascii="Segoe UI" w:hAnsi="Segoe UI" w:cs="Segoe UI"/>
          <w:color w:val="3C3C43"/>
        </w:rPr>
        <w:t>Адрес:</w:t>
      </w:r>
      <w:r>
        <w:rPr>
          <w:rFonts w:ascii="Segoe UI" w:hAnsi="Segoe UI" w:cs="Segoe UI"/>
          <w:color w:val="3C3C43"/>
        </w:rPr>
        <w:t> Базовый адрес кадра стека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 </w:t>
      </w:r>
      <w:r>
        <w:rPr>
          <w:rStyle w:val="a8"/>
          <w:rFonts w:ascii="Segoe UI" w:hAnsi="Segoe UI" w:cs="Segoe UI"/>
          <w:color w:val="3C3C43"/>
        </w:rPr>
        <w:t>минус</w:t>
      </w:r>
      <w:r>
        <w:rPr>
          <w:rFonts w:ascii="Segoe UI" w:hAnsi="Segoe UI" w:cs="Segoe UI"/>
          <w:color w:val="3C3C43"/>
        </w:rPr>
        <w:t> 12 байт.</w:t>
      </w:r>
    </w:p>
    <w:p w:rsidR="00660E67" w:rsidRDefault="00660E67" w:rsidP="00E43865">
      <w:pPr>
        <w:pStyle w:val="a7"/>
        <w:numPr>
          <w:ilvl w:val="0"/>
          <w:numId w:val="42"/>
        </w:numPr>
        <w:shd w:val="clear" w:color="auto" w:fill="F7F7F7"/>
        <w:spacing w:before="0" w:beforeAutospacing="0"/>
        <w:rPr>
          <w:rFonts w:ascii="Segoe UI" w:hAnsi="Segoe UI" w:cs="Segoe UI"/>
          <w:color w:val="3C3C43"/>
        </w:rPr>
      </w:pPr>
      <w:r>
        <w:rPr>
          <w:rStyle w:val="a8"/>
          <w:rFonts w:ascii="Segoe UI" w:hAnsi="Segoe UI" w:cs="Segoe UI"/>
          <w:color w:val="3C3C43"/>
        </w:rPr>
        <w:t>Значение:</w:t>
      </w:r>
      <w:r>
        <w:rPr>
          <w:rFonts w:ascii="Segoe UI" w:hAnsi="Segoe UI" w:cs="Segoe UI"/>
          <w:color w:val="3C3C43"/>
        </w:rPr>
        <w:t> Данные, расположенные на 12 байт </w:t>
      </w:r>
      <w:r>
        <w:rPr>
          <w:rStyle w:val="a8"/>
          <w:rFonts w:ascii="Segoe UI" w:hAnsi="Segoe UI" w:cs="Segoe UI"/>
          <w:color w:val="3C3C43"/>
        </w:rPr>
        <w:t>ниже</w:t>
      </w:r>
      <w:r>
        <w:rPr>
          <w:rFonts w:ascii="Segoe UI" w:hAnsi="Segoe UI" w:cs="Segoe UI"/>
          <w:color w:val="3C3C43"/>
        </w:rPr>
        <w:t> текущего значения </w:t>
      </w:r>
      <w:proofErr w:type="spellStart"/>
      <w:r>
        <w:rPr>
          <w:rStyle w:val="HTML0"/>
          <w:rFonts w:ascii="var(--ds-font-family-code)" w:hAnsi="var(--ds-font-family-code)"/>
          <w:color w:val="3C3C43"/>
          <w:sz w:val="21"/>
          <w:szCs w:val="21"/>
        </w:rPr>
        <w:t>ebp</w:t>
      </w:r>
      <w:proofErr w:type="spellEnd"/>
      <w:r>
        <w:rPr>
          <w:rFonts w:ascii="Segoe UI" w:hAnsi="Segoe UI" w:cs="Segoe UI"/>
          <w:color w:val="3C3C43"/>
        </w:rPr>
        <w:t>.</w:t>
      </w:r>
    </w:p>
    <w:p w:rsidR="001209BC" w:rsidRDefault="00660E67" w:rsidP="00E43865">
      <w:pPr>
        <w:pStyle w:val="a7"/>
        <w:numPr>
          <w:ilvl w:val="0"/>
          <w:numId w:val="42"/>
        </w:numPr>
        <w:shd w:val="clear" w:color="auto" w:fill="F7F7F7"/>
        <w:spacing w:before="0" w:beforeAutospacing="0"/>
        <w:rPr>
          <w:rFonts w:ascii="Segoe UI" w:hAnsi="Segoe UI" w:cs="Segoe UI"/>
          <w:color w:val="3C3C43"/>
        </w:rPr>
      </w:pPr>
      <w:r>
        <w:rPr>
          <w:rStyle w:val="a8"/>
          <w:rFonts w:ascii="Segoe UI" w:hAnsi="Segoe UI" w:cs="Segoe UI"/>
          <w:color w:val="3C3C43"/>
        </w:rPr>
        <w:t>Обычно используется для:</w:t>
      </w:r>
      <w:r>
        <w:rPr>
          <w:rFonts w:ascii="Segoe UI" w:hAnsi="Segoe UI" w:cs="Segoe UI"/>
          <w:color w:val="3C3C43"/>
        </w:rPr>
        <w:t> Доступа к локальным переменным функции, которые хранятся в стеке.</w:t>
      </w:r>
    </w:p>
    <w:p w:rsidR="005C5DA3" w:rsidRPr="00660E67" w:rsidRDefault="00660E67" w:rsidP="00660E67">
      <w:pPr>
        <w:pStyle w:val="a7"/>
        <w:shd w:val="clear" w:color="auto" w:fill="F7F7F7"/>
        <w:spacing w:before="0" w:beforeAutospacing="0"/>
        <w:rPr>
          <w:rFonts w:ascii="Segoe UI" w:hAnsi="Segoe UI" w:cs="Segoe UI"/>
          <w:color w:val="3C3C43"/>
        </w:rPr>
      </w:pPr>
      <w:r w:rsidRPr="00660E67">
        <w:rPr>
          <w:rFonts w:ascii="Segoe UI" w:hAnsi="Segoe UI" w:cs="Segoe UI"/>
          <w:noProof/>
          <w:color w:val="3C3C43"/>
        </w:rPr>
        <w:drawing>
          <wp:inline distT="0" distB="0" distL="0" distR="0" wp14:anchorId="47AF0247" wp14:editId="1FF74B0A">
            <wp:extent cx="5940425" cy="1998739"/>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0425" cy="1998739"/>
                    </a:xfrm>
                    <a:prstGeom prst="rect">
                      <a:avLst/>
                    </a:prstGeom>
                  </pic:spPr>
                </pic:pic>
              </a:graphicData>
            </a:graphic>
          </wp:inline>
        </w:drawing>
      </w:r>
    </w:p>
    <w:p w:rsidR="005C5DA3" w:rsidRPr="005C5DA3" w:rsidRDefault="005C5DA3" w:rsidP="005C5DA3">
      <w:pPr>
        <w:spacing w:after="0" w:line="240" w:lineRule="auto"/>
        <w:jc w:val="both"/>
        <w:rPr>
          <w:rFonts w:ascii="Times New Roman" w:eastAsia="Times New Roman" w:hAnsi="Times New Roman" w:cs="Times New Roman"/>
          <w:color w:val="000000"/>
          <w:sz w:val="27"/>
          <w:szCs w:val="27"/>
          <w:lang w:eastAsia="ru-RU"/>
        </w:rPr>
      </w:pPr>
      <w:r w:rsidRPr="005C5DA3">
        <w:rPr>
          <w:rFonts w:ascii="Times New Roman" w:eastAsia="Times New Roman" w:hAnsi="Times New Roman" w:cs="Times New Roman"/>
          <w:color w:val="000000"/>
          <w:sz w:val="27"/>
          <w:szCs w:val="27"/>
          <w:lang w:eastAsia="ru-RU"/>
        </w:rPr>
        <w:t> </w:t>
      </w:r>
    </w:p>
    <w:p w:rsidR="00F32725" w:rsidRPr="00F32725" w:rsidRDefault="00F32725" w:rsidP="00F32725">
      <w:pPr>
        <w:shd w:val="clear" w:color="auto" w:fill="F7F7F7"/>
        <w:spacing w:before="100" w:beforeAutospacing="1" w:after="100" w:afterAutospacing="1" w:line="240" w:lineRule="auto"/>
        <w:rPr>
          <w:rFonts w:ascii="Segoe UI" w:eastAsia="Times New Roman" w:hAnsi="Segoe UI" w:cs="Segoe UI"/>
          <w:color w:val="3C3C43"/>
          <w:sz w:val="24"/>
          <w:szCs w:val="24"/>
          <w:lang w:eastAsia="ru-RU"/>
        </w:rPr>
      </w:pPr>
      <w:proofErr w:type="spellStart"/>
      <w:r w:rsidRPr="00F32725">
        <w:rPr>
          <w:rFonts w:ascii="var(--ds-font-family-code)" w:eastAsia="Times New Roman" w:hAnsi="var(--ds-font-family-code)" w:cs="Courier New"/>
          <w:color w:val="3C3C43"/>
          <w:sz w:val="21"/>
          <w:szCs w:val="21"/>
          <w:lang w:eastAsia="ru-RU"/>
        </w:rPr>
        <w:lastRenderedPageBreak/>
        <w:t>rip</w:t>
      </w:r>
      <w:proofErr w:type="spellEnd"/>
      <w:r w:rsidRPr="00F32725">
        <w:rPr>
          <w:rFonts w:ascii="Segoe UI" w:eastAsia="Times New Roman" w:hAnsi="Segoe UI" w:cs="Segoe UI"/>
          <w:color w:val="3C3C43"/>
          <w:sz w:val="24"/>
          <w:szCs w:val="24"/>
          <w:lang w:eastAsia="ru-RU"/>
        </w:rPr>
        <w:t> — это регистр счетчика команд (</w:t>
      </w:r>
      <w:proofErr w:type="spellStart"/>
      <w:r w:rsidRPr="00F32725">
        <w:rPr>
          <w:rFonts w:ascii="Segoe UI" w:eastAsia="Times New Roman" w:hAnsi="Segoe UI" w:cs="Segoe UI"/>
          <w:color w:val="3C3C43"/>
          <w:sz w:val="24"/>
          <w:szCs w:val="24"/>
          <w:lang w:eastAsia="ru-RU"/>
        </w:rPr>
        <w:t>Instruction</w:t>
      </w:r>
      <w:proofErr w:type="spellEnd"/>
      <w:r w:rsidRPr="00F32725">
        <w:rPr>
          <w:rFonts w:ascii="Segoe UI" w:eastAsia="Times New Roman" w:hAnsi="Segoe UI" w:cs="Segoe UI"/>
          <w:color w:val="3C3C43"/>
          <w:sz w:val="24"/>
          <w:szCs w:val="24"/>
          <w:lang w:eastAsia="ru-RU"/>
        </w:rPr>
        <w:t xml:space="preserve"> </w:t>
      </w:r>
      <w:proofErr w:type="spellStart"/>
      <w:r w:rsidRPr="00F32725">
        <w:rPr>
          <w:rFonts w:ascii="Segoe UI" w:eastAsia="Times New Roman" w:hAnsi="Segoe UI" w:cs="Segoe UI"/>
          <w:color w:val="3C3C43"/>
          <w:sz w:val="24"/>
          <w:szCs w:val="24"/>
          <w:lang w:eastAsia="ru-RU"/>
        </w:rPr>
        <w:t>Pointer</w:t>
      </w:r>
      <w:proofErr w:type="spellEnd"/>
      <w:r w:rsidRPr="00F32725">
        <w:rPr>
          <w:rFonts w:ascii="Segoe UI" w:eastAsia="Times New Roman" w:hAnsi="Segoe UI" w:cs="Segoe UI"/>
          <w:color w:val="3C3C43"/>
          <w:sz w:val="24"/>
          <w:szCs w:val="24"/>
          <w:lang w:eastAsia="ru-RU"/>
        </w:rPr>
        <w:t>) в архитектуре x86-64. Он указывает на адрес следующей инструкции, которая должна быть выполнена.</w:t>
      </w:r>
    </w:p>
    <w:p w:rsidR="00F32725" w:rsidRPr="00F32725" w:rsidRDefault="00F32725" w:rsidP="00F32725">
      <w:pPr>
        <w:shd w:val="clear" w:color="auto" w:fill="F7F7F7"/>
        <w:spacing w:before="100" w:beforeAutospacing="1" w:after="100" w:afterAutospacing="1" w:line="240" w:lineRule="auto"/>
        <w:rPr>
          <w:rFonts w:ascii="Segoe UI" w:eastAsia="Times New Roman" w:hAnsi="Segoe UI" w:cs="Segoe UI"/>
          <w:color w:val="3C3C43"/>
          <w:sz w:val="24"/>
          <w:szCs w:val="24"/>
          <w:lang w:eastAsia="ru-RU"/>
        </w:rPr>
      </w:pPr>
      <w:r w:rsidRPr="00F32725">
        <w:rPr>
          <w:rFonts w:ascii="Segoe UI" w:eastAsia="Times New Roman" w:hAnsi="Segoe UI" w:cs="Segoe UI"/>
          <w:color w:val="3C3C43"/>
          <w:sz w:val="24"/>
          <w:szCs w:val="24"/>
          <w:lang w:eastAsia="ru-RU"/>
        </w:rPr>
        <w:t>В ассемблере </w:t>
      </w:r>
      <w:proofErr w:type="spellStart"/>
      <w:r w:rsidRPr="00F32725">
        <w:rPr>
          <w:rFonts w:ascii="var(--ds-font-family-code)" w:eastAsia="Times New Roman" w:hAnsi="var(--ds-font-family-code)" w:cs="Courier New"/>
          <w:color w:val="3C3C43"/>
          <w:sz w:val="21"/>
          <w:szCs w:val="21"/>
          <w:lang w:eastAsia="ru-RU"/>
        </w:rPr>
        <w:t>rip</w:t>
      </w:r>
      <w:proofErr w:type="spellEnd"/>
      <w:r w:rsidRPr="00F32725">
        <w:rPr>
          <w:rFonts w:ascii="Segoe UI" w:eastAsia="Times New Roman" w:hAnsi="Segoe UI" w:cs="Segoe UI"/>
          <w:color w:val="3C3C43"/>
          <w:sz w:val="24"/>
          <w:szCs w:val="24"/>
          <w:lang w:eastAsia="ru-RU"/>
        </w:rPr>
        <w:t> часто используется вместе с относительной адресацией для доступа к данным, которые находятся в статической памяти (например, глобальные переменные или константы).</w:t>
      </w:r>
    </w:p>
    <w:p w:rsidR="005C5DA3" w:rsidRDefault="0077396E">
      <w:pPr>
        <w:rPr>
          <w:rFonts w:ascii="Segoe UI" w:hAnsi="Segoe UI" w:cs="Segoe UI"/>
          <w:color w:val="3C3C43"/>
          <w:shd w:val="clear" w:color="auto" w:fill="F7F7F7"/>
        </w:rPr>
      </w:pPr>
      <w:r>
        <w:rPr>
          <w:rFonts w:ascii="Segoe UI" w:hAnsi="Segoe UI" w:cs="Segoe UI"/>
          <w:color w:val="3C3C43"/>
          <w:shd w:val="clear" w:color="auto" w:fill="F7F7F7"/>
        </w:rPr>
        <w:t>В ассемблере x86-64, </w:t>
      </w:r>
      <w:r>
        <w:rPr>
          <w:rStyle w:val="HTML0"/>
          <w:rFonts w:ascii="var(--ds-font-family-code)" w:eastAsiaTheme="minorHAnsi" w:hAnsi="var(--ds-font-family-code)"/>
          <w:color w:val="3C3C43"/>
          <w:sz w:val="21"/>
          <w:szCs w:val="21"/>
          <w:shd w:val="clear" w:color="auto" w:fill="F7F7F7"/>
        </w:rPr>
        <w:t>xmm0</w:t>
      </w:r>
      <w:r>
        <w:rPr>
          <w:rFonts w:ascii="Segoe UI" w:hAnsi="Segoe UI" w:cs="Segoe UI"/>
          <w:color w:val="3C3C43"/>
          <w:shd w:val="clear" w:color="auto" w:fill="F7F7F7"/>
        </w:rPr>
        <w:t> — это один из регистров семейства XMM, которые используются для работы с данными в формате SSE (</w:t>
      </w:r>
      <w:proofErr w:type="spellStart"/>
      <w:r>
        <w:rPr>
          <w:rFonts w:ascii="Segoe UI" w:hAnsi="Segoe UI" w:cs="Segoe UI"/>
          <w:color w:val="3C3C43"/>
          <w:shd w:val="clear" w:color="auto" w:fill="F7F7F7"/>
        </w:rPr>
        <w:t>Streaming</w:t>
      </w:r>
      <w:proofErr w:type="spellEnd"/>
      <w:r>
        <w:rPr>
          <w:rFonts w:ascii="Segoe UI" w:hAnsi="Segoe UI" w:cs="Segoe UI"/>
          <w:color w:val="3C3C43"/>
          <w:shd w:val="clear" w:color="auto" w:fill="F7F7F7"/>
        </w:rPr>
        <w:t xml:space="preserve"> SIMD </w:t>
      </w:r>
      <w:proofErr w:type="spellStart"/>
      <w:r>
        <w:rPr>
          <w:rFonts w:ascii="Segoe UI" w:hAnsi="Segoe UI" w:cs="Segoe UI"/>
          <w:color w:val="3C3C43"/>
          <w:shd w:val="clear" w:color="auto" w:fill="F7F7F7"/>
        </w:rPr>
        <w:t>Extensions</w:t>
      </w:r>
      <w:proofErr w:type="spellEnd"/>
      <w:r>
        <w:rPr>
          <w:rFonts w:ascii="Segoe UI" w:hAnsi="Segoe UI" w:cs="Segoe UI"/>
          <w:color w:val="3C3C43"/>
          <w:shd w:val="clear" w:color="auto" w:fill="F7F7F7"/>
        </w:rPr>
        <w:t xml:space="preserve">). XMM-регистры имеют размер 128 бит и могут хранить различные типы данных, такие как </w:t>
      </w:r>
      <w:proofErr w:type="gramStart"/>
      <w:r>
        <w:rPr>
          <w:rFonts w:ascii="Segoe UI" w:hAnsi="Segoe UI" w:cs="Segoe UI"/>
          <w:color w:val="3C3C43"/>
          <w:shd w:val="clear" w:color="auto" w:fill="F7F7F7"/>
        </w:rPr>
        <w:t>числа</w:t>
      </w:r>
      <w:proofErr w:type="gramEnd"/>
      <w:r>
        <w:rPr>
          <w:rFonts w:ascii="Segoe UI" w:hAnsi="Segoe UI" w:cs="Segoe UI"/>
          <w:color w:val="3C3C43"/>
          <w:shd w:val="clear" w:color="auto" w:fill="F7F7F7"/>
        </w:rPr>
        <w:t xml:space="preserve"> с плавающей точкой одинарной точности (32 бита), числа с плавающей точкой двойной точности (64 бита), а также целые числа и другие типы данных, которые могут быть обработаны параллельно (SIMD).</w:t>
      </w:r>
    </w:p>
    <w:p w:rsidR="00E07560" w:rsidRDefault="00E07560" w:rsidP="00E07560">
      <w:pPr>
        <w:pStyle w:val="a7"/>
        <w:shd w:val="clear" w:color="auto" w:fill="F7F7F7"/>
        <w:rPr>
          <w:rFonts w:ascii="Segoe UI" w:hAnsi="Segoe UI" w:cs="Segoe UI"/>
          <w:color w:val="3C3C43"/>
        </w:rPr>
      </w:pPr>
      <w:r>
        <w:rPr>
          <w:rFonts w:ascii="Segoe UI" w:hAnsi="Segoe UI" w:cs="Segoe UI"/>
          <w:color w:val="3C3C43"/>
        </w:rPr>
        <w:t>В ассемблере </w:t>
      </w:r>
      <w:proofErr w:type="spellStart"/>
      <w:r>
        <w:rPr>
          <w:rStyle w:val="HTML0"/>
          <w:rFonts w:ascii="var(--ds-font-family-code)" w:hAnsi="var(--ds-font-family-code)"/>
          <w:color w:val="3C3C43"/>
          <w:sz w:val="21"/>
          <w:szCs w:val="21"/>
        </w:rPr>
        <w:t>ret</w:t>
      </w:r>
      <w:proofErr w:type="spellEnd"/>
      <w:r>
        <w:rPr>
          <w:rFonts w:ascii="Segoe UI" w:hAnsi="Segoe UI" w:cs="Segoe UI"/>
          <w:color w:val="3C3C43"/>
        </w:rPr>
        <w:t> (сокращение от "</w:t>
      </w:r>
      <w:proofErr w:type="spellStart"/>
      <w:r>
        <w:rPr>
          <w:rFonts w:ascii="Segoe UI" w:hAnsi="Segoe UI" w:cs="Segoe UI"/>
          <w:color w:val="3C3C43"/>
        </w:rPr>
        <w:t>return</w:t>
      </w:r>
      <w:proofErr w:type="spellEnd"/>
      <w:r>
        <w:rPr>
          <w:rFonts w:ascii="Segoe UI" w:hAnsi="Segoe UI" w:cs="Segoe UI"/>
          <w:color w:val="3C3C43"/>
        </w:rPr>
        <w:t>") — это инструкция, которая используется для возврата управления из подпрограммы (функции) в точку вызова. Она завершает выполнение текущей функции и возвращает управление вызывающей функции.</w:t>
      </w:r>
    </w:p>
    <w:p w:rsidR="00E07560" w:rsidRDefault="00E07560" w:rsidP="00E07560">
      <w:pPr>
        <w:pStyle w:val="3"/>
        <w:shd w:val="clear" w:color="auto" w:fill="F7F7F7"/>
        <w:rPr>
          <w:rFonts w:ascii="Segoe UI" w:hAnsi="Segoe UI" w:cs="Segoe UI"/>
          <w:color w:val="3C3C43"/>
        </w:rPr>
      </w:pPr>
      <w:r>
        <w:rPr>
          <w:rFonts w:ascii="Segoe UI" w:hAnsi="Segoe UI" w:cs="Segoe UI"/>
          <w:color w:val="3C3C43"/>
        </w:rPr>
        <w:t>Основные характеристики </w:t>
      </w:r>
      <w:proofErr w:type="spellStart"/>
      <w:r>
        <w:rPr>
          <w:rStyle w:val="HTML0"/>
          <w:rFonts w:ascii="var(--ds-font-family-code)" w:eastAsiaTheme="majorEastAsia" w:hAnsi="var(--ds-font-family-code)"/>
          <w:color w:val="3C3C43"/>
          <w:sz w:val="24"/>
          <w:szCs w:val="24"/>
        </w:rPr>
        <w:t>ret</w:t>
      </w:r>
      <w:proofErr w:type="spellEnd"/>
      <w:r>
        <w:rPr>
          <w:rFonts w:ascii="Segoe UI" w:hAnsi="Segoe UI" w:cs="Segoe UI"/>
          <w:color w:val="3C3C43"/>
        </w:rPr>
        <w:t>:</w:t>
      </w:r>
    </w:p>
    <w:p w:rsidR="00E07560" w:rsidRDefault="00E07560" w:rsidP="00E43865">
      <w:pPr>
        <w:pStyle w:val="a7"/>
        <w:numPr>
          <w:ilvl w:val="0"/>
          <w:numId w:val="17"/>
        </w:numPr>
        <w:shd w:val="clear" w:color="auto" w:fill="F7F7F7"/>
        <w:spacing w:before="0" w:beforeAutospacing="0"/>
        <w:rPr>
          <w:rFonts w:ascii="Segoe UI" w:hAnsi="Segoe UI" w:cs="Segoe UI"/>
          <w:color w:val="3C3C43"/>
        </w:rPr>
      </w:pPr>
      <w:r>
        <w:rPr>
          <w:rStyle w:val="a8"/>
          <w:rFonts w:ascii="Segoe UI" w:hAnsi="Segoe UI" w:cs="Segoe UI"/>
          <w:color w:val="3C3C43"/>
        </w:rPr>
        <w:t>Возврат управления</w:t>
      </w:r>
      <w:r>
        <w:rPr>
          <w:rFonts w:ascii="Segoe UI" w:hAnsi="Segoe UI" w:cs="Segoe UI"/>
          <w:color w:val="3C3C43"/>
        </w:rPr>
        <w:t>: Инструкция </w:t>
      </w:r>
      <w:proofErr w:type="spellStart"/>
      <w:r>
        <w:rPr>
          <w:rStyle w:val="HTML0"/>
          <w:rFonts w:ascii="var(--ds-font-family-code)" w:hAnsi="var(--ds-font-family-code)"/>
          <w:color w:val="3C3C43"/>
          <w:sz w:val="21"/>
          <w:szCs w:val="21"/>
        </w:rPr>
        <w:t>ret</w:t>
      </w:r>
      <w:proofErr w:type="spellEnd"/>
      <w:r>
        <w:rPr>
          <w:rFonts w:ascii="Segoe UI" w:hAnsi="Segoe UI" w:cs="Segoe UI"/>
          <w:color w:val="3C3C43"/>
        </w:rPr>
        <w:t> извлекает адрес возврата из стека и передает управление по этому адресу.</w:t>
      </w:r>
    </w:p>
    <w:p w:rsidR="00E07560" w:rsidRDefault="00E07560" w:rsidP="00E43865">
      <w:pPr>
        <w:pStyle w:val="a7"/>
        <w:numPr>
          <w:ilvl w:val="0"/>
          <w:numId w:val="17"/>
        </w:numPr>
        <w:shd w:val="clear" w:color="auto" w:fill="F7F7F7"/>
        <w:spacing w:before="0" w:beforeAutospacing="0"/>
        <w:rPr>
          <w:rFonts w:ascii="Segoe UI" w:hAnsi="Segoe UI" w:cs="Segoe UI"/>
          <w:color w:val="3C3C43"/>
        </w:rPr>
      </w:pPr>
      <w:r>
        <w:rPr>
          <w:rStyle w:val="a8"/>
          <w:rFonts w:ascii="Segoe UI" w:hAnsi="Segoe UI" w:cs="Segoe UI"/>
          <w:color w:val="3C3C43"/>
        </w:rPr>
        <w:t>Использование</w:t>
      </w:r>
      <w:r>
        <w:rPr>
          <w:rFonts w:ascii="Segoe UI" w:hAnsi="Segoe UI" w:cs="Segoe UI"/>
          <w:color w:val="3C3C43"/>
        </w:rPr>
        <w:t>: Обычно используется в конце функции, чтобы вернуть управление вызывающей функции.</w:t>
      </w:r>
    </w:p>
    <w:p w:rsidR="004452EA" w:rsidRDefault="004452EA" w:rsidP="005D2210">
      <w:pPr>
        <w:pStyle w:val="a7"/>
        <w:shd w:val="clear" w:color="auto" w:fill="F7F7F7"/>
        <w:spacing w:before="0" w:beforeAutospacing="0"/>
        <w:rPr>
          <w:rFonts w:ascii="Segoe UI" w:hAnsi="Segoe UI" w:cs="Segoe UI"/>
          <w:color w:val="3C3C43"/>
        </w:rPr>
      </w:pPr>
      <w:r>
        <w:rPr>
          <w:rStyle w:val="a8"/>
          <w:rFonts w:ascii="Segoe UI" w:hAnsi="Segoe UI" w:cs="Segoe UI"/>
          <w:color w:val="3C3C43"/>
        </w:rPr>
        <w:t>Адрес возврата</w:t>
      </w:r>
      <w:r>
        <w:rPr>
          <w:rFonts w:ascii="Segoe UI" w:hAnsi="Segoe UI" w:cs="Segoe UI"/>
          <w:color w:val="3C3C43"/>
        </w:rPr>
        <w:t>: Перед вызовом функции, вызывающая функция обычно помещает адрес возврата в стек. Инструкция </w:t>
      </w:r>
      <w:proofErr w:type="spellStart"/>
      <w:r>
        <w:rPr>
          <w:rStyle w:val="HTML0"/>
          <w:rFonts w:ascii="var(--ds-font-family-code)" w:hAnsi="var(--ds-font-family-code)"/>
          <w:color w:val="3C3C43"/>
          <w:sz w:val="21"/>
          <w:szCs w:val="21"/>
        </w:rPr>
        <w:t>ret</w:t>
      </w:r>
      <w:proofErr w:type="spellEnd"/>
      <w:r>
        <w:rPr>
          <w:rFonts w:ascii="Segoe UI" w:hAnsi="Segoe UI" w:cs="Segoe UI"/>
          <w:color w:val="3C3C43"/>
        </w:rPr>
        <w:t> извлекает этот адрес и передает управление по нему.</w:t>
      </w:r>
    </w:p>
    <w:p w:rsidR="005D2210" w:rsidRDefault="005D2210" w:rsidP="005D2210">
      <w:pPr>
        <w:pStyle w:val="HTML1"/>
        <w:wordWrap w:val="0"/>
        <w:rPr>
          <w:rStyle w:val="token"/>
          <w:rFonts w:ascii="var(--ds-font-family-code)" w:hAnsi="var(--ds-font-family-code)"/>
          <w:color w:val="636F88"/>
          <w:sz w:val="21"/>
          <w:szCs w:val="21"/>
        </w:rPr>
      </w:pPr>
      <w:r>
        <w:rPr>
          <w:rStyle w:val="token"/>
          <w:rFonts w:ascii="var(--ds-font-family-code)" w:hAnsi="var(--ds-font-family-code)"/>
          <w:color w:val="636F88"/>
          <w:sz w:val="21"/>
          <w:szCs w:val="21"/>
        </w:rPr>
        <w:t>Загружает 64-битное значение из памяти по адресу [rbp-8]</w:t>
      </w:r>
    </w:p>
    <w:p w:rsidR="005D2210" w:rsidRDefault="005D2210" w:rsidP="005D2210">
      <w:pPr>
        <w:pStyle w:val="HTML1"/>
        <w:wordWrap w:val="0"/>
        <w:rPr>
          <w:rStyle w:val="token"/>
          <w:rFonts w:ascii="var(--ds-font-family-code)" w:hAnsi="var(--ds-font-family-code)"/>
          <w:color w:val="636F88"/>
          <w:sz w:val="21"/>
          <w:szCs w:val="21"/>
        </w:rPr>
      </w:pPr>
      <w:r>
        <w:rPr>
          <w:rStyle w:val="HTML0"/>
          <w:rFonts w:ascii="var(--ds-font-family-code)" w:hAnsi="var(--ds-font-family-code)"/>
          <w:color w:val="3C3C43"/>
          <w:sz w:val="21"/>
          <w:szCs w:val="21"/>
          <w:shd w:val="clear" w:color="auto" w:fill="F7F7F7"/>
        </w:rPr>
        <w:t>QWORD PTR</w:t>
      </w:r>
      <w:r>
        <w:rPr>
          <w:rFonts w:ascii="Segoe UI" w:hAnsi="Segoe UI" w:cs="Segoe UI"/>
          <w:color w:val="3C3C43"/>
          <w:shd w:val="clear" w:color="auto" w:fill="F7F7F7"/>
        </w:rPr>
        <w:t> — это указатель на 64-битное (8-байтовое) значение в памяти. </w:t>
      </w:r>
      <w:r>
        <w:rPr>
          <w:rStyle w:val="HTML0"/>
          <w:rFonts w:ascii="var(--ds-font-family-code)" w:hAnsi="var(--ds-font-family-code)"/>
          <w:color w:val="3C3C43"/>
          <w:sz w:val="21"/>
          <w:szCs w:val="21"/>
          <w:shd w:val="clear" w:color="auto" w:fill="F7F7F7"/>
        </w:rPr>
        <w:t>QWORD</w:t>
      </w:r>
      <w:r>
        <w:rPr>
          <w:rFonts w:ascii="Segoe UI" w:hAnsi="Segoe UI" w:cs="Segoe UI"/>
          <w:color w:val="3C3C43"/>
          <w:shd w:val="clear" w:color="auto" w:fill="F7F7F7"/>
        </w:rPr>
        <w:t> означает "</w:t>
      </w:r>
      <w:proofErr w:type="spellStart"/>
      <w:r>
        <w:rPr>
          <w:rFonts w:ascii="Segoe UI" w:hAnsi="Segoe UI" w:cs="Segoe UI"/>
          <w:color w:val="3C3C43"/>
          <w:shd w:val="clear" w:color="auto" w:fill="F7F7F7"/>
        </w:rPr>
        <w:t>Quad</w:t>
      </w:r>
      <w:proofErr w:type="spellEnd"/>
      <w:r>
        <w:rPr>
          <w:rFonts w:ascii="Segoe UI" w:hAnsi="Segoe UI" w:cs="Segoe UI"/>
          <w:color w:val="3C3C43"/>
          <w:shd w:val="clear" w:color="auto" w:fill="F7F7F7"/>
        </w:rPr>
        <w:t xml:space="preserve"> </w:t>
      </w:r>
      <w:proofErr w:type="spellStart"/>
      <w:r>
        <w:rPr>
          <w:rFonts w:ascii="Segoe UI" w:hAnsi="Segoe UI" w:cs="Segoe UI"/>
          <w:color w:val="3C3C43"/>
          <w:shd w:val="clear" w:color="auto" w:fill="F7F7F7"/>
        </w:rPr>
        <w:t>Word</w:t>
      </w:r>
      <w:proofErr w:type="spellEnd"/>
      <w:r>
        <w:rPr>
          <w:rFonts w:ascii="Segoe UI" w:hAnsi="Segoe UI" w:cs="Segoe UI"/>
          <w:color w:val="3C3C43"/>
          <w:shd w:val="clear" w:color="auto" w:fill="F7F7F7"/>
        </w:rPr>
        <w:t>", что в контексте архитектуры x86-64 соответствует 64 битам.</w:t>
      </w:r>
    </w:p>
    <w:p w:rsidR="005D2210" w:rsidRDefault="005D2210" w:rsidP="005D2210">
      <w:pPr>
        <w:pStyle w:val="HTML1"/>
        <w:wordWrap w:val="0"/>
        <w:rPr>
          <w:rFonts w:ascii="var(--ds-font-family-code)" w:hAnsi="var(--ds-font-family-code)"/>
          <w:color w:val="FFFFFF"/>
          <w:sz w:val="21"/>
          <w:szCs w:val="21"/>
        </w:rPr>
      </w:pPr>
      <w:r>
        <w:rPr>
          <w:rStyle w:val="HTML0"/>
          <w:rFonts w:ascii="var(--ds-font-family-code)" w:hAnsi="var(--ds-font-family-code)"/>
          <w:color w:val="3C3C43"/>
          <w:sz w:val="21"/>
          <w:szCs w:val="21"/>
          <w:shd w:val="clear" w:color="auto" w:fill="F7F7F7"/>
        </w:rPr>
        <w:t>DWORD PTR</w:t>
      </w:r>
      <w:r>
        <w:rPr>
          <w:rFonts w:ascii="Segoe UI" w:hAnsi="Segoe UI" w:cs="Segoe UI"/>
          <w:color w:val="3C3C43"/>
          <w:shd w:val="clear" w:color="auto" w:fill="F7F7F7"/>
        </w:rPr>
        <w:t> — это указатель на 32-битное (4-байтовое) значение в памяти. </w:t>
      </w:r>
      <w:r>
        <w:rPr>
          <w:rStyle w:val="HTML0"/>
          <w:rFonts w:ascii="var(--ds-font-family-code)" w:hAnsi="var(--ds-font-family-code)"/>
          <w:color w:val="3C3C43"/>
          <w:sz w:val="21"/>
          <w:szCs w:val="21"/>
          <w:shd w:val="clear" w:color="auto" w:fill="F7F7F7"/>
        </w:rPr>
        <w:t>DWORD</w:t>
      </w:r>
      <w:r>
        <w:rPr>
          <w:rFonts w:ascii="Segoe UI" w:hAnsi="Segoe UI" w:cs="Segoe UI"/>
          <w:color w:val="3C3C43"/>
          <w:shd w:val="clear" w:color="auto" w:fill="F7F7F7"/>
        </w:rPr>
        <w:t> означает "</w:t>
      </w:r>
      <w:proofErr w:type="spellStart"/>
      <w:r>
        <w:rPr>
          <w:rFonts w:ascii="Segoe UI" w:hAnsi="Segoe UI" w:cs="Segoe UI"/>
          <w:color w:val="3C3C43"/>
          <w:shd w:val="clear" w:color="auto" w:fill="F7F7F7"/>
        </w:rPr>
        <w:t>Double</w:t>
      </w:r>
      <w:proofErr w:type="spellEnd"/>
      <w:r>
        <w:rPr>
          <w:rFonts w:ascii="Segoe UI" w:hAnsi="Segoe UI" w:cs="Segoe UI"/>
          <w:color w:val="3C3C43"/>
          <w:shd w:val="clear" w:color="auto" w:fill="F7F7F7"/>
        </w:rPr>
        <w:t xml:space="preserve"> </w:t>
      </w:r>
      <w:proofErr w:type="spellStart"/>
      <w:r>
        <w:rPr>
          <w:rFonts w:ascii="Segoe UI" w:hAnsi="Segoe UI" w:cs="Segoe UI"/>
          <w:color w:val="3C3C43"/>
          <w:shd w:val="clear" w:color="auto" w:fill="F7F7F7"/>
        </w:rPr>
        <w:t>Word</w:t>
      </w:r>
      <w:proofErr w:type="spellEnd"/>
      <w:r>
        <w:rPr>
          <w:rFonts w:ascii="Segoe UI" w:hAnsi="Segoe UI" w:cs="Segoe UI"/>
          <w:color w:val="3C3C43"/>
          <w:shd w:val="clear" w:color="auto" w:fill="F7F7F7"/>
        </w:rPr>
        <w:t>", что в контексте архитектуры x86 соответствует 32 битам.</w:t>
      </w:r>
    </w:p>
    <w:p w:rsidR="00E07560" w:rsidRPr="0055135A" w:rsidRDefault="001504A9">
      <w:pPr>
        <w:rPr>
          <w:b/>
        </w:rPr>
      </w:pPr>
      <w:r>
        <w:rPr>
          <w:rFonts w:ascii="Arial" w:hAnsi="Arial" w:cs="Arial"/>
          <w:color w:val="474747"/>
          <w:shd w:val="clear" w:color="auto" w:fill="FFFFFF"/>
        </w:rPr>
        <w:t>Это означает, что вы можете иметь оба типа значений реестра как в 32-битных, так и в 64-битных операционных системах. В этом контексте «слово» означает 16 бит. </w:t>
      </w:r>
      <w:r>
        <w:rPr>
          <w:rFonts w:ascii="Arial" w:hAnsi="Arial" w:cs="Arial"/>
          <w:color w:val="040C28"/>
          <w:shd w:val="clear" w:color="auto" w:fill="D3E3FD"/>
        </w:rPr>
        <w:t>DWORD, таким образом, означает «двойное слово» или 32 бита (16 X 2).</w:t>
      </w:r>
      <w:r>
        <w:rPr>
          <w:rFonts w:ascii="Arial" w:hAnsi="Arial" w:cs="Arial"/>
          <w:color w:val="474747"/>
          <w:shd w:val="clear" w:color="auto" w:fill="FFFFFF"/>
        </w:rPr>
        <w:t> </w:t>
      </w:r>
      <w:proofErr w:type="gramStart"/>
      <w:r>
        <w:rPr>
          <w:rFonts w:ascii="Arial" w:hAnsi="Arial" w:cs="Arial"/>
          <w:color w:val="040C28"/>
          <w:shd w:val="clear" w:color="auto" w:fill="D3E3FD"/>
        </w:rPr>
        <w:t>Следуя этой логике, QWORD означает «четверное слово» или 64 бита (16 X 4</w:t>
      </w:r>
      <w:proofErr w:type="gramEnd"/>
    </w:p>
    <w:p w:rsidR="007257F2" w:rsidRPr="0055135A" w:rsidRDefault="007257F2">
      <w:pPr>
        <w:rPr>
          <w:b/>
        </w:rPr>
      </w:pPr>
    </w:p>
    <w:p w:rsidR="007257F2" w:rsidRDefault="007257F2" w:rsidP="007257F2">
      <w:pPr>
        <w:pStyle w:val="a7"/>
        <w:shd w:val="clear" w:color="auto" w:fill="F7F7F7"/>
        <w:rPr>
          <w:rFonts w:ascii="Segoe UI" w:hAnsi="Segoe UI" w:cs="Segoe UI"/>
          <w:color w:val="3C3C43"/>
        </w:rPr>
      </w:pPr>
      <w:r>
        <w:rPr>
          <w:rFonts w:ascii="Segoe UI" w:hAnsi="Segoe UI" w:cs="Segoe UI"/>
          <w:color w:val="3C3C43"/>
        </w:rPr>
        <w:t>Команда </w:t>
      </w:r>
      <w:r w:rsidRPr="007257F2">
        <w:rPr>
          <w:rStyle w:val="HTML0"/>
          <w:rFonts w:ascii="var(--ds-font-family-code)" w:hAnsi="var(--ds-font-family-code)"/>
          <w:b/>
          <w:color w:val="3C3C43"/>
          <w:sz w:val="21"/>
          <w:szCs w:val="21"/>
        </w:rPr>
        <w:t>OFFSET FLAT:.</w:t>
      </w:r>
      <w:r>
        <w:rPr>
          <w:rStyle w:val="HTML0"/>
          <w:rFonts w:ascii="var(--ds-font-family-code)" w:hAnsi="var(--ds-font-family-code)"/>
          <w:color w:val="3C3C43"/>
          <w:sz w:val="21"/>
          <w:szCs w:val="21"/>
        </w:rPr>
        <w:t>LC2</w:t>
      </w:r>
      <w:r>
        <w:rPr>
          <w:rFonts w:ascii="Segoe UI" w:hAnsi="Segoe UI" w:cs="Segoe UI"/>
          <w:color w:val="3C3C43"/>
        </w:rPr>
        <w:t> используется в ассемблерном коде для получения смещения (адреса) метки </w:t>
      </w:r>
      <w:r>
        <w:rPr>
          <w:rStyle w:val="HTML0"/>
          <w:rFonts w:ascii="var(--ds-font-family-code)" w:hAnsi="var(--ds-font-family-code)"/>
          <w:color w:val="3C3C43"/>
          <w:sz w:val="21"/>
          <w:szCs w:val="21"/>
        </w:rPr>
        <w:t>.LC2</w:t>
      </w:r>
      <w:r>
        <w:rPr>
          <w:rFonts w:ascii="Segoe UI" w:hAnsi="Segoe UI" w:cs="Segoe UI"/>
          <w:color w:val="3C3C43"/>
        </w:rPr>
        <w:t> в плоской (</w:t>
      </w:r>
      <w:proofErr w:type="spellStart"/>
      <w:r>
        <w:rPr>
          <w:rFonts w:ascii="Segoe UI" w:hAnsi="Segoe UI" w:cs="Segoe UI"/>
          <w:color w:val="3C3C43"/>
        </w:rPr>
        <w:t>flat</w:t>
      </w:r>
      <w:proofErr w:type="spellEnd"/>
      <w:r>
        <w:rPr>
          <w:rFonts w:ascii="Segoe UI" w:hAnsi="Segoe UI" w:cs="Segoe UI"/>
          <w:color w:val="3C3C43"/>
        </w:rPr>
        <w:t>) модели памяти. Давайте разберем это подробнее.</w:t>
      </w:r>
    </w:p>
    <w:p w:rsidR="007257F2" w:rsidRDefault="007257F2" w:rsidP="007257F2">
      <w:pPr>
        <w:pStyle w:val="3"/>
        <w:shd w:val="clear" w:color="auto" w:fill="F7F7F7"/>
        <w:rPr>
          <w:rFonts w:ascii="Segoe UI" w:hAnsi="Segoe UI" w:cs="Segoe UI"/>
          <w:color w:val="3C3C43"/>
        </w:rPr>
      </w:pPr>
      <w:r>
        <w:rPr>
          <w:rFonts w:ascii="Segoe UI" w:hAnsi="Segoe UI" w:cs="Segoe UI"/>
          <w:color w:val="3C3C43"/>
        </w:rPr>
        <w:t>Описание:</w:t>
      </w:r>
    </w:p>
    <w:p w:rsidR="007257F2" w:rsidRDefault="007257F2" w:rsidP="00E43865">
      <w:pPr>
        <w:pStyle w:val="a7"/>
        <w:numPr>
          <w:ilvl w:val="0"/>
          <w:numId w:val="19"/>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OFFSET</w:t>
      </w:r>
      <w:r>
        <w:rPr>
          <w:rFonts w:ascii="Segoe UI" w:hAnsi="Segoe UI" w:cs="Segoe UI"/>
          <w:color w:val="3C3C43"/>
        </w:rPr>
        <w:t>:</w:t>
      </w:r>
    </w:p>
    <w:p w:rsidR="007257F2" w:rsidRDefault="007257F2" w:rsidP="00E43865">
      <w:pPr>
        <w:pStyle w:val="a7"/>
        <w:numPr>
          <w:ilvl w:val="1"/>
          <w:numId w:val="19"/>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lastRenderedPageBreak/>
        <w:t>OFFSET</w:t>
      </w:r>
      <w:r>
        <w:rPr>
          <w:rFonts w:ascii="Segoe UI" w:hAnsi="Segoe UI" w:cs="Segoe UI"/>
          <w:color w:val="3C3C43"/>
        </w:rPr>
        <w:t> — это оператор, который используется для получения адреса (смещения) метки или переменной относительно начала сегмента памяти.</w:t>
      </w:r>
    </w:p>
    <w:p w:rsidR="007257F2" w:rsidRDefault="007257F2" w:rsidP="00E43865">
      <w:pPr>
        <w:pStyle w:val="a7"/>
        <w:numPr>
          <w:ilvl w:val="0"/>
          <w:numId w:val="19"/>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FLAT</w:t>
      </w:r>
      <w:r>
        <w:rPr>
          <w:rFonts w:ascii="Segoe UI" w:hAnsi="Segoe UI" w:cs="Segoe UI"/>
          <w:color w:val="3C3C43"/>
        </w:rPr>
        <w:t>:</w:t>
      </w:r>
    </w:p>
    <w:p w:rsidR="007257F2" w:rsidRDefault="007257F2" w:rsidP="00E43865">
      <w:pPr>
        <w:pStyle w:val="a7"/>
        <w:numPr>
          <w:ilvl w:val="1"/>
          <w:numId w:val="19"/>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FLAT</w:t>
      </w:r>
      <w:r>
        <w:rPr>
          <w:rFonts w:ascii="Segoe UI" w:hAnsi="Segoe UI" w:cs="Segoe UI"/>
          <w:color w:val="3C3C43"/>
        </w:rPr>
        <w:t> — это модель памяти, которая используется в 32-битных и 64-битных системах, где вся память рассматривается как один непрерывный блок. В плоской модели памяти нет сегментации, и все адреса являются абсолютными.</w:t>
      </w:r>
    </w:p>
    <w:p w:rsidR="007257F2" w:rsidRDefault="007257F2" w:rsidP="00E43865">
      <w:pPr>
        <w:pStyle w:val="a7"/>
        <w:numPr>
          <w:ilvl w:val="0"/>
          <w:numId w:val="19"/>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.LC2</w:t>
      </w:r>
      <w:r>
        <w:rPr>
          <w:rFonts w:ascii="Segoe UI" w:hAnsi="Segoe UI" w:cs="Segoe UI"/>
          <w:color w:val="3C3C43"/>
        </w:rPr>
        <w:t>:</w:t>
      </w:r>
    </w:p>
    <w:p w:rsidR="007257F2" w:rsidRDefault="007257F2" w:rsidP="00E43865">
      <w:pPr>
        <w:pStyle w:val="a7"/>
        <w:numPr>
          <w:ilvl w:val="1"/>
          <w:numId w:val="19"/>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.LC2</w:t>
      </w:r>
      <w:r>
        <w:rPr>
          <w:rFonts w:ascii="Segoe UI" w:hAnsi="Segoe UI" w:cs="Segoe UI"/>
          <w:color w:val="3C3C43"/>
        </w:rPr>
        <w:t> — это метка, которая указывает на определенное место в памяти, где хранится строка или другой тип данных.</w:t>
      </w:r>
    </w:p>
    <w:p w:rsidR="007257F2" w:rsidRDefault="007257F2" w:rsidP="007257F2">
      <w:pPr>
        <w:pStyle w:val="3"/>
        <w:shd w:val="clear" w:color="auto" w:fill="F7F7F7"/>
        <w:rPr>
          <w:rFonts w:ascii="Segoe UI" w:hAnsi="Segoe UI" w:cs="Segoe UI"/>
          <w:color w:val="3C3C43"/>
        </w:rPr>
      </w:pPr>
      <w:r>
        <w:rPr>
          <w:rFonts w:ascii="Segoe UI" w:hAnsi="Segoe UI" w:cs="Segoe UI"/>
          <w:color w:val="3C3C43"/>
        </w:rPr>
        <w:t>Пример использования:</w:t>
      </w:r>
    </w:p>
    <w:p w:rsidR="007257F2" w:rsidRDefault="007257F2" w:rsidP="007257F2">
      <w:pPr>
        <w:pStyle w:val="a7"/>
        <w:shd w:val="clear" w:color="auto" w:fill="F7F7F7"/>
        <w:rPr>
          <w:rFonts w:ascii="Segoe UI" w:hAnsi="Segoe UI" w:cs="Segoe UI"/>
          <w:color w:val="3C3C43"/>
        </w:rPr>
      </w:pPr>
      <w:r>
        <w:rPr>
          <w:rFonts w:ascii="Segoe UI" w:hAnsi="Segoe UI" w:cs="Segoe UI"/>
          <w:color w:val="3C3C43"/>
        </w:rPr>
        <w:t>Предположим, у нас есть следующий ассемблерный код:</w:t>
      </w:r>
    </w:p>
    <w:p w:rsidR="007257F2" w:rsidRPr="007257F2" w:rsidRDefault="007257F2" w:rsidP="007257F2">
      <w:pPr>
        <w:shd w:val="clear" w:color="auto" w:fill="50505A"/>
        <w:rPr>
          <w:rFonts w:ascii="Segoe UI" w:hAnsi="Segoe UI" w:cs="Segoe UI"/>
          <w:color w:val="FFFFFF"/>
          <w:lang w:val="en-US"/>
        </w:rPr>
      </w:pPr>
      <w:proofErr w:type="gramStart"/>
      <w:r w:rsidRPr="007257F2">
        <w:rPr>
          <w:rFonts w:ascii="Segoe UI" w:hAnsi="Segoe UI" w:cs="Segoe UI"/>
          <w:color w:val="FFFFFF"/>
          <w:lang w:val="en-US"/>
        </w:rPr>
        <w:t>assembly</w:t>
      </w:r>
      <w:proofErr w:type="gramEnd"/>
    </w:p>
    <w:p w:rsidR="007257F2" w:rsidRPr="007257F2" w:rsidRDefault="007257F2" w:rsidP="007257F2">
      <w:pPr>
        <w:shd w:val="clear" w:color="auto" w:fill="50505A"/>
        <w:rPr>
          <w:rFonts w:ascii="Segoe UI" w:hAnsi="Segoe UI" w:cs="Segoe UI"/>
          <w:color w:val="FFFFFF"/>
          <w:lang w:val="en-US"/>
        </w:rPr>
      </w:pPr>
      <w:r w:rsidRPr="007257F2">
        <w:rPr>
          <w:rFonts w:ascii="Segoe UI" w:hAnsi="Segoe UI" w:cs="Segoe UI"/>
          <w:color w:val="FFFFFF"/>
          <w:lang w:val="en-US"/>
        </w:rPr>
        <w:t>Copy code</w:t>
      </w:r>
    </w:p>
    <w:p w:rsidR="007257F2" w:rsidRPr="007257F2" w:rsidRDefault="007257F2" w:rsidP="007257F2">
      <w:pPr>
        <w:pStyle w:val="HTML1"/>
        <w:shd w:val="clear" w:color="auto" w:fill="101012"/>
        <w:wordWrap w:val="0"/>
        <w:rPr>
          <w:rFonts w:ascii="var(--ds-font-family-code)" w:hAnsi="var(--ds-font-family-code)"/>
          <w:color w:val="FFFFFF"/>
          <w:lang w:val="en-US"/>
        </w:rPr>
      </w:pPr>
      <w:r w:rsidRPr="007257F2">
        <w:rPr>
          <w:rFonts w:ascii="var(--ds-font-family-code)" w:hAnsi="var(--ds-font-family-code)"/>
          <w:color w:val="FFFFFF"/>
          <w:lang w:val="en-US"/>
        </w:rPr>
        <w:t>.LC2</w:t>
      </w:r>
      <w:r w:rsidRPr="007257F2">
        <w:rPr>
          <w:rStyle w:val="token"/>
          <w:rFonts w:ascii="var(--ds-font-family-code)" w:hAnsi="var(--ds-font-family-code)"/>
          <w:color w:val="81A1C1"/>
          <w:lang w:val="en-US"/>
        </w:rPr>
        <w:t>:</w:t>
      </w:r>
    </w:p>
    <w:p w:rsidR="007257F2" w:rsidRPr="007257F2" w:rsidRDefault="007257F2" w:rsidP="007257F2">
      <w:pPr>
        <w:pStyle w:val="HTML1"/>
        <w:shd w:val="clear" w:color="auto" w:fill="101012"/>
        <w:wordWrap w:val="0"/>
        <w:rPr>
          <w:rFonts w:ascii="var(--ds-font-family-code)" w:hAnsi="var(--ds-font-family-code)"/>
          <w:color w:val="FFFFFF"/>
          <w:lang w:val="en-US"/>
        </w:rPr>
      </w:pPr>
      <w:r w:rsidRPr="007257F2">
        <w:rPr>
          <w:rFonts w:ascii="var(--ds-font-family-code)" w:hAnsi="var(--ds-font-family-code)"/>
          <w:color w:val="FFFFFF"/>
          <w:lang w:val="en-US"/>
        </w:rPr>
        <w:t xml:space="preserve">    </w:t>
      </w:r>
      <w:r w:rsidRPr="007257F2">
        <w:rPr>
          <w:rStyle w:val="token"/>
          <w:rFonts w:ascii="var(--ds-font-family-code)" w:hAnsi="var(--ds-font-family-code)"/>
          <w:color w:val="81A1C1"/>
          <w:lang w:val="en-US"/>
        </w:rPr>
        <w:t>.string</w:t>
      </w:r>
      <w:r w:rsidRPr="007257F2">
        <w:rPr>
          <w:rFonts w:ascii="var(--ds-font-family-code)" w:hAnsi="var(--ds-font-family-code)"/>
          <w:color w:val="FFFFFF"/>
          <w:lang w:val="en-US"/>
        </w:rPr>
        <w:t xml:space="preserve"> </w:t>
      </w:r>
      <w:r w:rsidRPr="007257F2">
        <w:rPr>
          <w:rStyle w:val="token"/>
          <w:rFonts w:ascii="var(--ds-font-family-code)" w:hAnsi="var(--ds-font-family-code)"/>
          <w:color w:val="A3BE8C"/>
          <w:lang w:val="en-US"/>
        </w:rPr>
        <w:t>"Res: %lf"</w:t>
      </w:r>
    </w:p>
    <w:p w:rsidR="007257F2" w:rsidRPr="007257F2" w:rsidRDefault="007257F2" w:rsidP="007257F2">
      <w:pPr>
        <w:pStyle w:val="HTML1"/>
        <w:shd w:val="clear" w:color="auto" w:fill="101012"/>
        <w:wordWrap w:val="0"/>
        <w:rPr>
          <w:rFonts w:ascii="var(--ds-font-family-code)" w:hAnsi="var(--ds-font-family-code)"/>
          <w:color w:val="FFFFFF"/>
          <w:lang w:val="en-US"/>
        </w:rPr>
      </w:pPr>
    </w:p>
    <w:p w:rsidR="007257F2" w:rsidRDefault="007257F2" w:rsidP="007257F2">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main</w:t>
      </w:r>
      <w:proofErr w:type="spellEnd"/>
      <w:r>
        <w:rPr>
          <w:rStyle w:val="token"/>
          <w:rFonts w:ascii="var(--ds-font-family-code)" w:hAnsi="var(--ds-font-family-code)"/>
          <w:color w:val="81A1C1"/>
        </w:rPr>
        <w:t>:</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Другие инструкции</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w:t>
      </w:r>
    </w:p>
    <w:p w:rsidR="007257F2" w:rsidRDefault="007257F2" w:rsidP="007257F2">
      <w:pPr>
        <w:pStyle w:val="HTML1"/>
        <w:shd w:val="clear" w:color="auto" w:fill="101012"/>
        <w:wordWrap w:val="0"/>
        <w:rPr>
          <w:rFonts w:ascii="var(--ds-font-family-code)" w:hAnsi="var(--ds-font-family-code)"/>
          <w:color w:val="FFFFFF"/>
        </w:rPr>
      </w:pP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Получаем смещение метки .LC2</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mov</w:t>
      </w:r>
      <w:proofErr w:type="spellEnd"/>
      <w:r>
        <w:rPr>
          <w:rFonts w:ascii="var(--ds-font-family-code)" w:hAnsi="var(--ds-font-family-code)"/>
          <w:color w:val="FFFFFF"/>
        </w:rPr>
        <w:t xml:space="preserve"> </w:t>
      </w:r>
      <w:proofErr w:type="spellStart"/>
      <w:r>
        <w:rPr>
          <w:rFonts w:ascii="var(--ds-font-family-code)" w:hAnsi="var(--ds-font-family-code)"/>
          <w:color w:val="FFFFFF"/>
        </w:rPr>
        <w:t>eax</w:t>
      </w:r>
      <w:proofErr w:type="spellEnd"/>
      <w:r>
        <w:rPr>
          <w:rStyle w:val="token"/>
          <w:rFonts w:ascii="var(--ds-font-family-code)" w:hAnsi="var(--ds-font-family-code)"/>
          <w:color w:val="81A1C1"/>
        </w:rPr>
        <w:t>,</w:t>
      </w:r>
      <w:r>
        <w:rPr>
          <w:rFonts w:ascii="var(--ds-font-family-code)" w:hAnsi="var(--ds-font-family-code)"/>
          <w:color w:val="FFFFFF"/>
        </w:rPr>
        <w:t xml:space="preserve"> OFFSET FLAT</w:t>
      </w:r>
      <w:r>
        <w:rPr>
          <w:rStyle w:val="token"/>
          <w:rFonts w:ascii="var(--ds-font-family-code)" w:hAnsi="var(--ds-font-family-code)"/>
          <w:color w:val="81A1C1"/>
        </w:rPr>
        <w:t>:</w:t>
      </w:r>
      <w:r>
        <w:rPr>
          <w:rFonts w:ascii="var(--ds-font-family-code)" w:hAnsi="var(--ds-font-family-code)"/>
          <w:color w:val="FFFFFF"/>
        </w:rPr>
        <w:t>.LC2</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xml:space="preserve">; Теперь в регистре </w:t>
      </w:r>
      <w:proofErr w:type="spellStart"/>
      <w:r>
        <w:rPr>
          <w:rStyle w:val="token"/>
          <w:rFonts w:ascii="var(--ds-font-family-code)" w:hAnsi="var(--ds-font-family-code)"/>
          <w:color w:val="636F88"/>
        </w:rPr>
        <w:t>eax</w:t>
      </w:r>
      <w:proofErr w:type="spellEnd"/>
      <w:r>
        <w:rPr>
          <w:rStyle w:val="token"/>
          <w:rFonts w:ascii="var(--ds-font-family-code)" w:hAnsi="var(--ds-font-family-code)"/>
          <w:color w:val="636F88"/>
        </w:rPr>
        <w:t xml:space="preserve"> находится адрес строки "</w:t>
      </w:r>
      <w:proofErr w:type="spellStart"/>
      <w:r>
        <w:rPr>
          <w:rStyle w:val="token"/>
          <w:rFonts w:ascii="var(--ds-font-family-code)" w:hAnsi="var(--ds-font-family-code)"/>
          <w:color w:val="636F88"/>
        </w:rPr>
        <w:t>Res</w:t>
      </w:r>
      <w:proofErr w:type="spellEnd"/>
      <w:r>
        <w:rPr>
          <w:rStyle w:val="token"/>
          <w:rFonts w:ascii="var(--ds-font-family-code)" w:hAnsi="var(--ds-font-family-code)"/>
          <w:color w:val="636F88"/>
        </w:rPr>
        <w:t>: %</w:t>
      </w:r>
      <w:proofErr w:type="spellStart"/>
      <w:r>
        <w:rPr>
          <w:rStyle w:val="token"/>
          <w:rFonts w:ascii="var(--ds-font-family-code)" w:hAnsi="var(--ds-font-family-code)"/>
          <w:color w:val="636F88"/>
        </w:rPr>
        <w:t>lf</w:t>
      </w:r>
      <w:proofErr w:type="spellEnd"/>
      <w:r>
        <w:rPr>
          <w:rStyle w:val="token"/>
          <w:rFonts w:ascii="var(--ds-font-family-code)" w:hAnsi="var(--ds-font-family-code)"/>
          <w:color w:val="636F88"/>
        </w:rPr>
        <w:t>"</w:t>
      </w:r>
    </w:p>
    <w:p w:rsidR="007257F2" w:rsidRDefault="007257F2" w:rsidP="007257F2">
      <w:pPr>
        <w:pStyle w:val="HTML1"/>
        <w:shd w:val="clear" w:color="auto" w:fill="101012"/>
        <w:wordWrap w:val="0"/>
        <w:rPr>
          <w:rFonts w:ascii="var(--ds-font-family-code)" w:hAnsi="var(--ds-font-family-code)"/>
          <w:color w:val="FFFFFF"/>
        </w:rPr>
      </w:pP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Другие инструкции</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w:t>
      </w:r>
    </w:p>
    <w:p w:rsidR="007257F2" w:rsidRDefault="007257F2" w:rsidP="007257F2">
      <w:pPr>
        <w:pStyle w:val="3"/>
        <w:shd w:val="clear" w:color="auto" w:fill="F7F7F7"/>
        <w:rPr>
          <w:rFonts w:ascii="Segoe UI" w:hAnsi="Segoe UI" w:cs="Segoe UI"/>
          <w:color w:val="3C3C43"/>
        </w:rPr>
      </w:pPr>
      <w:r>
        <w:rPr>
          <w:rFonts w:ascii="Segoe UI" w:hAnsi="Segoe UI" w:cs="Segoe UI"/>
          <w:color w:val="3C3C43"/>
        </w:rPr>
        <w:t>Что происходит:</w:t>
      </w:r>
    </w:p>
    <w:p w:rsidR="007257F2" w:rsidRPr="007257F2" w:rsidRDefault="007257F2" w:rsidP="00E43865">
      <w:pPr>
        <w:pStyle w:val="a7"/>
        <w:numPr>
          <w:ilvl w:val="0"/>
          <w:numId w:val="20"/>
        </w:numPr>
        <w:shd w:val="clear" w:color="auto" w:fill="F7F7F7"/>
        <w:spacing w:before="0" w:beforeAutospacing="0" w:after="60" w:afterAutospacing="0"/>
        <w:rPr>
          <w:rFonts w:ascii="Segoe UI" w:hAnsi="Segoe UI" w:cs="Segoe UI"/>
          <w:color w:val="3C3C43"/>
          <w:lang w:val="en-US"/>
        </w:rPr>
      </w:pPr>
      <w:proofErr w:type="spellStart"/>
      <w:r w:rsidRPr="007257F2">
        <w:rPr>
          <w:rStyle w:val="a8"/>
          <w:rFonts w:ascii="Segoe UI" w:hAnsi="Segoe UI" w:cs="Segoe UI"/>
          <w:color w:val="3C3C43"/>
          <w:lang w:val="en-US"/>
        </w:rPr>
        <w:t>mov</w:t>
      </w:r>
      <w:proofErr w:type="spellEnd"/>
      <w:r w:rsidRPr="007257F2">
        <w:rPr>
          <w:rStyle w:val="a8"/>
          <w:rFonts w:ascii="Segoe UI" w:hAnsi="Segoe UI" w:cs="Segoe UI"/>
          <w:color w:val="3C3C43"/>
          <w:lang w:val="en-US"/>
        </w:rPr>
        <w:t xml:space="preserve"> </w:t>
      </w:r>
      <w:proofErr w:type="spellStart"/>
      <w:r w:rsidRPr="007257F2">
        <w:rPr>
          <w:rStyle w:val="a8"/>
          <w:rFonts w:ascii="Segoe UI" w:hAnsi="Segoe UI" w:cs="Segoe UI"/>
          <w:color w:val="3C3C43"/>
          <w:lang w:val="en-US"/>
        </w:rPr>
        <w:t>eax</w:t>
      </w:r>
      <w:proofErr w:type="spellEnd"/>
      <w:r w:rsidRPr="007257F2">
        <w:rPr>
          <w:rStyle w:val="a8"/>
          <w:rFonts w:ascii="Segoe UI" w:hAnsi="Segoe UI" w:cs="Segoe UI"/>
          <w:color w:val="3C3C43"/>
          <w:lang w:val="en-US"/>
        </w:rPr>
        <w:t>, OFFSET FLAT:.LC2</w:t>
      </w:r>
      <w:r w:rsidRPr="007257F2">
        <w:rPr>
          <w:rFonts w:ascii="Segoe UI" w:hAnsi="Segoe UI" w:cs="Segoe UI"/>
          <w:color w:val="3C3C43"/>
          <w:lang w:val="en-US"/>
        </w:rPr>
        <w:t>:</w:t>
      </w:r>
    </w:p>
    <w:p w:rsidR="007257F2" w:rsidRDefault="007257F2" w:rsidP="00E43865">
      <w:pPr>
        <w:pStyle w:val="a7"/>
        <w:numPr>
          <w:ilvl w:val="1"/>
          <w:numId w:val="20"/>
        </w:numPr>
        <w:shd w:val="clear" w:color="auto" w:fill="F7F7F7"/>
        <w:spacing w:before="0" w:beforeAutospacing="0"/>
        <w:rPr>
          <w:rFonts w:ascii="Segoe UI" w:hAnsi="Segoe UI" w:cs="Segoe UI"/>
          <w:color w:val="3C3C43"/>
        </w:rPr>
      </w:pPr>
      <w:r>
        <w:rPr>
          <w:rFonts w:ascii="Segoe UI" w:hAnsi="Segoe UI" w:cs="Segoe UI"/>
          <w:color w:val="3C3C43"/>
        </w:rPr>
        <w:t>Эта инструкция помещает адрес метки </w:t>
      </w:r>
      <w:r>
        <w:rPr>
          <w:rStyle w:val="HTML0"/>
          <w:rFonts w:ascii="var(--ds-font-family-code)" w:hAnsi="var(--ds-font-family-code)"/>
          <w:color w:val="3C3C43"/>
          <w:sz w:val="21"/>
          <w:szCs w:val="21"/>
        </w:rPr>
        <w:t>.LC2</w:t>
      </w:r>
      <w:r>
        <w:rPr>
          <w:rFonts w:ascii="Segoe UI" w:hAnsi="Segoe UI" w:cs="Segoe UI"/>
          <w:color w:val="3C3C43"/>
        </w:rPr>
        <w:t> в регистр </w:t>
      </w:r>
      <w:proofErr w:type="spellStart"/>
      <w:r>
        <w:rPr>
          <w:rStyle w:val="HTML0"/>
          <w:rFonts w:ascii="var(--ds-font-family-code)" w:hAnsi="var(--ds-font-family-code)"/>
          <w:color w:val="3C3C43"/>
          <w:sz w:val="21"/>
          <w:szCs w:val="21"/>
        </w:rPr>
        <w:t>eax</w:t>
      </w:r>
      <w:proofErr w:type="spellEnd"/>
      <w:r>
        <w:rPr>
          <w:rFonts w:ascii="Segoe UI" w:hAnsi="Segoe UI" w:cs="Segoe UI"/>
          <w:color w:val="3C3C43"/>
        </w:rPr>
        <w:t>. В плоской модели памяти этот адрес является абсолютным, то есть он указывает на конкретное место в памяти, где начинается строка </w:t>
      </w:r>
      <w:r>
        <w:rPr>
          <w:rStyle w:val="HTML0"/>
          <w:rFonts w:ascii="var(--ds-font-family-code)" w:hAnsi="var(--ds-font-family-code)"/>
          <w:color w:val="3C3C43"/>
          <w:sz w:val="21"/>
          <w:szCs w:val="21"/>
        </w:rPr>
        <w:t>"</w:t>
      </w:r>
      <w:proofErr w:type="spellStart"/>
      <w:r>
        <w:rPr>
          <w:rStyle w:val="HTML0"/>
          <w:rFonts w:ascii="var(--ds-font-family-code)" w:hAnsi="var(--ds-font-family-code)"/>
          <w:color w:val="3C3C43"/>
          <w:sz w:val="21"/>
          <w:szCs w:val="21"/>
        </w:rPr>
        <w:t>Res</w:t>
      </w:r>
      <w:proofErr w:type="spellEnd"/>
      <w:r>
        <w:rPr>
          <w:rStyle w:val="HTML0"/>
          <w:rFonts w:ascii="var(--ds-font-family-code)" w:hAnsi="var(--ds-font-family-code)"/>
          <w:color w:val="3C3C43"/>
          <w:sz w:val="21"/>
          <w:szCs w:val="21"/>
        </w:rPr>
        <w:t>: %</w:t>
      </w:r>
      <w:proofErr w:type="spellStart"/>
      <w:r>
        <w:rPr>
          <w:rStyle w:val="HTML0"/>
          <w:rFonts w:ascii="var(--ds-font-family-code)" w:hAnsi="var(--ds-font-family-code)"/>
          <w:color w:val="3C3C43"/>
          <w:sz w:val="21"/>
          <w:szCs w:val="21"/>
        </w:rPr>
        <w:t>lf</w:t>
      </w:r>
      <w:proofErr w:type="spellEnd"/>
      <w:r>
        <w:rPr>
          <w:rStyle w:val="HTML0"/>
          <w:rFonts w:ascii="var(--ds-font-family-code)" w:hAnsi="var(--ds-font-family-code)"/>
          <w:color w:val="3C3C43"/>
          <w:sz w:val="21"/>
          <w:szCs w:val="21"/>
        </w:rPr>
        <w:t>"</w:t>
      </w:r>
      <w:r>
        <w:rPr>
          <w:rFonts w:ascii="Segoe UI" w:hAnsi="Segoe UI" w:cs="Segoe UI"/>
          <w:color w:val="3C3C43"/>
        </w:rPr>
        <w:t>.</w:t>
      </w:r>
    </w:p>
    <w:p w:rsidR="007257F2" w:rsidRDefault="007257F2" w:rsidP="007257F2">
      <w:pPr>
        <w:pStyle w:val="3"/>
        <w:shd w:val="clear" w:color="auto" w:fill="F7F7F7"/>
        <w:rPr>
          <w:rFonts w:ascii="Segoe UI" w:hAnsi="Segoe UI" w:cs="Segoe UI"/>
          <w:color w:val="3C3C43"/>
        </w:rPr>
      </w:pPr>
      <w:r>
        <w:rPr>
          <w:rFonts w:ascii="Segoe UI" w:hAnsi="Segoe UI" w:cs="Segoe UI"/>
          <w:color w:val="3C3C43"/>
        </w:rPr>
        <w:t>Зачем это нужно:</w:t>
      </w:r>
    </w:p>
    <w:p w:rsidR="007257F2" w:rsidRDefault="007257F2" w:rsidP="00E43865">
      <w:pPr>
        <w:pStyle w:val="a7"/>
        <w:numPr>
          <w:ilvl w:val="0"/>
          <w:numId w:val="21"/>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Передача адреса строки в функцию</w:t>
      </w:r>
      <w:r>
        <w:rPr>
          <w:rFonts w:ascii="Segoe UI" w:hAnsi="Segoe UI" w:cs="Segoe UI"/>
          <w:color w:val="3C3C43"/>
        </w:rPr>
        <w:t>:</w:t>
      </w:r>
    </w:p>
    <w:p w:rsidR="007257F2" w:rsidRDefault="007257F2" w:rsidP="00E43865">
      <w:pPr>
        <w:pStyle w:val="a7"/>
        <w:numPr>
          <w:ilvl w:val="1"/>
          <w:numId w:val="21"/>
        </w:numPr>
        <w:shd w:val="clear" w:color="auto" w:fill="F7F7F7"/>
        <w:spacing w:before="0" w:beforeAutospacing="0"/>
        <w:rPr>
          <w:rFonts w:ascii="Segoe UI" w:hAnsi="Segoe UI" w:cs="Segoe UI"/>
          <w:color w:val="3C3C43"/>
        </w:rPr>
      </w:pPr>
      <w:r>
        <w:rPr>
          <w:rFonts w:ascii="Segoe UI" w:hAnsi="Segoe UI" w:cs="Segoe UI"/>
          <w:color w:val="3C3C43"/>
        </w:rPr>
        <w:t>Часто адрес строки нужно передать в функцию, например, в </w:t>
      </w:r>
      <w:proofErr w:type="spellStart"/>
      <w:r>
        <w:rPr>
          <w:rStyle w:val="HTML0"/>
          <w:rFonts w:ascii="var(--ds-font-family-code)" w:hAnsi="var(--ds-font-family-code)"/>
          <w:color w:val="3C3C43"/>
          <w:sz w:val="21"/>
          <w:szCs w:val="21"/>
        </w:rPr>
        <w:t>printf</w:t>
      </w:r>
      <w:proofErr w:type="spellEnd"/>
      <w:r>
        <w:rPr>
          <w:rFonts w:ascii="Segoe UI" w:hAnsi="Segoe UI" w:cs="Segoe UI"/>
          <w:color w:val="3C3C43"/>
        </w:rPr>
        <w:t> для вывода строки на экран. В этом случае адрес строки должен быть известен, и оператор </w:t>
      </w:r>
      <w:r>
        <w:rPr>
          <w:rStyle w:val="HTML0"/>
          <w:rFonts w:ascii="var(--ds-font-family-code)" w:hAnsi="var(--ds-font-family-code)"/>
          <w:color w:val="3C3C43"/>
          <w:sz w:val="21"/>
          <w:szCs w:val="21"/>
        </w:rPr>
        <w:t>OFFSET FLAT</w:t>
      </w:r>
      <w:r>
        <w:rPr>
          <w:rFonts w:ascii="Segoe UI" w:hAnsi="Segoe UI" w:cs="Segoe UI"/>
          <w:color w:val="3C3C43"/>
        </w:rPr>
        <w:t> помогает получить этот адрес.</w:t>
      </w:r>
    </w:p>
    <w:p w:rsidR="007257F2" w:rsidRDefault="007257F2" w:rsidP="007257F2">
      <w:pPr>
        <w:pStyle w:val="3"/>
        <w:shd w:val="clear" w:color="auto" w:fill="F7F7F7"/>
        <w:rPr>
          <w:rFonts w:ascii="Segoe UI" w:hAnsi="Segoe UI" w:cs="Segoe UI"/>
          <w:color w:val="3C3C43"/>
        </w:rPr>
      </w:pPr>
      <w:r>
        <w:rPr>
          <w:rFonts w:ascii="Segoe UI" w:hAnsi="Segoe UI" w:cs="Segoe UI"/>
          <w:color w:val="3C3C43"/>
        </w:rPr>
        <w:t>Пример использования в контексте вызова </w:t>
      </w:r>
      <w:proofErr w:type="spellStart"/>
      <w:r>
        <w:rPr>
          <w:rStyle w:val="HTML0"/>
          <w:rFonts w:ascii="var(--ds-font-family-code)" w:eastAsiaTheme="majorEastAsia" w:hAnsi="var(--ds-font-family-code)"/>
          <w:color w:val="3C3C43"/>
          <w:sz w:val="24"/>
          <w:szCs w:val="24"/>
        </w:rPr>
        <w:t>printf</w:t>
      </w:r>
      <w:proofErr w:type="spellEnd"/>
      <w:r>
        <w:rPr>
          <w:rFonts w:ascii="Segoe UI" w:hAnsi="Segoe UI" w:cs="Segoe UI"/>
          <w:color w:val="3C3C43"/>
        </w:rPr>
        <w:t>:</w:t>
      </w:r>
    </w:p>
    <w:p w:rsidR="007257F2" w:rsidRPr="007257F2" w:rsidRDefault="007257F2" w:rsidP="007257F2">
      <w:pPr>
        <w:shd w:val="clear" w:color="auto" w:fill="50505A"/>
        <w:rPr>
          <w:rFonts w:ascii="Segoe UI" w:hAnsi="Segoe UI" w:cs="Segoe UI"/>
          <w:color w:val="FFFFFF"/>
          <w:lang w:val="en-US"/>
        </w:rPr>
      </w:pPr>
      <w:proofErr w:type="gramStart"/>
      <w:r w:rsidRPr="007257F2">
        <w:rPr>
          <w:rFonts w:ascii="Segoe UI" w:hAnsi="Segoe UI" w:cs="Segoe UI"/>
          <w:color w:val="FFFFFF"/>
          <w:lang w:val="en-US"/>
        </w:rPr>
        <w:t>assembly</w:t>
      </w:r>
      <w:proofErr w:type="gramEnd"/>
    </w:p>
    <w:p w:rsidR="007257F2" w:rsidRPr="007257F2" w:rsidRDefault="007257F2" w:rsidP="007257F2">
      <w:pPr>
        <w:shd w:val="clear" w:color="auto" w:fill="50505A"/>
        <w:rPr>
          <w:rFonts w:ascii="Segoe UI" w:hAnsi="Segoe UI" w:cs="Segoe UI"/>
          <w:color w:val="FFFFFF"/>
          <w:lang w:val="en-US"/>
        </w:rPr>
      </w:pPr>
      <w:r w:rsidRPr="007257F2">
        <w:rPr>
          <w:rFonts w:ascii="Segoe UI" w:hAnsi="Segoe UI" w:cs="Segoe UI"/>
          <w:color w:val="FFFFFF"/>
          <w:lang w:val="en-US"/>
        </w:rPr>
        <w:t>Copy code</w:t>
      </w:r>
    </w:p>
    <w:p w:rsidR="007257F2" w:rsidRPr="007257F2" w:rsidRDefault="007257F2" w:rsidP="007257F2">
      <w:pPr>
        <w:pStyle w:val="HTML1"/>
        <w:shd w:val="clear" w:color="auto" w:fill="101012"/>
        <w:wordWrap w:val="0"/>
        <w:rPr>
          <w:rFonts w:ascii="var(--ds-font-family-code)" w:hAnsi="var(--ds-font-family-code)"/>
          <w:color w:val="FFFFFF"/>
          <w:lang w:val="en-US"/>
        </w:rPr>
      </w:pPr>
      <w:proofErr w:type="gramStart"/>
      <w:r w:rsidRPr="007257F2">
        <w:rPr>
          <w:rFonts w:ascii="var(--ds-font-family-code)" w:hAnsi="var(--ds-font-family-code)"/>
          <w:color w:val="FFFFFF"/>
          <w:lang w:val="en-US"/>
        </w:rPr>
        <w:lastRenderedPageBreak/>
        <w:t>extern</w:t>
      </w:r>
      <w:proofErr w:type="gramEnd"/>
      <w:r w:rsidRPr="007257F2">
        <w:rPr>
          <w:rFonts w:ascii="var(--ds-font-family-code)" w:hAnsi="var(--ds-font-family-code)"/>
          <w:color w:val="FFFFFF"/>
          <w:lang w:val="en-US"/>
        </w:rPr>
        <w:t xml:space="preserve"> </w:t>
      </w:r>
      <w:proofErr w:type="spellStart"/>
      <w:r w:rsidRPr="007257F2">
        <w:rPr>
          <w:rFonts w:ascii="var(--ds-font-family-code)" w:hAnsi="var(--ds-font-family-code)"/>
          <w:color w:val="FFFFFF"/>
          <w:lang w:val="en-US"/>
        </w:rPr>
        <w:t>printf</w:t>
      </w:r>
      <w:proofErr w:type="spellEnd"/>
    </w:p>
    <w:p w:rsidR="007257F2" w:rsidRPr="007257F2" w:rsidRDefault="007257F2" w:rsidP="007257F2">
      <w:pPr>
        <w:pStyle w:val="HTML1"/>
        <w:shd w:val="clear" w:color="auto" w:fill="101012"/>
        <w:wordWrap w:val="0"/>
        <w:rPr>
          <w:rFonts w:ascii="var(--ds-font-family-code)" w:hAnsi="var(--ds-font-family-code)"/>
          <w:color w:val="FFFFFF"/>
          <w:lang w:val="en-US"/>
        </w:rPr>
      </w:pPr>
    </w:p>
    <w:p w:rsidR="007257F2" w:rsidRPr="007257F2" w:rsidRDefault="007257F2" w:rsidP="007257F2">
      <w:pPr>
        <w:pStyle w:val="HTML1"/>
        <w:shd w:val="clear" w:color="auto" w:fill="101012"/>
        <w:wordWrap w:val="0"/>
        <w:rPr>
          <w:rFonts w:ascii="var(--ds-font-family-code)" w:hAnsi="var(--ds-font-family-code)"/>
          <w:color w:val="FFFFFF"/>
          <w:lang w:val="en-US"/>
        </w:rPr>
      </w:pPr>
      <w:r w:rsidRPr="007257F2">
        <w:rPr>
          <w:rFonts w:ascii="var(--ds-font-family-code)" w:hAnsi="var(--ds-font-family-code)"/>
          <w:color w:val="FFFFFF"/>
          <w:lang w:val="en-US"/>
        </w:rPr>
        <w:t>.LC2</w:t>
      </w:r>
      <w:r w:rsidRPr="007257F2">
        <w:rPr>
          <w:rStyle w:val="token"/>
          <w:rFonts w:ascii="var(--ds-font-family-code)" w:hAnsi="var(--ds-font-family-code)"/>
          <w:color w:val="81A1C1"/>
          <w:lang w:val="en-US"/>
        </w:rPr>
        <w:t>:</w:t>
      </w:r>
    </w:p>
    <w:p w:rsidR="007257F2" w:rsidRDefault="007257F2" w:rsidP="007257F2">
      <w:pPr>
        <w:pStyle w:val="HTML1"/>
        <w:shd w:val="clear" w:color="auto" w:fill="101012"/>
        <w:wordWrap w:val="0"/>
        <w:rPr>
          <w:rFonts w:ascii="var(--ds-font-family-code)" w:hAnsi="var(--ds-font-family-code)"/>
          <w:color w:val="FFFFFF"/>
        </w:rPr>
      </w:pPr>
      <w:r w:rsidRPr="007257F2">
        <w:rPr>
          <w:rFonts w:ascii="var(--ds-font-family-code)" w:hAnsi="var(--ds-font-family-code)"/>
          <w:color w:val="FFFFFF"/>
          <w:lang w:val="en-US"/>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string</w:t>
      </w:r>
      <w:proofErr w:type="spellEnd"/>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Res</w:t>
      </w:r>
      <w:proofErr w:type="spellEnd"/>
      <w:r>
        <w:rPr>
          <w:rStyle w:val="token"/>
          <w:rFonts w:ascii="var(--ds-font-family-code)" w:hAnsi="var(--ds-font-family-code)"/>
          <w:color w:val="A3BE8C"/>
        </w:rPr>
        <w:t>: %</w:t>
      </w:r>
      <w:proofErr w:type="spellStart"/>
      <w:r>
        <w:rPr>
          <w:rStyle w:val="token"/>
          <w:rFonts w:ascii="var(--ds-font-family-code)" w:hAnsi="var(--ds-font-family-code)"/>
          <w:color w:val="A3BE8C"/>
        </w:rPr>
        <w:t>lf</w:t>
      </w:r>
      <w:proofErr w:type="spellEnd"/>
      <w:r>
        <w:rPr>
          <w:rStyle w:val="token"/>
          <w:rFonts w:ascii="var(--ds-font-family-code)" w:hAnsi="var(--ds-font-family-code)"/>
          <w:color w:val="A3BE8C"/>
        </w:rPr>
        <w:t>"</w:t>
      </w:r>
    </w:p>
    <w:p w:rsidR="007257F2" w:rsidRDefault="007257F2" w:rsidP="007257F2">
      <w:pPr>
        <w:pStyle w:val="HTML1"/>
        <w:shd w:val="clear" w:color="auto" w:fill="101012"/>
        <w:wordWrap w:val="0"/>
        <w:rPr>
          <w:rFonts w:ascii="var(--ds-font-family-code)" w:hAnsi="var(--ds-font-family-code)"/>
          <w:color w:val="FFFFFF"/>
        </w:rPr>
      </w:pPr>
    </w:p>
    <w:p w:rsidR="007257F2" w:rsidRDefault="007257F2" w:rsidP="007257F2">
      <w:pPr>
        <w:pStyle w:val="HTML1"/>
        <w:shd w:val="clear" w:color="auto" w:fill="101012"/>
        <w:wordWrap w:val="0"/>
        <w:rPr>
          <w:rFonts w:ascii="var(--ds-font-family-code)" w:hAnsi="var(--ds-font-family-code)"/>
          <w:color w:val="FFFFFF"/>
        </w:rPr>
      </w:pPr>
      <w:proofErr w:type="spellStart"/>
      <w:r>
        <w:rPr>
          <w:rFonts w:ascii="var(--ds-font-family-code)" w:hAnsi="var(--ds-font-family-code)"/>
          <w:color w:val="FFFFFF"/>
        </w:rPr>
        <w:t>main</w:t>
      </w:r>
      <w:proofErr w:type="spellEnd"/>
      <w:r>
        <w:rPr>
          <w:rStyle w:val="token"/>
          <w:rFonts w:ascii="var(--ds-font-family-code)" w:hAnsi="var(--ds-font-family-code)"/>
          <w:color w:val="81A1C1"/>
        </w:rPr>
        <w:t>:</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Другие инструкции</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w:t>
      </w:r>
    </w:p>
    <w:p w:rsidR="007257F2" w:rsidRDefault="007257F2" w:rsidP="007257F2">
      <w:pPr>
        <w:pStyle w:val="HTML1"/>
        <w:shd w:val="clear" w:color="auto" w:fill="101012"/>
        <w:wordWrap w:val="0"/>
        <w:rPr>
          <w:rFonts w:ascii="var(--ds-font-family-code)" w:hAnsi="var(--ds-font-family-code)"/>
          <w:color w:val="FFFFFF"/>
        </w:rPr>
      </w:pP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Получаем смещение метки .LC2</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mov</w:t>
      </w:r>
      <w:proofErr w:type="spellEnd"/>
      <w:r>
        <w:rPr>
          <w:rFonts w:ascii="var(--ds-font-family-code)" w:hAnsi="var(--ds-font-family-code)"/>
          <w:color w:val="FFFFFF"/>
        </w:rPr>
        <w:t xml:space="preserve"> </w:t>
      </w:r>
      <w:proofErr w:type="spellStart"/>
      <w:r>
        <w:rPr>
          <w:rFonts w:ascii="var(--ds-font-family-code)" w:hAnsi="var(--ds-font-family-code)"/>
          <w:color w:val="FFFFFF"/>
        </w:rPr>
        <w:t>eax</w:t>
      </w:r>
      <w:proofErr w:type="spellEnd"/>
      <w:r>
        <w:rPr>
          <w:rStyle w:val="token"/>
          <w:rFonts w:ascii="var(--ds-font-family-code)" w:hAnsi="var(--ds-font-family-code)"/>
          <w:color w:val="81A1C1"/>
        </w:rPr>
        <w:t>,</w:t>
      </w:r>
      <w:r>
        <w:rPr>
          <w:rFonts w:ascii="var(--ds-font-family-code)" w:hAnsi="var(--ds-font-family-code)"/>
          <w:color w:val="FFFFFF"/>
        </w:rPr>
        <w:t xml:space="preserve"> OFFSET FLAT</w:t>
      </w:r>
      <w:r>
        <w:rPr>
          <w:rStyle w:val="token"/>
          <w:rFonts w:ascii="var(--ds-font-family-code)" w:hAnsi="var(--ds-font-family-code)"/>
          <w:color w:val="81A1C1"/>
        </w:rPr>
        <w:t>:</w:t>
      </w:r>
      <w:r>
        <w:rPr>
          <w:rFonts w:ascii="var(--ds-font-family-code)" w:hAnsi="var(--ds-font-family-code)"/>
          <w:color w:val="FFFFFF"/>
        </w:rPr>
        <w:t>.LC2</w:t>
      </w:r>
    </w:p>
    <w:p w:rsidR="007257F2" w:rsidRDefault="007257F2" w:rsidP="007257F2">
      <w:pPr>
        <w:pStyle w:val="HTML1"/>
        <w:shd w:val="clear" w:color="auto" w:fill="101012"/>
        <w:wordWrap w:val="0"/>
        <w:rPr>
          <w:rFonts w:ascii="var(--ds-font-family-code)" w:hAnsi="var(--ds-font-family-code)"/>
          <w:color w:val="FFFFFF"/>
        </w:rPr>
      </w:pP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xml:space="preserve">; Передаем адрес строки в функцию </w:t>
      </w:r>
      <w:proofErr w:type="spellStart"/>
      <w:r>
        <w:rPr>
          <w:rStyle w:val="token"/>
          <w:rFonts w:ascii="var(--ds-font-family-code)" w:hAnsi="var(--ds-font-family-code)"/>
          <w:color w:val="636F88"/>
        </w:rPr>
        <w:t>printf</w:t>
      </w:r>
      <w:proofErr w:type="spellEnd"/>
    </w:p>
    <w:p w:rsidR="007257F2" w:rsidRPr="007257F2" w:rsidRDefault="007257F2" w:rsidP="007257F2">
      <w:pPr>
        <w:pStyle w:val="HTML1"/>
        <w:shd w:val="clear" w:color="auto" w:fill="101012"/>
        <w:wordWrap w:val="0"/>
        <w:rPr>
          <w:rFonts w:ascii="var(--ds-font-family-code)" w:hAnsi="var(--ds-font-family-code)"/>
          <w:color w:val="FFFFFF"/>
          <w:lang w:val="en-US"/>
        </w:rPr>
      </w:pPr>
      <w:r>
        <w:rPr>
          <w:rFonts w:ascii="var(--ds-font-family-code)" w:hAnsi="var(--ds-font-family-code)"/>
          <w:color w:val="FFFFFF"/>
        </w:rPr>
        <w:t xml:space="preserve">    </w:t>
      </w:r>
      <w:proofErr w:type="gramStart"/>
      <w:r w:rsidRPr="007257F2">
        <w:rPr>
          <w:rFonts w:ascii="var(--ds-font-family-code)" w:hAnsi="var(--ds-font-family-code)"/>
          <w:color w:val="FFFFFF"/>
          <w:lang w:val="en-US"/>
        </w:rPr>
        <w:t>push</w:t>
      </w:r>
      <w:proofErr w:type="gramEnd"/>
      <w:r w:rsidRPr="007257F2">
        <w:rPr>
          <w:rFonts w:ascii="var(--ds-font-family-code)" w:hAnsi="var(--ds-font-family-code)"/>
          <w:color w:val="FFFFFF"/>
          <w:lang w:val="en-US"/>
        </w:rPr>
        <w:t xml:space="preserve"> </w:t>
      </w:r>
      <w:proofErr w:type="spellStart"/>
      <w:r w:rsidRPr="007257F2">
        <w:rPr>
          <w:rFonts w:ascii="var(--ds-font-family-code)" w:hAnsi="var(--ds-font-family-code)"/>
          <w:color w:val="FFFFFF"/>
          <w:lang w:val="en-US"/>
        </w:rPr>
        <w:t>eax</w:t>
      </w:r>
      <w:proofErr w:type="spellEnd"/>
    </w:p>
    <w:p w:rsidR="007257F2" w:rsidRPr="007257F2" w:rsidRDefault="007257F2" w:rsidP="007257F2">
      <w:pPr>
        <w:pStyle w:val="HTML1"/>
        <w:shd w:val="clear" w:color="auto" w:fill="101012"/>
        <w:wordWrap w:val="0"/>
        <w:rPr>
          <w:rFonts w:ascii="var(--ds-font-family-code)" w:hAnsi="var(--ds-font-family-code)"/>
          <w:color w:val="FFFFFF"/>
          <w:lang w:val="en-US"/>
        </w:rPr>
      </w:pPr>
      <w:r w:rsidRPr="007257F2">
        <w:rPr>
          <w:rFonts w:ascii="var(--ds-font-family-code)" w:hAnsi="var(--ds-font-family-code)"/>
          <w:color w:val="FFFFFF"/>
          <w:lang w:val="en-US"/>
        </w:rPr>
        <w:t xml:space="preserve">    </w:t>
      </w:r>
      <w:proofErr w:type="gramStart"/>
      <w:r w:rsidRPr="007257F2">
        <w:rPr>
          <w:rFonts w:ascii="var(--ds-font-family-code)" w:hAnsi="var(--ds-font-family-code)"/>
          <w:color w:val="FFFFFF"/>
          <w:lang w:val="en-US"/>
        </w:rPr>
        <w:t>call</w:t>
      </w:r>
      <w:proofErr w:type="gramEnd"/>
      <w:r w:rsidRPr="007257F2">
        <w:rPr>
          <w:rFonts w:ascii="var(--ds-font-family-code)" w:hAnsi="var(--ds-font-family-code)"/>
          <w:color w:val="FFFFFF"/>
          <w:lang w:val="en-US"/>
        </w:rPr>
        <w:t xml:space="preserve"> </w:t>
      </w:r>
      <w:proofErr w:type="spellStart"/>
      <w:r w:rsidRPr="007257F2">
        <w:rPr>
          <w:rFonts w:ascii="var(--ds-font-family-code)" w:hAnsi="var(--ds-font-family-code)"/>
          <w:color w:val="FFFFFF"/>
          <w:lang w:val="en-US"/>
        </w:rPr>
        <w:t>printf</w:t>
      </w:r>
      <w:proofErr w:type="spellEnd"/>
    </w:p>
    <w:p w:rsidR="007257F2" w:rsidRPr="007257F2" w:rsidRDefault="007257F2" w:rsidP="007257F2">
      <w:pPr>
        <w:pStyle w:val="HTML1"/>
        <w:shd w:val="clear" w:color="auto" w:fill="101012"/>
        <w:wordWrap w:val="0"/>
        <w:rPr>
          <w:rFonts w:ascii="var(--ds-font-family-code)" w:hAnsi="var(--ds-font-family-code)"/>
          <w:color w:val="FFFFFF"/>
          <w:lang w:val="en-US"/>
        </w:rPr>
      </w:pPr>
      <w:r w:rsidRPr="007257F2">
        <w:rPr>
          <w:rFonts w:ascii="var(--ds-font-family-code)" w:hAnsi="var(--ds-font-family-code)"/>
          <w:color w:val="FFFFFF"/>
          <w:lang w:val="en-US"/>
        </w:rPr>
        <w:t xml:space="preserve">    </w:t>
      </w:r>
      <w:proofErr w:type="gramStart"/>
      <w:r w:rsidRPr="007257F2">
        <w:rPr>
          <w:rFonts w:ascii="var(--ds-font-family-code)" w:hAnsi="var(--ds-font-family-code)"/>
          <w:color w:val="FFFFFF"/>
          <w:lang w:val="en-US"/>
        </w:rPr>
        <w:t>add</w:t>
      </w:r>
      <w:proofErr w:type="gramEnd"/>
      <w:r w:rsidRPr="007257F2">
        <w:rPr>
          <w:rFonts w:ascii="var(--ds-font-family-code)" w:hAnsi="var(--ds-font-family-code)"/>
          <w:color w:val="FFFFFF"/>
          <w:lang w:val="en-US"/>
        </w:rPr>
        <w:t xml:space="preserve"> </w:t>
      </w:r>
      <w:proofErr w:type="spellStart"/>
      <w:r w:rsidRPr="007257F2">
        <w:rPr>
          <w:rFonts w:ascii="var(--ds-font-family-code)" w:hAnsi="var(--ds-font-family-code)"/>
          <w:color w:val="FFFFFF"/>
          <w:lang w:val="en-US"/>
        </w:rPr>
        <w:t>esp</w:t>
      </w:r>
      <w:proofErr w:type="spellEnd"/>
      <w:r w:rsidRPr="007257F2">
        <w:rPr>
          <w:rStyle w:val="token"/>
          <w:rFonts w:ascii="var(--ds-font-family-code)" w:hAnsi="var(--ds-font-family-code)"/>
          <w:color w:val="81A1C1"/>
          <w:lang w:val="en-US"/>
        </w:rPr>
        <w:t>,</w:t>
      </w:r>
      <w:r w:rsidRPr="007257F2">
        <w:rPr>
          <w:rFonts w:ascii="var(--ds-font-family-code)" w:hAnsi="var(--ds-font-family-code)"/>
          <w:color w:val="FFFFFF"/>
          <w:lang w:val="en-US"/>
        </w:rPr>
        <w:t xml:space="preserve"> </w:t>
      </w:r>
      <w:r w:rsidRPr="007257F2">
        <w:rPr>
          <w:rStyle w:val="token"/>
          <w:rFonts w:ascii="var(--ds-font-family-code)" w:hAnsi="var(--ds-font-family-code)"/>
          <w:color w:val="B48EAD"/>
          <w:lang w:val="en-US"/>
        </w:rPr>
        <w:t>4</w:t>
      </w:r>
      <w:r w:rsidRPr="007257F2">
        <w:rPr>
          <w:rFonts w:ascii="var(--ds-font-family-code)" w:hAnsi="var(--ds-font-family-code)"/>
          <w:color w:val="FFFFFF"/>
          <w:lang w:val="en-US"/>
        </w:rPr>
        <w:t xml:space="preserve">  </w:t>
      </w:r>
      <w:r w:rsidRPr="007257F2">
        <w:rPr>
          <w:rStyle w:val="token"/>
          <w:rFonts w:ascii="var(--ds-font-family-code)" w:hAnsi="var(--ds-font-family-code)"/>
          <w:color w:val="636F88"/>
          <w:lang w:val="en-US"/>
        </w:rPr>
        <w:t xml:space="preserve">; </w:t>
      </w:r>
      <w:r>
        <w:rPr>
          <w:rStyle w:val="token"/>
          <w:rFonts w:ascii="var(--ds-font-family-code)" w:hAnsi="var(--ds-font-family-code)"/>
          <w:color w:val="636F88"/>
        </w:rPr>
        <w:t>Очищаем</w:t>
      </w:r>
      <w:r w:rsidRPr="007257F2">
        <w:rPr>
          <w:rStyle w:val="token"/>
          <w:rFonts w:ascii="var(--ds-font-family-code)" w:hAnsi="var(--ds-font-family-code)"/>
          <w:color w:val="636F88"/>
          <w:lang w:val="en-US"/>
        </w:rPr>
        <w:t xml:space="preserve"> </w:t>
      </w:r>
      <w:r>
        <w:rPr>
          <w:rStyle w:val="token"/>
          <w:rFonts w:ascii="var(--ds-font-family-code)" w:hAnsi="var(--ds-font-family-code)"/>
          <w:color w:val="636F88"/>
        </w:rPr>
        <w:t>стек</w:t>
      </w:r>
    </w:p>
    <w:p w:rsidR="007257F2" w:rsidRPr="007257F2" w:rsidRDefault="007257F2" w:rsidP="007257F2">
      <w:pPr>
        <w:pStyle w:val="HTML1"/>
        <w:shd w:val="clear" w:color="auto" w:fill="101012"/>
        <w:wordWrap w:val="0"/>
        <w:rPr>
          <w:rFonts w:ascii="var(--ds-font-family-code)" w:hAnsi="var(--ds-font-family-code)"/>
          <w:color w:val="FFFFFF"/>
          <w:lang w:val="en-US"/>
        </w:rPr>
      </w:pPr>
    </w:p>
    <w:p w:rsidR="007257F2" w:rsidRDefault="007257F2" w:rsidP="007257F2">
      <w:pPr>
        <w:pStyle w:val="HTML1"/>
        <w:shd w:val="clear" w:color="auto" w:fill="101012"/>
        <w:wordWrap w:val="0"/>
        <w:rPr>
          <w:rFonts w:ascii="var(--ds-font-family-code)" w:hAnsi="var(--ds-font-family-code)"/>
          <w:color w:val="FFFFFF"/>
        </w:rPr>
      </w:pPr>
      <w:r w:rsidRPr="007257F2">
        <w:rPr>
          <w:rFonts w:ascii="var(--ds-font-family-code)" w:hAnsi="var(--ds-font-family-code)"/>
          <w:color w:val="FFFFFF"/>
          <w:lang w:val="en-US"/>
        </w:rPr>
        <w:t xml:space="preserve">    </w:t>
      </w:r>
      <w:r>
        <w:rPr>
          <w:rStyle w:val="token"/>
          <w:rFonts w:ascii="var(--ds-font-family-code)" w:hAnsi="var(--ds-font-family-code)"/>
          <w:color w:val="636F88"/>
        </w:rPr>
        <w:t>; Другие инструкции</w:t>
      </w:r>
    </w:p>
    <w:p w:rsidR="007257F2" w:rsidRDefault="007257F2" w:rsidP="007257F2">
      <w:pPr>
        <w:pStyle w:val="HTML1"/>
        <w:shd w:val="clear" w:color="auto" w:fill="101012"/>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636F88"/>
        </w:rPr>
        <w:t>; ...</w:t>
      </w:r>
    </w:p>
    <w:p w:rsidR="007257F2" w:rsidRDefault="007257F2" w:rsidP="007257F2">
      <w:pPr>
        <w:pStyle w:val="3"/>
        <w:shd w:val="clear" w:color="auto" w:fill="F7F7F7"/>
        <w:rPr>
          <w:rFonts w:ascii="Segoe UI" w:hAnsi="Segoe UI" w:cs="Segoe UI"/>
          <w:color w:val="3C3C43"/>
        </w:rPr>
      </w:pPr>
      <w:r>
        <w:rPr>
          <w:rFonts w:ascii="Segoe UI" w:hAnsi="Segoe UI" w:cs="Segoe UI"/>
          <w:color w:val="3C3C43"/>
        </w:rPr>
        <w:t>Итог:</w:t>
      </w:r>
    </w:p>
    <w:p w:rsidR="007257F2" w:rsidRDefault="007257F2" w:rsidP="00E43865">
      <w:pPr>
        <w:pStyle w:val="a7"/>
        <w:numPr>
          <w:ilvl w:val="0"/>
          <w:numId w:val="22"/>
        </w:numPr>
        <w:shd w:val="clear" w:color="auto" w:fill="F7F7F7"/>
        <w:spacing w:before="0" w:beforeAutospacing="0"/>
        <w:rPr>
          <w:rFonts w:ascii="Segoe UI" w:hAnsi="Segoe UI" w:cs="Segoe UI"/>
          <w:color w:val="3C3C43"/>
        </w:rPr>
      </w:pPr>
      <w:r>
        <w:rPr>
          <w:rStyle w:val="a8"/>
          <w:rFonts w:ascii="Segoe UI" w:hAnsi="Segoe UI" w:cs="Segoe UI"/>
          <w:color w:val="3C3C43"/>
        </w:rPr>
        <w:t>OFFSET FLAT:.LC2</w:t>
      </w:r>
      <w:r>
        <w:rPr>
          <w:rFonts w:ascii="Segoe UI" w:hAnsi="Segoe UI" w:cs="Segoe UI"/>
          <w:color w:val="3C3C43"/>
        </w:rPr>
        <w:t> используется для получения абсолютного адреса метки </w:t>
      </w:r>
      <w:r>
        <w:rPr>
          <w:rStyle w:val="HTML0"/>
          <w:rFonts w:ascii="var(--ds-font-family-code)" w:hAnsi="var(--ds-font-family-code)"/>
          <w:color w:val="3C3C43"/>
          <w:sz w:val="21"/>
          <w:szCs w:val="21"/>
        </w:rPr>
        <w:t>.LC2</w:t>
      </w:r>
      <w:r>
        <w:rPr>
          <w:rFonts w:ascii="Segoe UI" w:hAnsi="Segoe UI" w:cs="Segoe UI"/>
          <w:color w:val="3C3C43"/>
        </w:rPr>
        <w:t> в плоской модели памяти.</w:t>
      </w:r>
    </w:p>
    <w:p w:rsidR="007257F2" w:rsidRDefault="007257F2" w:rsidP="00E43865">
      <w:pPr>
        <w:pStyle w:val="a7"/>
        <w:numPr>
          <w:ilvl w:val="0"/>
          <w:numId w:val="22"/>
        </w:numPr>
        <w:shd w:val="clear" w:color="auto" w:fill="F7F7F7"/>
        <w:spacing w:before="0" w:beforeAutospacing="0"/>
        <w:rPr>
          <w:rFonts w:ascii="Segoe UI" w:hAnsi="Segoe UI" w:cs="Segoe UI"/>
          <w:color w:val="3C3C43"/>
        </w:rPr>
      </w:pPr>
      <w:r>
        <w:rPr>
          <w:rFonts w:ascii="Segoe UI" w:hAnsi="Segoe UI" w:cs="Segoe UI"/>
          <w:color w:val="3C3C43"/>
        </w:rPr>
        <w:t>Этот адрес может быть использован для передачи строки в функции, такие как </w:t>
      </w:r>
      <w:proofErr w:type="spellStart"/>
      <w:r>
        <w:rPr>
          <w:rStyle w:val="HTML0"/>
          <w:rFonts w:ascii="var(--ds-font-family-code)" w:hAnsi="var(--ds-font-family-code)"/>
          <w:color w:val="3C3C43"/>
          <w:sz w:val="21"/>
          <w:szCs w:val="21"/>
        </w:rPr>
        <w:t>printf</w:t>
      </w:r>
      <w:proofErr w:type="spellEnd"/>
      <w:r>
        <w:rPr>
          <w:rFonts w:ascii="Segoe UI" w:hAnsi="Segoe UI" w:cs="Segoe UI"/>
          <w:color w:val="3C3C43"/>
        </w:rPr>
        <w:t>, для вывода или других операций, требующих адреса строки.</w:t>
      </w:r>
    </w:p>
    <w:p w:rsidR="007257F2" w:rsidRDefault="007257F2" w:rsidP="007257F2">
      <w:pPr>
        <w:pStyle w:val="a7"/>
        <w:shd w:val="clear" w:color="auto" w:fill="F7F7F7"/>
        <w:rPr>
          <w:rFonts w:ascii="Segoe UI" w:hAnsi="Segoe UI" w:cs="Segoe UI"/>
          <w:color w:val="3C3C43"/>
        </w:rPr>
      </w:pPr>
      <w:r>
        <w:rPr>
          <w:rFonts w:ascii="Segoe UI" w:hAnsi="Segoe UI" w:cs="Segoe UI"/>
          <w:color w:val="3C3C43"/>
        </w:rPr>
        <w:t>Таким образом, </w:t>
      </w:r>
      <w:r>
        <w:rPr>
          <w:rStyle w:val="HTML0"/>
          <w:rFonts w:ascii="var(--ds-font-family-code)" w:hAnsi="var(--ds-font-family-code)"/>
          <w:color w:val="3C3C43"/>
          <w:sz w:val="21"/>
          <w:szCs w:val="21"/>
        </w:rPr>
        <w:t>OFFSET FLAT:.LC2</w:t>
      </w:r>
      <w:r>
        <w:rPr>
          <w:rFonts w:ascii="Segoe UI" w:hAnsi="Segoe UI" w:cs="Segoe UI"/>
          <w:color w:val="3C3C43"/>
        </w:rPr>
        <w:t> — это инструмент, который помогает получить адрес строки в памяти для дальнейшего использования в программе.</w:t>
      </w:r>
    </w:p>
    <w:p w:rsidR="007257F2" w:rsidRDefault="007257F2">
      <w:pPr>
        <w:rPr>
          <w:b/>
        </w:rPr>
      </w:pPr>
    </w:p>
    <w:p w:rsidR="009039D1" w:rsidRDefault="009039D1" w:rsidP="00E43865">
      <w:pPr>
        <w:pStyle w:val="a7"/>
        <w:numPr>
          <w:ilvl w:val="0"/>
          <w:numId w:val="23"/>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Метки (</w:t>
      </w:r>
      <w:r>
        <w:rPr>
          <w:rStyle w:val="HTML0"/>
          <w:rFonts w:ascii="var(--ds-font-family-code)" w:hAnsi="var(--ds-font-family-code)"/>
          <w:b/>
          <w:bCs/>
          <w:color w:val="3C3C43"/>
          <w:sz w:val="21"/>
          <w:szCs w:val="21"/>
        </w:rPr>
        <w:t>.LC0</w:t>
      </w:r>
      <w:r>
        <w:rPr>
          <w:rStyle w:val="a8"/>
          <w:rFonts w:ascii="Segoe UI" w:hAnsi="Segoe UI" w:cs="Segoe UI"/>
          <w:color w:val="3C3C43"/>
        </w:rPr>
        <w:t> и </w:t>
      </w:r>
      <w:r>
        <w:rPr>
          <w:rStyle w:val="HTML0"/>
          <w:rFonts w:ascii="var(--ds-font-family-code)" w:hAnsi="var(--ds-font-family-code)"/>
          <w:b/>
          <w:bCs/>
          <w:color w:val="3C3C43"/>
          <w:sz w:val="21"/>
          <w:szCs w:val="21"/>
        </w:rPr>
        <w:t>.LC1</w:t>
      </w:r>
      <w:r>
        <w:rPr>
          <w:rStyle w:val="a8"/>
          <w:rFonts w:ascii="Segoe UI" w:hAnsi="Segoe UI" w:cs="Segoe UI"/>
          <w:color w:val="3C3C43"/>
        </w:rPr>
        <w:t>)</w:t>
      </w:r>
      <w:r>
        <w:rPr>
          <w:rFonts w:ascii="Segoe UI" w:hAnsi="Segoe UI" w:cs="Segoe UI"/>
          <w:color w:val="3C3C43"/>
        </w:rPr>
        <w:t>:</w:t>
      </w:r>
    </w:p>
    <w:p w:rsidR="009039D1" w:rsidRDefault="009039D1" w:rsidP="00E43865">
      <w:pPr>
        <w:pStyle w:val="a7"/>
        <w:numPr>
          <w:ilvl w:val="1"/>
          <w:numId w:val="23"/>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.LC0</w:t>
      </w:r>
      <w:r>
        <w:rPr>
          <w:rFonts w:ascii="Segoe UI" w:hAnsi="Segoe UI" w:cs="Segoe UI"/>
          <w:color w:val="3C3C43"/>
        </w:rPr>
        <w:t> и </w:t>
      </w:r>
      <w:r>
        <w:rPr>
          <w:rStyle w:val="HTML0"/>
          <w:rFonts w:ascii="var(--ds-font-family-code)" w:hAnsi="var(--ds-font-family-code)"/>
          <w:color w:val="3C3C43"/>
          <w:sz w:val="21"/>
          <w:szCs w:val="21"/>
        </w:rPr>
        <w:t>.LC1</w:t>
      </w:r>
      <w:r>
        <w:rPr>
          <w:rFonts w:ascii="Segoe UI" w:hAnsi="Segoe UI" w:cs="Segoe UI"/>
          <w:color w:val="3C3C43"/>
        </w:rPr>
        <w:t> — это метки, которые обозначают адреса в памяти, где начинаются данные. Метки используются для удобства ссылки на эти данные в других частях программы.</w:t>
      </w:r>
    </w:p>
    <w:p w:rsidR="009039D1" w:rsidRDefault="009039D1" w:rsidP="00E43865">
      <w:pPr>
        <w:pStyle w:val="a7"/>
        <w:numPr>
          <w:ilvl w:val="0"/>
          <w:numId w:val="23"/>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Директива </w:t>
      </w:r>
      <w:r>
        <w:rPr>
          <w:rStyle w:val="HTML0"/>
          <w:rFonts w:ascii="var(--ds-font-family-code)" w:hAnsi="var(--ds-font-family-code)"/>
          <w:b/>
          <w:bCs/>
          <w:color w:val="3C3C43"/>
          <w:sz w:val="21"/>
          <w:szCs w:val="21"/>
        </w:rPr>
        <w:t>.</w:t>
      </w:r>
      <w:proofErr w:type="spellStart"/>
      <w:r>
        <w:rPr>
          <w:rStyle w:val="HTML0"/>
          <w:rFonts w:ascii="var(--ds-font-family-code)" w:hAnsi="var(--ds-font-family-code)"/>
          <w:b/>
          <w:bCs/>
          <w:color w:val="3C3C43"/>
          <w:sz w:val="21"/>
          <w:szCs w:val="21"/>
        </w:rPr>
        <w:t>long</w:t>
      </w:r>
      <w:proofErr w:type="spellEnd"/>
      <w:r>
        <w:rPr>
          <w:rFonts w:ascii="Segoe UI" w:hAnsi="Segoe UI" w:cs="Segoe UI"/>
          <w:color w:val="3C3C43"/>
        </w:rPr>
        <w:t>:</w:t>
      </w:r>
    </w:p>
    <w:p w:rsidR="009039D1" w:rsidRDefault="009039D1" w:rsidP="00E43865">
      <w:pPr>
        <w:pStyle w:val="a7"/>
        <w:numPr>
          <w:ilvl w:val="1"/>
          <w:numId w:val="23"/>
        </w:numPr>
        <w:shd w:val="clear" w:color="auto" w:fill="F7F7F7"/>
        <w:spacing w:before="0" w:beforeAutospacing="0"/>
        <w:rPr>
          <w:rFonts w:ascii="Segoe UI" w:hAnsi="Segoe UI" w:cs="Segoe UI"/>
          <w:color w:val="3C3C43"/>
        </w:rPr>
      </w:pPr>
      <w:r>
        <w:rPr>
          <w:rStyle w:val="HTML0"/>
          <w:rFonts w:ascii="var(--ds-font-family-code)" w:hAnsi="var(--ds-font-family-code)"/>
          <w:color w:val="3C3C43"/>
          <w:sz w:val="21"/>
          <w:szCs w:val="21"/>
        </w:rPr>
        <w:t>.</w:t>
      </w:r>
      <w:proofErr w:type="spellStart"/>
      <w:r>
        <w:rPr>
          <w:rStyle w:val="HTML0"/>
          <w:rFonts w:ascii="var(--ds-font-family-code)" w:hAnsi="var(--ds-font-family-code)"/>
          <w:color w:val="3C3C43"/>
          <w:sz w:val="21"/>
          <w:szCs w:val="21"/>
        </w:rPr>
        <w:t>long</w:t>
      </w:r>
      <w:proofErr w:type="spellEnd"/>
      <w:r>
        <w:rPr>
          <w:rFonts w:ascii="Segoe UI" w:hAnsi="Segoe UI" w:cs="Segoe UI"/>
          <w:color w:val="3C3C43"/>
        </w:rPr>
        <w:t> — это директива ассемблера, которая указывает, что следующее значение должно быть сохранено в памяти как 32-битное целое число (</w:t>
      </w:r>
      <w:proofErr w:type="spellStart"/>
      <w:r>
        <w:rPr>
          <w:rFonts w:ascii="Segoe UI" w:hAnsi="Segoe UI" w:cs="Segoe UI"/>
          <w:color w:val="3C3C43"/>
        </w:rPr>
        <w:t>long</w:t>
      </w:r>
      <w:proofErr w:type="spellEnd"/>
      <w:r>
        <w:rPr>
          <w:rFonts w:ascii="Segoe UI" w:hAnsi="Segoe UI" w:cs="Segoe UI"/>
          <w:color w:val="3C3C43"/>
        </w:rPr>
        <w:t>).</w:t>
      </w:r>
    </w:p>
    <w:p w:rsidR="009039D1" w:rsidRDefault="009039D1" w:rsidP="009039D1">
      <w:pPr>
        <w:pStyle w:val="3"/>
        <w:shd w:val="clear" w:color="auto" w:fill="F7F7F7"/>
        <w:rPr>
          <w:rFonts w:ascii="Segoe UI" w:hAnsi="Segoe UI" w:cs="Segoe UI"/>
          <w:color w:val="3C3C43"/>
        </w:rPr>
      </w:pPr>
      <w:r>
        <w:rPr>
          <w:rFonts w:ascii="Segoe UI" w:hAnsi="Segoe UI" w:cs="Segoe UI"/>
          <w:color w:val="3C3C43"/>
        </w:rPr>
        <w:t>Разбор данных:</w:t>
      </w:r>
    </w:p>
    <w:p w:rsidR="009039D1" w:rsidRDefault="009039D1" w:rsidP="009039D1">
      <w:pPr>
        <w:pStyle w:val="4"/>
        <w:shd w:val="clear" w:color="auto" w:fill="F7F7F7"/>
        <w:rPr>
          <w:rFonts w:ascii="Segoe UI" w:hAnsi="Segoe UI" w:cs="Segoe UI"/>
          <w:color w:val="3C3C43"/>
        </w:rPr>
      </w:pPr>
      <w:r>
        <w:rPr>
          <w:rStyle w:val="HTML0"/>
          <w:rFonts w:ascii="var(--ds-font-family-code)" w:hAnsi="var(--ds-font-family-code)"/>
          <w:color w:val="3C3C43"/>
          <w:sz w:val="21"/>
          <w:szCs w:val="21"/>
        </w:rPr>
        <w:t>.LC0</w:t>
      </w:r>
      <w:r>
        <w:rPr>
          <w:rFonts w:ascii="Segoe UI" w:hAnsi="Segoe UI" w:cs="Segoe UI"/>
          <w:color w:val="3C3C43"/>
        </w:rPr>
        <w:t>:</w:t>
      </w:r>
    </w:p>
    <w:p w:rsidR="009039D1" w:rsidRDefault="009039D1" w:rsidP="00E43865">
      <w:pPr>
        <w:pStyle w:val="a7"/>
        <w:numPr>
          <w:ilvl w:val="0"/>
          <w:numId w:val="24"/>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Первое значение (</w:t>
      </w:r>
      <w:r>
        <w:rPr>
          <w:rStyle w:val="HTML0"/>
          <w:rFonts w:ascii="var(--ds-font-family-code)" w:hAnsi="var(--ds-font-family-code)"/>
          <w:b/>
          <w:bCs/>
          <w:color w:val="3C3C43"/>
          <w:sz w:val="21"/>
          <w:szCs w:val="21"/>
        </w:rPr>
        <w:t>.</w:t>
      </w:r>
      <w:proofErr w:type="spellStart"/>
      <w:r>
        <w:rPr>
          <w:rStyle w:val="HTML0"/>
          <w:rFonts w:ascii="var(--ds-font-family-code)" w:hAnsi="var(--ds-font-family-code)"/>
          <w:b/>
          <w:bCs/>
          <w:color w:val="3C3C43"/>
          <w:sz w:val="21"/>
          <w:szCs w:val="21"/>
        </w:rPr>
        <w:t>long</w:t>
      </w:r>
      <w:proofErr w:type="spellEnd"/>
      <w:r>
        <w:rPr>
          <w:rStyle w:val="HTML0"/>
          <w:rFonts w:ascii="var(--ds-font-family-code)" w:hAnsi="var(--ds-font-family-code)"/>
          <w:b/>
          <w:bCs/>
          <w:color w:val="3C3C43"/>
          <w:sz w:val="21"/>
          <w:szCs w:val="21"/>
        </w:rPr>
        <w:t xml:space="preserve"> 0</w:t>
      </w:r>
      <w:r>
        <w:rPr>
          <w:rStyle w:val="a8"/>
          <w:rFonts w:ascii="Segoe UI" w:hAnsi="Segoe UI" w:cs="Segoe UI"/>
          <w:color w:val="3C3C43"/>
        </w:rPr>
        <w:t>)</w:t>
      </w:r>
      <w:r>
        <w:rPr>
          <w:rFonts w:ascii="Segoe UI" w:hAnsi="Segoe UI" w:cs="Segoe UI"/>
          <w:color w:val="3C3C43"/>
        </w:rPr>
        <w:t>:</w:t>
      </w:r>
    </w:p>
    <w:p w:rsidR="009039D1" w:rsidRDefault="009039D1" w:rsidP="00E43865">
      <w:pPr>
        <w:pStyle w:val="a7"/>
        <w:numPr>
          <w:ilvl w:val="1"/>
          <w:numId w:val="24"/>
        </w:numPr>
        <w:shd w:val="clear" w:color="auto" w:fill="F7F7F7"/>
        <w:spacing w:before="0" w:beforeAutospacing="0"/>
        <w:rPr>
          <w:rFonts w:ascii="Segoe UI" w:hAnsi="Segoe UI" w:cs="Segoe UI"/>
          <w:color w:val="3C3C43"/>
        </w:rPr>
      </w:pPr>
      <w:r>
        <w:rPr>
          <w:rFonts w:ascii="Segoe UI" w:hAnsi="Segoe UI" w:cs="Segoe UI"/>
          <w:color w:val="3C3C43"/>
        </w:rPr>
        <w:t>Это 32-битное целое число, которое сохраняется в памяти как </w:t>
      </w:r>
      <w:r>
        <w:rPr>
          <w:rStyle w:val="HTML0"/>
          <w:rFonts w:ascii="var(--ds-font-family-code)" w:hAnsi="var(--ds-font-family-code)"/>
          <w:color w:val="3C3C43"/>
          <w:sz w:val="21"/>
          <w:szCs w:val="21"/>
        </w:rPr>
        <w:t>0</w:t>
      </w:r>
      <w:r>
        <w:rPr>
          <w:rFonts w:ascii="Segoe UI" w:hAnsi="Segoe UI" w:cs="Segoe UI"/>
          <w:color w:val="3C3C43"/>
        </w:rPr>
        <w:t>.</w:t>
      </w:r>
    </w:p>
    <w:p w:rsidR="009039D1" w:rsidRDefault="009039D1" w:rsidP="00E43865">
      <w:pPr>
        <w:pStyle w:val="a7"/>
        <w:numPr>
          <w:ilvl w:val="0"/>
          <w:numId w:val="24"/>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Второе значение (</w:t>
      </w:r>
      <w:r>
        <w:rPr>
          <w:rStyle w:val="HTML0"/>
          <w:rFonts w:ascii="var(--ds-font-family-code)" w:hAnsi="var(--ds-font-family-code)"/>
          <w:b/>
          <w:bCs/>
          <w:color w:val="3C3C43"/>
          <w:sz w:val="21"/>
          <w:szCs w:val="21"/>
        </w:rPr>
        <w:t>.</w:t>
      </w:r>
      <w:proofErr w:type="spellStart"/>
      <w:r>
        <w:rPr>
          <w:rStyle w:val="HTML0"/>
          <w:rFonts w:ascii="var(--ds-font-family-code)" w:hAnsi="var(--ds-font-family-code)"/>
          <w:b/>
          <w:bCs/>
          <w:color w:val="3C3C43"/>
          <w:sz w:val="21"/>
          <w:szCs w:val="21"/>
        </w:rPr>
        <w:t>long</w:t>
      </w:r>
      <w:proofErr w:type="spellEnd"/>
      <w:r>
        <w:rPr>
          <w:rStyle w:val="HTML0"/>
          <w:rFonts w:ascii="var(--ds-font-family-code)" w:hAnsi="var(--ds-font-family-code)"/>
          <w:b/>
          <w:bCs/>
          <w:color w:val="3C3C43"/>
          <w:sz w:val="21"/>
          <w:szCs w:val="21"/>
        </w:rPr>
        <w:t xml:space="preserve"> 1072693248</w:t>
      </w:r>
      <w:r>
        <w:rPr>
          <w:rStyle w:val="a8"/>
          <w:rFonts w:ascii="Segoe UI" w:hAnsi="Segoe UI" w:cs="Segoe UI"/>
          <w:color w:val="3C3C43"/>
        </w:rPr>
        <w:t>)</w:t>
      </w:r>
      <w:r>
        <w:rPr>
          <w:rFonts w:ascii="Segoe UI" w:hAnsi="Segoe UI" w:cs="Segoe UI"/>
          <w:color w:val="3C3C43"/>
        </w:rPr>
        <w:t>:</w:t>
      </w:r>
    </w:p>
    <w:p w:rsidR="009039D1" w:rsidRDefault="009039D1" w:rsidP="00E43865">
      <w:pPr>
        <w:pStyle w:val="a7"/>
        <w:numPr>
          <w:ilvl w:val="1"/>
          <w:numId w:val="24"/>
        </w:numPr>
        <w:shd w:val="clear" w:color="auto" w:fill="F7F7F7"/>
        <w:spacing w:before="0" w:beforeAutospacing="0"/>
        <w:rPr>
          <w:rFonts w:ascii="Segoe UI" w:hAnsi="Segoe UI" w:cs="Segoe UI"/>
          <w:color w:val="3C3C43"/>
        </w:rPr>
      </w:pPr>
      <w:r>
        <w:rPr>
          <w:rFonts w:ascii="Segoe UI" w:hAnsi="Segoe UI" w:cs="Segoe UI"/>
          <w:color w:val="3C3C43"/>
        </w:rPr>
        <w:t>Это 32-битное целое число, которое сохраняется в памяти как </w:t>
      </w:r>
      <w:r>
        <w:rPr>
          <w:rStyle w:val="HTML0"/>
          <w:rFonts w:ascii="var(--ds-font-family-code)" w:hAnsi="var(--ds-font-family-code)"/>
          <w:color w:val="3C3C43"/>
          <w:sz w:val="21"/>
          <w:szCs w:val="21"/>
        </w:rPr>
        <w:t>1072693248</w:t>
      </w:r>
      <w:r>
        <w:rPr>
          <w:rFonts w:ascii="Segoe UI" w:hAnsi="Segoe UI" w:cs="Segoe UI"/>
          <w:color w:val="3C3C43"/>
        </w:rPr>
        <w:t>.</w:t>
      </w:r>
    </w:p>
    <w:p w:rsidR="009039D1" w:rsidRDefault="009039D1" w:rsidP="009039D1">
      <w:pPr>
        <w:pStyle w:val="4"/>
        <w:shd w:val="clear" w:color="auto" w:fill="F7F7F7"/>
        <w:rPr>
          <w:rFonts w:ascii="Segoe UI" w:hAnsi="Segoe UI" w:cs="Segoe UI"/>
          <w:color w:val="3C3C43"/>
        </w:rPr>
      </w:pPr>
      <w:r>
        <w:rPr>
          <w:rStyle w:val="HTML0"/>
          <w:rFonts w:ascii="var(--ds-font-family-code)" w:hAnsi="var(--ds-font-family-code)"/>
          <w:color w:val="3C3C43"/>
          <w:sz w:val="21"/>
          <w:szCs w:val="21"/>
        </w:rPr>
        <w:t>.LC1</w:t>
      </w:r>
      <w:r>
        <w:rPr>
          <w:rFonts w:ascii="Segoe UI" w:hAnsi="Segoe UI" w:cs="Segoe UI"/>
          <w:color w:val="3C3C43"/>
        </w:rPr>
        <w:t>:</w:t>
      </w:r>
    </w:p>
    <w:p w:rsidR="009039D1" w:rsidRDefault="009039D1" w:rsidP="00E43865">
      <w:pPr>
        <w:pStyle w:val="a7"/>
        <w:numPr>
          <w:ilvl w:val="0"/>
          <w:numId w:val="25"/>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lastRenderedPageBreak/>
        <w:t>Первое значение (</w:t>
      </w:r>
      <w:r>
        <w:rPr>
          <w:rStyle w:val="HTML0"/>
          <w:rFonts w:ascii="var(--ds-font-family-code)" w:hAnsi="var(--ds-font-family-code)"/>
          <w:b/>
          <w:bCs/>
          <w:color w:val="3C3C43"/>
          <w:sz w:val="21"/>
          <w:szCs w:val="21"/>
        </w:rPr>
        <w:t>.</w:t>
      </w:r>
      <w:proofErr w:type="spellStart"/>
      <w:r>
        <w:rPr>
          <w:rStyle w:val="HTML0"/>
          <w:rFonts w:ascii="var(--ds-font-family-code)" w:hAnsi="var(--ds-font-family-code)"/>
          <w:b/>
          <w:bCs/>
          <w:color w:val="3C3C43"/>
          <w:sz w:val="21"/>
          <w:szCs w:val="21"/>
        </w:rPr>
        <w:t>long</w:t>
      </w:r>
      <w:proofErr w:type="spellEnd"/>
      <w:r>
        <w:rPr>
          <w:rStyle w:val="HTML0"/>
          <w:rFonts w:ascii="var(--ds-font-family-code)" w:hAnsi="var(--ds-font-family-code)"/>
          <w:b/>
          <w:bCs/>
          <w:color w:val="3C3C43"/>
          <w:sz w:val="21"/>
          <w:szCs w:val="21"/>
        </w:rPr>
        <w:t xml:space="preserve"> 0</w:t>
      </w:r>
      <w:r>
        <w:rPr>
          <w:rStyle w:val="a8"/>
          <w:rFonts w:ascii="Segoe UI" w:hAnsi="Segoe UI" w:cs="Segoe UI"/>
          <w:color w:val="3C3C43"/>
        </w:rPr>
        <w:t>)</w:t>
      </w:r>
      <w:r>
        <w:rPr>
          <w:rFonts w:ascii="Segoe UI" w:hAnsi="Segoe UI" w:cs="Segoe UI"/>
          <w:color w:val="3C3C43"/>
        </w:rPr>
        <w:t>:</w:t>
      </w:r>
    </w:p>
    <w:p w:rsidR="009039D1" w:rsidRDefault="009039D1" w:rsidP="00E43865">
      <w:pPr>
        <w:pStyle w:val="a7"/>
        <w:numPr>
          <w:ilvl w:val="1"/>
          <w:numId w:val="25"/>
        </w:numPr>
        <w:shd w:val="clear" w:color="auto" w:fill="F7F7F7"/>
        <w:spacing w:before="0" w:beforeAutospacing="0"/>
        <w:rPr>
          <w:rFonts w:ascii="Segoe UI" w:hAnsi="Segoe UI" w:cs="Segoe UI"/>
          <w:color w:val="3C3C43"/>
        </w:rPr>
      </w:pPr>
      <w:r>
        <w:rPr>
          <w:rFonts w:ascii="Segoe UI" w:hAnsi="Segoe UI" w:cs="Segoe UI"/>
          <w:color w:val="3C3C43"/>
        </w:rPr>
        <w:t>Это 32-битное целое число, которое сохраняется в памяти как </w:t>
      </w:r>
      <w:r>
        <w:rPr>
          <w:rStyle w:val="HTML0"/>
          <w:rFonts w:ascii="var(--ds-font-family-code)" w:hAnsi="var(--ds-font-family-code)"/>
          <w:color w:val="3C3C43"/>
          <w:sz w:val="21"/>
          <w:szCs w:val="21"/>
        </w:rPr>
        <w:t>0</w:t>
      </w:r>
      <w:r>
        <w:rPr>
          <w:rFonts w:ascii="Segoe UI" w:hAnsi="Segoe UI" w:cs="Segoe UI"/>
          <w:color w:val="3C3C43"/>
        </w:rPr>
        <w:t>.</w:t>
      </w:r>
    </w:p>
    <w:p w:rsidR="009039D1" w:rsidRDefault="009039D1" w:rsidP="00E43865">
      <w:pPr>
        <w:pStyle w:val="a7"/>
        <w:numPr>
          <w:ilvl w:val="0"/>
          <w:numId w:val="25"/>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Второе значение (</w:t>
      </w:r>
      <w:r>
        <w:rPr>
          <w:rStyle w:val="HTML0"/>
          <w:rFonts w:ascii="var(--ds-font-family-code)" w:hAnsi="var(--ds-font-family-code)"/>
          <w:b/>
          <w:bCs/>
          <w:color w:val="3C3C43"/>
          <w:sz w:val="21"/>
          <w:szCs w:val="21"/>
        </w:rPr>
        <w:t>.</w:t>
      </w:r>
      <w:proofErr w:type="spellStart"/>
      <w:r>
        <w:rPr>
          <w:rStyle w:val="HTML0"/>
          <w:rFonts w:ascii="var(--ds-font-family-code)" w:hAnsi="var(--ds-font-family-code)"/>
          <w:b/>
          <w:bCs/>
          <w:color w:val="3C3C43"/>
          <w:sz w:val="21"/>
          <w:szCs w:val="21"/>
        </w:rPr>
        <w:t>long</w:t>
      </w:r>
      <w:proofErr w:type="spellEnd"/>
      <w:r>
        <w:rPr>
          <w:rStyle w:val="HTML0"/>
          <w:rFonts w:ascii="var(--ds-font-family-code)" w:hAnsi="var(--ds-font-family-code)"/>
          <w:b/>
          <w:bCs/>
          <w:color w:val="3C3C43"/>
          <w:sz w:val="21"/>
          <w:szCs w:val="21"/>
        </w:rPr>
        <w:t xml:space="preserve"> 1073741824</w:t>
      </w:r>
      <w:r>
        <w:rPr>
          <w:rStyle w:val="a8"/>
          <w:rFonts w:ascii="Segoe UI" w:hAnsi="Segoe UI" w:cs="Segoe UI"/>
          <w:color w:val="3C3C43"/>
        </w:rPr>
        <w:t>)</w:t>
      </w:r>
      <w:r>
        <w:rPr>
          <w:rFonts w:ascii="Segoe UI" w:hAnsi="Segoe UI" w:cs="Segoe UI"/>
          <w:color w:val="3C3C43"/>
        </w:rPr>
        <w:t>:</w:t>
      </w:r>
    </w:p>
    <w:p w:rsidR="009039D1" w:rsidRDefault="009039D1" w:rsidP="00E43865">
      <w:pPr>
        <w:pStyle w:val="a7"/>
        <w:numPr>
          <w:ilvl w:val="1"/>
          <w:numId w:val="25"/>
        </w:numPr>
        <w:shd w:val="clear" w:color="auto" w:fill="F7F7F7"/>
        <w:spacing w:before="0" w:beforeAutospacing="0"/>
        <w:rPr>
          <w:rFonts w:ascii="Segoe UI" w:hAnsi="Segoe UI" w:cs="Segoe UI"/>
          <w:color w:val="3C3C43"/>
        </w:rPr>
      </w:pPr>
      <w:r>
        <w:rPr>
          <w:rFonts w:ascii="Segoe UI" w:hAnsi="Segoe UI" w:cs="Segoe UI"/>
          <w:color w:val="3C3C43"/>
        </w:rPr>
        <w:t>Это 32-битное целое число, которое сохраняется в памяти как </w:t>
      </w:r>
      <w:r>
        <w:rPr>
          <w:rStyle w:val="HTML0"/>
          <w:rFonts w:ascii="var(--ds-font-family-code)" w:hAnsi="var(--ds-font-family-code)"/>
          <w:color w:val="3C3C43"/>
          <w:sz w:val="21"/>
          <w:szCs w:val="21"/>
        </w:rPr>
        <w:t>1073741824</w:t>
      </w:r>
      <w:r>
        <w:rPr>
          <w:rFonts w:ascii="Segoe UI" w:hAnsi="Segoe UI" w:cs="Segoe UI"/>
          <w:color w:val="3C3C43"/>
        </w:rPr>
        <w:t>.</w:t>
      </w:r>
    </w:p>
    <w:p w:rsidR="009039D1" w:rsidRDefault="009039D1" w:rsidP="009039D1">
      <w:pPr>
        <w:pStyle w:val="3"/>
        <w:shd w:val="clear" w:color="auto" w:fill="F7F7F7"/>
        <w:rPr>
          <w:rFonts w:ascii="Segoe UI" w:hAnsi="Segoe UI" w:cs="Segoe UI"/>
          <w:color w:val="3C3C43"/>
        </w:rPr>
      </w:pPr>
      <w:r>
        <w:rPr>
          <w:rFonts w:ascii="Segoe UI" w:hAnsi="Segoe UI" w:cs="Segoe UI"/>
          <w:color w:val="3C3C43"/>
        </w:rPr>
        <w:t>Что это означает:</w:t>
      </w:r>
    </w:p>
    <w:p w:rsidR="009039D1" w:rsidRDefault="009039D1" w:rsidP="00E43865">
      <w:pPr>
        <w:pStyle w:val="a7"/>
        <w:numPr>
          <w:ilvl w:val="0"/>
          <w:numId w:val="26"/>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Двойные значения</w:t>
      </w:r>
      <w:r>
        <w:rPr>
          <w:rFonts w:ascii="Segoe UI" w:hAnsi="Segoe UI" w:cs="Segoe UI"/>
          <w:color w:val="3C3C43"/>
        </w:rPr>
        <w:t>:</w:t>
      </w:r>
    </w:p>
    <w:p w:rsidR="009039D1" w:rsidRDefault="009039D1" w:rsidP="00E43865">
      <w:pPr>
        <w:pStyle w:val="a7"/>
        <w:numPr>
          <w:ilvl w:val="1"/>
          <w:numId w:val="26"/>
        </w:numPr>
        <w:shd w:val="clear" w:color="auto" w:fill="F7F7F7"/>
        <w:spacing w:before="0" w:beforeAutospacing="0"/>
        <w:rPr>
          <w:rFonts w:ascii="Segoe UI" w:hAnsi="Segoe UI" w:cs="Segoe UI"/>
          <w:color w:val="3C3C43"/>
        </w:rPr>
      </w:pPr>
      <w:r>
        <w:rPr>
          <w:rFonts w:ascii="Segoe UI" w:hAnsi="Segoe UI" w:cs="Segoe UI"/>
          <w:color w:val="3C3C43"/>
        </w:rPr>
        <w:t>Каждая метка </w:t>
      </w:r>
      <w:r>
        <w:rPr>
          <w:rStyle w:val="HTML0"/>
          <w:rFonts w:ascii="var(--ds-font-family-code)" w:hAnsi="var(--ds-font-family-code)"/>
          <w:color w:val="3C3C43"/>
          <w:sz w:val="21"/>
          <w:szCs w:val="21"/>
        </w:rPr>
        <w:t>.LC0</w:t>
      </w:r>
      <w:r>
        <w:rPr>
          <w:rFonts w:ascii="Segoe UI" w:hAnsi="Segoe UI" w:cs="Segoe UI"/>
          <w:color w:val="3C3C43"/>
        </w:rPr>
        <w:t> и </w:t>
      </w:r>
      <w:r>
        <w:rPr>
          <w:rStyle w:val="HTML0"/>
          <w:rFonts w:ascii="var(--ds-font-family-code)" w:hAnsi="var(--ds-font-family-code)"/>
          <w:color w:val="3C3C43"/>
          <w:sz w:val="21"/>
          <w:szCs w:val="21"/>
        </w:rPr>
        <w:t>.LC1</w:t>
      </w:r>
      <w:r>
        <w:rPr>
          <w:rFonts w:ascii="Segoe UI" w:hAnsi="Segoe UI" w:cs="Segoe UI"/>
          <w:color w:val="3C3C43"/>
        </w:rPr>
        <w:t> содержит два 32-битных значения. Это может указывать на то, что эти данные представляют собой числа с плавающей запятой двойной точности (</w:t>
      </w:r>
      <w:proofErr w:type="spellStart"/>
      <w:r>
        <w:rPr>
          <w:rFonts w:ascii="Segoe UI" w:hAnsi="Segoe UI" w:cs="Segoe UI"/>
          <w:color w:val="3C3C43"/>
        </w:rPr>
        <w:t>double</w:t>
      </w:r>
      <w:proofErr w:type="spellEnd"/>
      <w:r>
        <w:rPr>
          <w:rFonts w:ascii="Segoe UI" w:hAnsi="Segoe UI" w:cs="Segoe UI"/>
          <w:color w:val="3C3C43"/>
        </w:rPr>
        <w:t>), которые хранятся в формате IEEE 754.</w:t>
      </w:r>
    </w:p>
    <w:p w:rsidR="009039D1" w:rsidRDefault="009039D1" w:rsidP="00E43865">
      <w:pPr>
        <w:pStyle w:val="a7"/>
        <w:numPr>
          <w:ilvl w:val="0"/>
          <w:numId w:val="26"/>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Формат IEEE 754</w:t>
      </w:r>
      <w:r>
        <w:rPr>
          <w:rFonts w:ascii="Segoe UI" w:hAnsi="Segoe UI" w:cs="Segoe UI"/>
          <w:color w:val="3C3C43"/>
        </w:rPr>
        <w:t>:</w:t>
      </w:r>
    </w:p>
    <w:p w:rsidR="009039D1" w:rsidRDefault="009039D1" w:rsidP="00E43865">
      <w:pPr>
        <w:pStyle w:val="a7"/>
        <w:numPr>
          <w:ilvl w:val="1"/>
          <w:numId w:val="26"/>
        </w:numPr>
        <w:shd w:val="clear" w:color="auto" w:fill="F7F7F7"/>
        <w:spacing w:before="0" w:beforeAutospacing="0" w:after="60" w:afterAutospacing="0"/>
        <w:rPr>
          <w:rFonts w:ascii="Segoe UI" w:hAnsi="Segoe UI" w:cs="Segoe UI"/>
          <w:color w:val="3C3C43"/>
        </w:rPr>
      </w:pPr>
      <w:r>
        <w:rPr>
          <w:rFonts w:ascii="Segoe UI" w:hAnsi="Segoe UI" w:cs="Segoe UI"/>
          <w:color w:val="3C3C43"/>
        </w:rPr>
        <w:t>Числа с плавающей запятой двойной точности (</w:t>
      </w:r>
      <w:proofErr w:type="spellStart"/>
      <w:r>
        <w:rPr>
          <w:rFonts w:ascii="Segoe UI" w:hAnsi="Segoe UI" w:cs="Segoe UI"/>
          <w:color w:val="3C3C43"/>
        </w:rPr>
        <w:t>double</w:t>
      </w:r>
      <w:proofErr w:type="spellEnd"/>
      <w:r>
        <w:rPr>
          <w:rFonts w:ascii="Segoe UI" w:hAnsi="Segoe UI" w:cs="Segoe UI"/>
          <w:color w:val="3C3C43"/>
        </w:rPr>
        <w:t xml:space="preserve">) в формате IEEE 754 занимают 64 бита (8 байт). Они состоят </w:t>
      </w:r>
      <w:proofErr w:type="gramStart"/>
      <w:r>
        <w:rPr>
          <w:rFonts w:ascii="Segoe UI" w:hAnsi="Segoe UI" w:cs="Segoe UI"/>
          <w:color w:val="3C3C43"/>
        </w:rPr>
        <w:t>из</w:t>
      </w:r>
      <w:proofErr w:type="gramEnd"/>
      <w:r>
        <w:rPr>
          <w:rFonts w:ascii="Segoe UI" w:hAnsi="Segoe UI" w:cs="Segoe UI"/>
          <w:color w:val="3C3C43"/>
        </w:rPr>
        <w:t>:</w:t>
      </w:r>
    </w:p>
    <w:p w:rsidR="009039D1" w:rsidRDefault="009039D1" w:rsidP="00E43865">
      <w:pPr>
        <w:pStyle w:val="a7"/>
        <w:numPr>
          <w:ilvl w:val="2"/>
          <w:numId w:val="26"/>
        </w:numPr>
        <w:shd w:val="clear" w:color="auto" w:fill="F7F7F7"/>
        <w:spacing w:before="0" w:beforeAutospacing="0"/>
        <w:rPr>
          <w:rFonts w:ascii="Segoe UI" w:hAnsi="Segoe UI" w:cs="Segoe UI"/>
          <w:color w:val="3C3C43"/>
        </w:rPr>
      </w:pPr>
      <w:r>
        <w:rPr>
          <w:rFonts w:ascii="Segoe UI" w:hAnsi="Segoe UI" w:cs="Segoe UI"/>
          <w:color w:val="3C3C43"/>
        </w:rPr>
        <w:t>1 бит знака (S)</w:t>
      </w:r>
    </w:p>
    <w:p w:rsidR="009039D1" w:rsidRDefault="009039D1" w:rsidP="00E43865">
      <w:pPr>
        <w:pStyle w:val="a7"/>
        <w:numPr>
          <w:ilvl w:val="2"/>
          <w:numId w:val="26"/>
        </w:numPr>
        <w:shd w:val="clear" w:color="auto" w:fill="F7F7F7"/>
        <w:spacing w:before="0" w:beforeAutospacing="0"/>
        <w:rPr>
          <w:rFonts w:ascii="Segoe UI" w:hAnsi="Segoe UI" w:cs="Segoe UI"/>
          <w:color w:val="3C3C43"/>
        </w:rPr>
      </w:pPr>
      <w:r>
        <w:rPr>
          <w:rFonts w:ascii="Segoe UI" w:hAnsi="Segoe UI" w:cs="Segoe UI"/>
          <w:color w:val="3C3C43"/>
        </w:rPr>
        <w:t>11 бит экспоненты (E)</w:t>
      </w:r>
    </w:p>
    <w:p w:rsidR="009039D1" w:rsidRDefault="009039D1" w:rsidP="00E43865">
      <w:pPr>
        <w:pStyle w:val="a7"/>
        <w:numPr>
          <w:ilvl w:val="2"/>
          <w:numId w:val="26"/>
        </w:numPr>
        <w:shd w:val="clear" w:color="auto" w:fill="F7F7F7"/>
        <w:spacing w:before="0" w:beforeAutospacing="0"/>
        <w:rPr>
          <w:rFonts w:ascii="Segoe UI" w:hAnsi="Segoe UI" w:cs="Segoe UI"/>
          <w:color w:val="3C3C43"/>
        </w:rPr>
      </w:pPr>
      <w:r>
        <w:rPr>
          <w:rFonts w:ascii="Segoe UI" w:hAnsi="Segoe UI" w:cs="Segoe UI"/>
          <w:color w:val="3C3C43"/>
        </w:rPr>
        <w:t>52 бита мантиссы (M)</w:t>
      </w:r>
    </w:p>
    <w:p w:rsidR="009039D1" w:rsidRDefault="009039D1" w:rsidP="009039D1">
      <w:pPr>
        <w:pStyle w:val="3"/>
        <w:shd w:val="clear" w:color="auto" w:fill="F7F7F7"/>
        <w:rPr>
          <w:rFonts w:ascii="Segoe UI" w:hAnsi="Segoe UI" w:cs="Segoe UI"/>
          <w:color w:val="3C3C43"/>
        </w:rPr>
      </w:pPr>
      <w:r>
        <w:rPr>
          <w:rFonts w:ascii="Segoe UI" w:hAnsi="Segoe UI" w:cs="Segoe UI"/>
          <w:color w:val="3C3C43"/>
        </w:rPr>
        <w:t>Интерпретация значений:</w:t>
      </w:r>
    </w:p>
    <w:p w:rsidR="009039D1" w:rsidRDefault="009039D1" w:rsidP="009039D1">
      <w:pPr>
        <w:pStyle w:val="4"/>
        <w:shd w:val="clear" w:color="auto" w:fill="F7F7F7"/>
        <w:rPr>
          <w:rFonts w:ascii="Segoe UI" w:hAnsi="Segoe UI" w:cs="Segoe UI"/>
          <w:color w:val="3C3C43"/>
        </w:rPr>
      </w:pPr>
      <w:r>
        <w:rPr>
          <w:rStyle w:val="HTML0"/>
          <w:rFonts w:ascii="var(--ds-font-family-code)" w:hAnsi="var(--ds-font-family-code)"/>
          <w:color w:val="3C3C43"/>
          <w:sz w:val="21"/>
          <w:szCs w:val="21"/>
        </w:rPr>
        <w:t>.LC0</w:t>
      </w:r>
      <w:r>
        <w:rPr>
          <w:rFonts w:ascii="Segoe UI" w:hAnsi="Segoe UI" w:cs="Segoe UI"/>
          <w:color w:val="3C3C43"/>
        </w:rPr>
        <w:t>:</w:t>
      </w:r>
    </w:p>
    <w:p w:rsidR="009039D1" w:rsidRDefault="009039D1" w:rsidP="00E43865">
      <w:pPr>
        <w:pStyle w:val="a7"/>
        <w:numPr>
          <w:ilvl w:val="0"/>
          <w:numId w:val="27"/>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Первое значение (0)</w:t>
      </w:r>
      <w:r>
        <w:rPr>
          <w:rFonts w:ascii="Segoe UI" w:hAnsi="Segoe UI" w:cs="Segoe UI"/>
          <w:color w:val="3C3C43"/>
        </w:rPr>
        <w:t>:</w:t>
      </w:r>
    </w:p>
    <w:p w:rsidR="009039D1" w:rsidRDefault="009039D1" w:rsidP="00E43865">
      <w:pPr>
        <w:pStyle w:val="a7"/>
        <w:numPr>
          <w:ilvl w:val="1"/>
          <w:numId w:val="27"/>
        </w:numPr>
        <w:shd w:val="clear" w:color="auto" w:fill="F7F7F7"/>
        <w:spacing w:before="0" w:beforeAutospacing="0"/>
        <w:rPr>
          <w:rFonts w:ascii="Segoe UI" w:hAnsi="Segoe UI" w:cs="Segoe UI"/>
          <w:color w:val="3C3C43"/>
        </w:rPr>
      </w:pPr>
      <w:r>
        <w:rPr>
          <w:rFonts w:ascii="Segoe UI" w:hAnsi="Segoe UI" w:cs="Segoe UI"/>
          <w:color w:val="3C3C43"/>
        </w:rPr>
        <w:t>Это младшая часть числа с плавающей запятой. В данном случае, это </w:t>
      </w:r>
      <w:r>
        <w:rPr>
          <w:rStyle w:val="HTML0"/>
          <w:rFonts w:ascii="var(--ds-font-family-code)" w:hAnsi="var(--ds-font-family-code)"/>
          <w:color w:val="3C3C43"/>
          <w:sz w:val="21"/>
          <w:szCs w:val="21"/>
        </w:rPr>
        <w:t>0</w:t>
      </w:r>
      <w:r>
        <w:rPr>
          <w:rFonts w:ascii="Segoe UI" w:hAnsi="Segoe UI" w:cs="Segoe UI"/>
          <w:color w:val="3C3C43"/>
        </w:rPr>
        <w:t>.</w:t>
      </w:r>
    </w:p>
    <w:p w:rsidR="009039D1" w:rsidRDefault="009039D1" w:rsidP="00E43865">
      <w:pPr>
        <w:pStyle w:val="a7"/>
        <w:numPr>
          <w:ilvl w:val="0"/>
          <w:numId w:val="27"/>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Второе значение (1072693248)</w:t>
      </w:r>
      <w:r>
        <w:rPr>
          <w:rFonts w:ascii="Segoe UI" w:hAnsi="Segoe UI" w:cs="Segoe UI"/>
          <w:color w:val="3C3C43"/>
        </w:rPr>
        <w:t>:</w:t>
      </w:r>
    </w:p>
    <w:p w:rsidR="009039D1" w:rsidRDefault="009039D1" w:rsidP="00E43865">
      <w:pPr>
        <w:pStyle w:val="a7"/>
        <w:numPr>
          <w:ilvl w:val="1"/>
          <w:numId w:val="27"/>
        </w:numPr>
        <w:shd w:val="clear" w:color="auto" w:fill="F7F7F7"/>
        <w:spacing w:before="0" w:beforeAutospacing="0"/>
        <w:rPr>
          <w:rFonts w:ascii="Segoe UI" w:hAnsi="Segoe UI" w:cs="Segoe UI"/>
          <w:color w:val="3C3C43"/>
        </w:rPr>
      </w:pPr>
      <w:r>
        <w:rPr>
          <w:rFonts w:ascii="Segoe UI" w:hAnsi="Segoe UI" w:cs="Segoe UI"/>
          <w:color w:val="3C3C43"/>
        </w:rPr>
        <w:t>Это старшая часть числа с плавающей запятой. В двоичном виде: </w:t>
      </w:r>
      <w:r>
        <w:rPr>
          <w:rStyle w:val="HTML0"/>
          <w:rFonts w:ascii="var(--ds-font-family-code)" w:hAnsi="var(--ds-font-family-code)"/>
          <w:color w:val="3C3C43"/>
          <w:sz w:val="21"/>
          <w:szCs w:val="21"/>
        </w:rPr>
        <w:t>01000000000000000000000000000000</w:t>
      </w:r>
      <w:r>
        <w:rPr>
          <w:rFonts w:ascii="Segoe UI" w:hAnsi="Segoe UI" w:cs="Segoe UI"/>
          <w:color w:val="3C3C43"/>
        </w:rPr>
        <w:t>.</w:t>
      </w:r>
    </w:p>
    <w:p w:rsidR="009039D1" w:rsidRDefault="009039D1" w:rsidP="00E43865">
      <w:pPr>
        <w:pStyle w:val="a7"/>
        <w:numPr>
          <w:ilvl w:val="1"/>
          <w:numId w:val="27"/>
        </w:numPr>
        <w:shd w:val="clear" w:color="auto" w:fill="F7F7F7"/>
        <w:spacing w:before="0" w:beforeAutospacing="0"/>
        <w:rPr>
          <w:rFonts w:ascii="Segoe UI" w:hAnsi="Segoe UI" w:cs="Segoe UI"/>
          <w:color w:val="3C3C43"/>
        </w:rPr>
      </w:pPr>
      <w:r>
        <w:rPr>
          <w:rFonts w:ascii="Segoe UI" w:hAnsi="Segoe UI" w:cs="Segoe UI"/>
          <w:color w:val="3C3C43"/>
        </w:rPr>
        <w:t>Это соответствует числу </w:t>
      </w:r>
      <w:r>
        <w:rPr>
          <w:rStyle w:val="HTML0"/>
          <w:rFonts w:ascii="var(--ds-font-family-code)" w:hAnsi="var(--ds-font-family-code)"/>
          <w:color w:val="3C3C43"/>
          <w:sz w:val="21"/>
          <w:szCs w:val="21"/>
        </w:rPr>
        <w:t>1.0</w:t>
      </w:r>
      <w:r>
        <w:rPr>
          <w:rFonts w:ascii="Segoe UI" w:hAnsi="Segoe UI" w:cs="Segoe UI"/>
          <w:color w:val="3C3C43"/>
        </w:rPr>
        <w:t> в формате IEEE 754.</w:t>
      </w:r>
    </w:p>
    <w:p w:rsidR="009039D1" w:rsidRDefault="009039D1" w:rsidP="009039D1">
      <w:pPr>
        <w:pStyle w:val="4"/>
        <w:shd w:val="clear" w:color="auto" w:fill="F7F7F7"/>
        <w:rPr>
          <w:rFonts w:ascii="Segoe UI" w:hAnsi="Segoe UI" w:cs="Segoe UI"/>
          <w:color w:val="3C3C43"/>
        </w:rPr>
      </w:pPr>
      <w:r>
        <w:rPr>
          <w:rStyle w:val="HTML0"/>
          <w:rFonts w:ascii="var(--ds-font-family-code)" w:hAnsi="var(--ds-font-family-code)"/>
          <w:color w:val="3C3C43"/>
          <w:sz w:val="21"/>
          <w:szCs w:val="21"/>
        </w:rPr>
        <w:t>.LC1</w:t>
      </w:r>
      <w:r>
        <w:rPr>
          <w:rFonts w:ascii="Segoe UI" w:hAnsi="Segoe UI" w:cs="Segoe UI"/>
          <w:color w:val="3C3C43"/>
        </w:rPr>
        <w:t>:</w:t>
      </w:r>
    </w:p>
    <w:p w:rsidR="009039D1" w:rsidRDefault="009039D1" w:rsidP="00E43865">
      <w:pPr>
        <w:pStyle w:val="a7"/>
        <w:numPr>
          <w:ilvl w:val="0"/>
          <w:numId w:val="28"/>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Первое значение (0)</w:t>
      </w:r>
      <w:r>
        <w:rPr>
          <w:rFonts w:ascii="Segoe UI" w:hAnsi="Segoe UI" w:cs="Segoe UI"/>
          <w:color w:val="3C3C43"/>
        </w:rPr>
        <w:t>:</w:t>
      </w:r>
    </w:p>
    <w:p w:rsidR="009039D1" w:rsidRDefault="009039D1" w:rsidP="00E43865">
      <w:pPr>
        <w:pStyle w:val="a7"/>
        <w:numPr>
          <w:ilvl w:val="1"/>
          <w:numId w:val="28"/>
        </w:numPr>
        <w:shd w:val="clear" w:color="auto" w:fill="F7F7F7"/>
        <w:spacing w:before="0" w:beforeAutospacing="0"/>
        <w:rPr>
          <w:rFonts w:ascii="Segoe UI" w:hAnsi="Segoe UI" w:cs="Segoe UI"/>
          <w:color w:val="3C3C43"/>
        </w:rPr>
      </w:pPr>
      <w:r>
        <w:rPr>
          <w:rFonts w:ascii="Segoe UI" w:hAnsi="Segoe UI" w:cs="Segoe UI"/>
          <w:color w:val="3C3C43"/>
        </w:rPr>
        <w:t>Это младшая часть числа с плавающей запятой. В данном случае, это </w:t>
      </w:r>
      <w:r>
        <w:rPr>
          <w:rStyle w:val="HTML0"/>
          <w:rFonts w:ascii="var(--ds-font-family-code)" w:hAnsi="var(--ds-font-family-code)"/>
          <w:color w:val="3C3C43"/>
          <w:sz w:val="21"/>
          <w:szCs w:val="21"/>
        </w:rPr>
        <w:t>0</w:t>
      </w:r>
      <w:r>
        <w:rPr>
          <w:rFonts w:ascii="Segoe UI" w:hAnsi="Segoe UI" w:cs="Segoe UI"/>
          <w:color w:val="3C3C43"/>
        </w:rPr>
        <w:t>.</w:t>
      </w:r>
    </w:p>
    <w:p w:rsidR="009039D1" w:rsidRDefault="009039D1" w:rsidP="00E43865">
      <w:pPr>
        <w:pStyle w:val="a7"/>
        <w:numPr>
          <w:ilvl w:val="0"/>
          <w:numId w:val="28"/>
        </w:numPr>
        <w:shd w:val="clear" w:color="auto" w:fill="F7F7F7"/>
        <w:spacing w:before="0" w:beforeAutospacing="0" w:after="60" w:afterAutospacing="0"/>
        <w:rPr>
          <w:rFonts w:ascii="Segoe UI" w:hAnsi="Segoe UI" w:cs="Segoe UI"/>
          <w:color w:val="3C3C43"/>
        </w:rPr>
      </w:pPr>
      <w:r>
        <w:rPr>
          <w:rStyle w:val="a8"/>
          <w:rFonts w:ascii="Segoe UI" w:hAnsi="Segoe UI" w:cs="Segoe UI"/>
          <w:color w:val="3C3C43"/>
        </w:rPr>
        <w:t>Второе значение (1073741824)</w:t>
      </w:r>
      <w:r>
        <w:rPr>
          <w:rFonts w:ascii="Segoe UI" w:hAnsi="Segoe UI" w:cs="Segoe UI"/>
          <w:color w:val="3C3C43"/>
        </w:rPr>
        <w:t>:</w:t>
      </w:r>
    </w:p>
    <w:p w:rsidR="009039D1" w:rsidRDefault="009039D1" w:rsidP="00E43865">
      <w:pPr>
        <w:pStyle w:val="a7"/>
        <w:numPr>
          <w:ilvl w:val="1"/>
          <w:numId w:val="28"/>
        </w:numPr>
        <w:shd w:val="clear" w:color="auto" w:fill="F7F7F7"/>
        <w:spacing w:before="0" w:beforeAutospacing="0"/>
        <w:rPr>
          <w:rFonts w:ascii="Segoe UI" w:hAnsi="Segoe UI" w:cs="Segoe UI"/>
          <w:color w:val="3C3C43"/>
        </w:rPr>
      </w:pPr>
      <w:r>
        <w:rPr>
          <w:rFonts w:ascii="Segoe UI" w:hAnsi="Segoe UI" w:cs="Segoe UI"/>
          <w:color w:val="3C3C43"/>
        </w:rPr>
        <w:t>Это старшая часть числа с плавающей запятой. В двоичном виде: </w:t>
      </w:r>
      <w:r>
        <w:rPr>
          <w:rStyle w:val="HTML0"/>
          <w:rFonts w:ascii="var(--ds-font-family-code)" w:hAnsi="var(--ds-font-family-code)"/>
          <w:color w:val="3C3C43"/>
          <w:sz w:val="21"/>
          <w:szCs w:val="21"/>
        </w:rPr>
        <w:t>01000000000000000000000000000000</w:t>
      </w:r>
      <w:r>
        <w:rPr>
          <w:rFonts w:ascii="Segoe UI" w:hAnsi="Segoe UI" w:cs="Segoe UI"/>
          <w:color w:val="3C3C43"/>
        </w:rPr>
        <w:t>.</w:t>
      </w:r>
    </w:p>
    <w:p w:rsidR="009039D1" w:rsidRDefault="009039D1" w:rsidP="00E43865">
      <w:pPr>
        <w:pStyle w:val="a7"/>
        <w:numPr>
          <w:ilvl w:val="1"/>
          <w:numId w:val="28"/>
        </w:numPr>
        <w:shd w:val="clear" w:color="auto" w:fill="F7F7F7"/>
        <w:spacing w:before="0" w:beforeAutospacing="0"/>
        <w:rPr>
          <w:rFonts w:ascii="Segoe UI" w:hAnsi="Segoe UI" w:cs="Segoe UI"/>
          <w:color w:val="3C3C43"/>
        </w:rPr>
      </w:pPr>
      <w:r>
        <w:rPr>
          <w:rFonts w:ascii="Segoe UI" w:hAnsi="Segoe UI" w:cs="Segoe UI"/>
          <w:color w:val="3C3C43"/>
        </w:rPr>
        <w:t>Это соответствует числу </w:t>
      </w:r>
      <w:r>
        <w:rPr>
          <w:rStyle w:val="HTML0"/>
          <w:rFonts w:ascii="var(--ds-font-family-code)" w:hAnsi="var(--ds-font-family-code)"/>
          <w:color w:val="3C3C43"/>
          <w:sz w:val="21"/>
          <w:szCs w:val="21"/>
        </w:rPr>
        <w:t>2.0</w:t>
      </w:r>
      <w:r>
        <w:rPr>
          <w:rFonts w:ascii="Segoe UI" w:hAnsi="Segoe UI" w:cs="Segoe UI"/>
          <w:color w:val="3C3C43"/>
        </w:rPr>
        <w:t> в формате IEEE 754.</w:t>
      </w:r>
    </w:p>
    <w:p w:rsidR="009039D1" w:rsidRDefault="009039D1" w:rsidP="009039D1">
      <w:pPr>
        <w:pStyle w:val="3"/>
        <w:shd w:val="clear" w:color="auto" w:fill="F7F7F7"/>
        <w:rPr>
          <w:rFonts w:ascii="Segoe UI" w:hAnsi="Segoe UI" w:cs="Segoe UI"/>
          <w:color w:val="3C3C43"/>
        </w:rPr>
      </w:pPr>
      <w:r>
        <w:rPr>
          <w:rFonts w:ascii="Segoe UI" w:hAnsi="Segoe UI" w:cs="Segoe UI"/>
          <w:color w:val="3C3C43"/>
        </w:rPr>
        <w:t>Итог:</w:t>
      </w:r>
    </w:p>
    <w:p w:rsidR="009039D1" w:rsidRDefault="009039D1" w:rsidP="00E43865">
      <w:pPr>
        <w:pStyle w:val="a7"/>
        <w:numPr>
          <w:ilvl w:val="0"/>
          <w:numId w:val="29"/>
        </w:numPr>
        <w:shd w:val="clear" w:color="auto" w:fill="F7F7F7"/>
        <w:spacing w:before="0" w:beforeAutospacing="0" w:after="60" w:afterAutospacing="0"/>
        <w:rPr>
          <w:rFonts w:ascii="Segoe UI" w:hAnsi="Segoe UI" w:cs="Segoe UI"/>
          <w:color w:val="3C3C43"/>
        </w:rPr>
      </w:pPr>
      <w:r>
        <w:rPr>
          <w:rStyle w:val="HTML0"/>
          <w:rFonts w:ascii="var(--ds-font-family-code)" w:hAnsi="var(--ds-font-family-code)"/>
          <w:b/>
          <w:bCs/>
          <w:color w:val="3C3C43"/>
          <w:sz w:val="21"/>
          <w:szCs w:val="21"/>
        </w:rPr>
        <w:t>.LC0</w:t>
      </w:r>
      <w:r>
        <w:rPr>
          <w:rFonts w:ascii="Segoe UI" w:hAnsi="Segoe UI" w:cs="Segoe UI"/>
          <w:color w:val="3C3C43"/>
        </w:rPr>
        <w:t>:</w:t>
      </w:r>
    </w:p>
    <w:p w:rsidR="009039D1" w:rsidRDefault="009039D1" w:rsidP="00E43865">
      <w:pPr>
        <w:pStyle w:val="a7"/>
        <w:numPr>
          <w:ilvl w:val="1"/>
          <w:numId w:val="29"/>
        </w:numPr>
        <w:shd w:val="clear" w:color="auto" w:fill="F7F7F7"/>
        <w:spacing w:before="0" w:beforeAutospacing="0"/>
        <w:rPr>
          <w:rFonts w:ascii="Segoe UI" w:hAnsi="Segoe UI" w:cs="Segoe UI"/>
          <w:color w:val="3C3C43"/>
        </w:rPr>
      </w:pPr>
      <w:r>
        <w:rPr>
          <w:rFonts w:ascii="Segoe UI" w:hAnsi="Segoe UI" w:cs="Segoe UI"/>
          <w:color w:val="3C3C43"/>
        </w:rPr>
        <w:t>Содержит число </w:t>
      </w:r>
      <w:r>
        <w:rPr>
          <w:rStyle w:val="HTML0"/>
          <w:rFonts w:ascii="var(--ds-font-family-code)" w:hAnsi="var(--ds-font-family-code)"/>
          <w:color w:val="3C3C43"/>
          <w:sz w:val="21"/>
          <w:szCs w:val="21"/>
        </w:rPr>
        <w:t>1.0</w:t>
      </w:r>
      <w:r>
        <w:rPr>
          <w:rFonts w:ascii="Segoe UI" w:hAnsi="Segoe UI" w:cs="Segoe UI"/>
          <w:color w:val="3C3C43"/>
        </w:rPr>
        <w:t> в формате IEEE 754.</w:t>
      </w:r>
    </w:p>
    <w:p w:rsidR="009039D1" w:rsidRDefault="009039D1" w:rsidP="00E43865">
      <w:pPr>
        <w:pStyle w:val="a7"/>
        <w:numPr>
          <w:ilvl w:val="0"/>
          <w:numId w:val="29"/>
        </w:numPr>
        <w:shd w:val="clear" w:color="auto" w:fill="F7F7F7"/>
        <w:spacing w:before="0" w:beforeAutospacing="0" w:after="60" w:afterAutospacing="0"/>
        <w:rPr>
          <w:rFonts w:ascii="Segoe UI" w:hAnsi="Segoe UI" w:cs="Segoe UI"/>
          <w:color w:val="3C3C43"/>
        </w:rPr>
      </w:pPr>
      <w:r>
        <w:rPr>
          <w:rStyle w:val="HTML0"/>
          <w:rFonts w:ascii="var(--ds-font-family-code)" w:hAnsi="var(--ds-font-family-code)"/>
          <w:b/>
          <w:bCs/>
          <w:color w:val="3C3C43"/>
          <w:sz w:val="21"/>
          <w:szCs w:val="21"/>
        </w:rPr>
        <w:t>.LC1</w:t>
      </w:r>
      <w:r>
        <w:rPr>
          <w:rFonts w:ascii="Segoe UI" w:hAnsi="Segoe UI" w:cs="Segoe UI"/>
          <w:color w:val="3C3C43"/>
        </w:rPr>
        <w:t>:</w:t>
      </w:r>
    </w:p>
    <w:p w:rsidR="009039D1" w:rsidRDefault="009039D1" w:rsidP="00E43865">
      <w:pPr>
        <w:pStyle w:val="a7"/>
        <w:numPr>
          <w:ilvl w:val="1"/>
          <w:numId w:val="29"/>
        </w:numPr>
        <w:shd w:val="clear" w:color="auto" w:fill="F7F7F7"/>
        <w:spacing w:before="0" w:beforeAutospacing="0"/>
        <w:rPr>
          <w:rFonts w:ascii="Segoe UI" w:hAnsi="Segoe UI" w:cs="Segoe UI"/>
          <w:color w:val="3C3C43"/>
        </w:rPr>
      </w:pPr>
      <w:r>
        <w:rPr>
          <w:rFonts w:ascii="Segoe UI" w:hAnsi="Segoe UI" w:cs="Segoe UI"/>
          <w:color w:val="3C3C43"/>
        </w:rPr>
        <w:t>Содержит число </w:t>
      </w:r>
      <w:r>
        <w:rPr>
          <w:rStyle w:val="HTML0"/>
          <w:rFonts w:ascii="var(--ds-font-family-code)" w:hAnsi="var(--ds-font-family-code)"/>
          <w:color w:val="3C3C43"/>
          <w:sz w:val="21"/>
          <w:szCs w:val="21"/>
        </w:rPr>
        <w:t>2.0</w:t>
      </w:r>
      <w:r>
        <w:rPr>
          <w:rFonts w:ascii="Segoe UI" w:hAnsi="Segoe UI" w:cs="Segoe UI"/>
          <w:color w:val="3C3C43"/>
        </w:rPr>
        <w:t> в формате IEEE 754.</w:t>
      </w:r>
    </w:p>
    <w:p w:rsidR="009039D1" w:rsidRDefault="009039D1" w:rsidP="009039D1">
      <w:pPr>
        <w:pStyle w:val="a7"/>
        <w:shd w:val="clear" w:color="auto" w:fill="F7F7F7"/>
        <w:rPr>
          <w:rFonts w:ascii="Segoe UI" w:hAnsi="Segoe UI" w:cs="Segoe UI"/>
          <w:color w:val="3C3C43"/>
        </w:rPr>
      </w:pPr>
      <w:r>
        <w:rPr>
          <w:rFonts w:ascii="Segoe UI" w:hAnsi="Segoe UI" w:cs="Segoe UI"/>
          <w:color w:val="3C3C43"/>
        </w:rPr>
        <w:lastRenderedPageBreak/>
        <w:t>Таким образом, данный сегмент ассемблерного кода сохраняет два числа с плавающей запятой двойной точности: </w:t>
      </w:r>
      <w:r>
        <w:rPr>
          <w:rStyle w:val="HTML0"/>
          <w:rFonts w:ascii="var(--ds-font-family-code)" w:hAnsi="var(--ds-font-family-code)"/>
          <w:color w:val="3C3C43"/>
          <w:sz w:val="21"/>
          <w:szCs w:val="21"/>
        </w:rPr>
        <w:t>1.0</w:t>
      </w:r>
      <w:r>
        <w:rPr>
          <w:rFonts w:ascii="Segoe UI" w:hAnsi="Segoe UI" w:cs="Segoe UI"/>
          <w:color w:val="3C3C43"/>
        </w:rPr>
        <w:t> и </w:t>
      </w:r>
      <w:r>
        <w:rPr>
          <w:rStyle w:val="HTML0"/>
          <w:rFonts w:ascii="var(--ds-font-family-code)" w:hAnsi="var(--ds-font-family-code)"/>
          <w:color w:val="3C3C43"/>
          <w:sz w:val="21"/>
          <w:szCs w:val="21"/>
        </w:rPr>
        <w:t>2.0</w:t>
      </w:r>
      <w:r>
        <w:rPr>
          <w:rFonts w:ascii="Segoe UI" w:hAnsi="Segoe UI" w:cs="Segoe UI"/>
          <w:color w:val="3C3C43"/>
        </w:rPr>
        <w:t>, которые могут быть использованы в программе для различных вычислений или операций.</w:t>
      </w:r>
    </w:p>
    <w:p w:rsidR="004D5D05" w:rsidRDefault="004D5D05" w:rsidP="004D5D05">
      <w:pPr>
        <w:pStyle w:val="2"/>
        <w:shd w:val="clear" w:color="auto" w:fill="F7F7F7"/>
        <w:rPr>
          <w:rFonts w:ascii="Segoe UI" w:hAnsi="Segoe UI" w:cs="Segoe UI"/>
          <w:color w:val="3C3C43"/>
        </w:rPr>
      </w:pPr>
      <w:r>
        <w:rPr>
          <w:rFonts w:ascii="Segoe UI" w:hAnsi="Segoe UI" w:cs="Segoe UI"/>
          <w:color w:val="3C3C43"/>
        </w:rPr>
        <w:t>Почему команда называется </w:t>
      </w:r>
      <w:proofErr w:type="spellStart"/>
      <w:r>
        <w:rPr>
          <w:rStyle w:val="HTML0"/>
          <w:rFonts w:ascii="var(--ds-font-family-code)" w:eastAsiaTheme="majorEastAsia" w:hAnsi="var(--ds-font-family-code)"/>
          <w:color w:val="3C3C43"/>
          <w:sz w:val="32"/>
          <w:szCs w:val="32"/>
        </w:rPr>
        <w:t>pxor</w:t>
      </w:r>
      <w:proofErr w:type="spellEnd"/>
      <w:r>
        <w:rPr>
          <w:rFonts w:ascii="Segoe UI" w:hAnsi="Segoe UI" w:cs="Segoe UI"/>
          <w:color w:val="3C3C43"/>
        </w:rPr>
        <w:t>, а не </w:t>
      </w:r>
      <w:proofErr w:type="spellStart"/>
      <w:r>
        <w:rPr>
          <w:rStyle w:val="HTML0"/>
          <w:rFonts w:ascii="var(--ds-font-family-code)" w:eastAsiaTheme="majorEastAsia" w:hAnsi="var(--ds-font-family-code)"/>
          <w:color w:val="3C3C43"/>
          <w:sz w:val="32"/>
          <w:szCs w:val="32"/>
        </w:rPr>
        <w:t>xor</w:t>
      </w:r>
      <w:proofErr w:type="spellEnd"/>
      <w:r>
        <w:rPr>
          <w:rFonts w:ascii="Segoe UI" w:hAnsi="Segoe UI" w:cs="Segoe UI"/>
          <w:color w:val="3C3C43"/>
        </w:rPr>
        <w:t>:</w:t>
      </w:r>
    </w:p>
    <w:p w:rsidR="004D5D05" w:rsidRDefault="004D5D05" w:rsidP="004D5D05">
      <w:pPr>
        <w:pStyle w:val="a7"/>
        <w:shd w:val="clear" w:color="auto" w:fill="F7F7F7"/>
        <w:rPr>
          <w:rFonts w:ascii="Segoe UI" w:hAnsi="Segoe UI" w:cs="Segoe UI"/>
          <w:color w:val="3C3C43"/>
        </w:rPr>
      </w:pPr>
      <w:r>
        <w:rPr>
          <w:rFonts w:ascii="Segoe UI" w:hAnsi="Segoe UI" w:cs="Segoe UI"/>
          <w:color w:val="3C3C43"/>
        </w:rPr>
        <w:t>Команда </w:t>
      </w:r>
      <w:proofErr w:type="spellStart"/>
      <w:r>
        <w:rPr>
          <w:rStyle w:val="HTML0"/>
          <w:rFonts w:ascii="var(--ds-font-family-code)" w:hAnsi="var(--ds-font-family-code)"/>
          <w:color w:val="3C3C43"/>
          <w:sz w:val="21"/>
          <w:szCs w:val="21"/>
        </w:rPr>
        <w:t>pxor</w:t>
      </w:r>
      <w:proofErr w:type="spellEnd"/>
      <w:r>
        <w:rPr>
          <w:rFonts w:ascii="Segoe UI" w:hAnsi="Segoe UI" w:cs="Segoe UI"/>
          <w:color w:val="3C3C43"/>
        </w:rPr>
        <w:t> в архитектуре x86-64 называется именно так, потому что она предназначена для работы с </w:t>
      </w:r>
      <w:r>
        <w:rPr>
          <w:rStyle w:val="a8"/>
          <w:rFonts w:ascii="Segoe UI" w:hAnsi="Segoe UI" w:cs="Segoe UI"/>
          <w:color w:val="3C3C43"/>
        </w:rPr>
        <w:t>векторными регистрами</w:t>
      </w:r>
      <w:r>
        <w:rPr>
          <w:rFonts w:ascii="Segoe UI" w:hAnsi="Segoe UI" w:cs="Segoe UI"/>
          <w:color w:val="3C3C43"/>
        </w:rPr>
        <w:t> (регистры </w:t>
      </w:r>
      <w:r>
        <w:rPr>
          <w:rStyle w:val="HTML0"/>
          <w:rFonts w:ascii="var(--ds-font-family-code)" w:hAnsi="var(--ds-font-family-code)"/>
          <w:color w:val="3C3C43"/>
          <w:sz w:val="21"/>
          <w:szCs w:val="21"/>
        </w:rPr>
        <w:t>XMM</w:t>
      </w:r>
      <w:r>
        <w:rPr>
          <w:rFonts w:ascii="Segoe UI" w:hAnsi="Segoe UI" w:cs="Segoe UI"/>
          <w:color w:val="3C3C43"/>
        </w:rPr>
        <w:t>, </w:t>
      </w:r>
      <w:r>
        <w:rPr>
          <w:rStyle w:val="HTML0"/>
          <w:rFonts w:ascii="var(--ds-font-family-code)" w:hAnsi="var(--ds-font-family-code)"/>
          <w:color w:val="3C3C43"/>
          <w:sz w:val="21"/>
          <w:szCs w:val="21"/>
        </w:rPr>
        <w:t>YMM</w:t>
      </w:r>
      <w:r>
        <w:rPr>
          <w:rFonts w:ascii="Segoe UI" w:hAnsi="Segoe UI" w:cs="Segoe UI"/>
          <w:color w:val="3C3C43"/>
        </w:rPr>
        <w:t>, </w:t>
      </w:r>
      <w:r>
        <w:rPr>
          <w:rStyle w:val="HTML0"/>
          <w:rFonts w:ascii="var(--ds-font-family-code)" w:hAnsi="var(--ds-font-family-code)"/>
          <w:color w:val="3C3C43"/>
          <w:sz w:val="21"/>
          <w:szCs w:val="21"/>
        </w:rPr>
        <w:t>ZMM</w:t>
      </w:r>
      <w:r>
        <w:rPr>
          <w:rFonts w:ascii="Segoe UI" w:hAnsi="Segoe UI" w:cs="Segoe UI"/>
          <w:color w:val="3C3C43"/>
        </w:rPr>
        <w:t>), которые используются в векторных расширениях, таких как SSE, AVX, AVX-512.</w:t>
      </w:r>
    </w:p>
    <w:p w:rsidR="004D5D05" w:rsidRDefault="004D5D05" w:rsidP="004D5D05">
      <w:pPr>
        <w:pStyle w:val="3"/>
        <w:shd w:val="clear" w:color="auto" w:fill="F7F7F7"/>
        <w:rPr>
          <w:rFonts w:ascii="Segoe UI" w:hAnsi="Segoe UI" w:cs="Segoe UI"/>
          <w:color w:val="3C3C43"/>
        </w:rPr>
      </w:pPr>
      <w:r>
        <w:rPr>
          <w:rFonts w:ascii="Segoe UI" w:hAnsi="Segoe UI" w:cs="Segoe UI"/>
          <w:color w:val="3C3C43"/>
        </w:rPr>
        <w:t>Различия между </w:t>
      </w:r>
      <w:proofErr w:type="spellStart"/>
      <w:r>
        <w:rPr>
          <w:rStyle w:val="HTML0"/>
          <w:rFonts w:ascii="var(--ds-font-family-code)" w:eastAsiaTheme="majorEastAsia" w:hAnsi="var(--ds-font-family-code)"/>
          <w:color w:val="3C3C43"/>
          <w:sz w:val="24"/>
          <w:szCs w:val="24"/>
        </w:rPr>
        <w:t>xor</w:t>
      </w:r>
      <w:proofErr w:type="spellEnd"/>
      <w:r>
        <w:rPr>
          <w:rFonts w:ascii="Segoe UI" w:hAnsi="Segoe UI" w:cs="Segoe UI"/>
          <w:color w:val="3C3C43"/>
        </w:rPr>
        <w:t> и </w:t>
      </w:r>
      <w:proofErr w:type="spellStart"/>
      <w:r>
        <w:rPr>
          <w:rStyle w:val="HTML0"/>
          <w:rFonts w:ascii="var(--ds-font-family-code)" w:eastAsiaTheme="majorEastAsia" w:hAnsi="var(--ds-font-family-code)"/>
          <w:color w:val="3C3C43"/>
          <w:sz w:val="24"/>
          <w:szCs w:val="24"/>
        </w:rPr>
        <w:t>pxor</w:t>
      </w:r>
      <w:proofErr w:type="spellEnd"/>
      <w:r>
        <w:rPr>
          <w:rFonts w:ascii="Segoe UI" w:hAnsi="Segoe UI" w:cs="Segoe UI"/>
          <w:color w:val="3C3C43"/>
        </w:rPr>
        <w:t>:</w:t>
      </w:r>
    </w:p>
    <w:p w:rsidR="004D5D05" w:rsidRDefault="004D5D05" w:rsidP="00E43865">
      <w:pPr>
        <w:pStyle w:val="a7"/>
        <w:numPr>
          <w:ilvl w:val="0"/>
          <w:numId w:val="61"/>
        </w:numPr>
        <w:shd w:val="clear" w:color="auto" w:fill="F7F7F7"/>
        <w:spacing w:before="0" w:beforeAutospacing="0" w:after="60" w:afterAutospacing="0"/>
        <w:rPr>
          <w:rFonts w:ascii="Segoe UI" w:hAnsi="Segoe UI" w:cs="Segoe UI"/>
          <w:color w:val="3C3C43"/>
        </w:rPr>
      </w:pPr>
      <w:proofErr w:type="spellStart"/>
      <w:r>
        <w:rPr>
          <w:rStyle w:val="HTML0"/>
          <w:rFonts w:ascii="var(--ds-font-family-code)" w:hAnsi="var(--ds-font-family-code)"/>
          <w:b/>
          <w:bCs/>
          <w:color w:val="3C3C43"/>
          <w:sz w:val="21"/>
          <w:szCs w:val="21"/>
        </w:rPr>
        <w:t>xor</w:t>
      </w:r>
      <w:proofErr w:type="spellEnd"/>
      <w:r>
        <w:rPr>
          <w:rFonts w:ascii="Segoe UI" w:hAnsi="Segoe UI" w:cs="Segoe UI"/>
          <w:color w:val="3C3C43"/>
        </w:rPr>
        <w:t>:</w:t>
      </w:r>
    </w:p>
    <w:p w:rsidR="004D5D05" w:rsidRDefault="004D5D05" w:rsidP="00E43865">
      <w:pPr>
        <w:pStyle w:val="a7"/>
        <w:numPr>
          <w:ilvl w:val="1"/>
          <w:numId w:val="61"/>
        </w:numPr>
        <w:shd w:val="clear" w:color="auto" w:fill="F7F7F7"/>
        <w:spacing w:before="0" w:beforeAutospacing="0"/>
        <w:rPr>
          <w:rFonts w:ascii="Segoe UI" w:hAnsi="Segoe UI" w:cs="Segoe UI"/>
          <w:color w:val="3C3C43"/>
        </w:rPr>
      </w:pPr>
      <w:r>
        <w:rPr>
          <w:rStyle w:val="a8"/>
          <w:rFonts w:ascii="Segoe UI" w:hAnsi="Segoe UI" w:cs="Segoe UI"/>
          <w:color w:val="3C3C43"/>
        </w:rPr>
        <w:t>Операнды</w:t>
      </w:r>
      <w:r>
        <w:rPr>
          <w:rFonts w:ascii="Segoe UI" w:hAnsi="Segoe UI" w:cs="Segoe UI"/>
          <w:color w:val="3C3C43"/>
        </w:rPr>
        <w:t>: Работает с регистрами общего назначения (GPR) или памятью.</w:t>
      </w:r>
    </w:p>
    <w:p w:rsidR="004D5D05" w:rsidRDefault="004D5D05" w:rsidP="00E43865">
      <w:pPr>
        <w:pStyle w:val="a7"/>
        <w:numPr>
          <w:ilvl w:val="1"/>
          <w:numId w:val="61"/>
        </w:numPr>
        <w:shd w:val="clear" w:color="auto" w:fill="F7F7F7"/>
        <w:spacing w:before="0" w:beforeAutospacing="0"/>
        <w:rPr>
          <w:rFonts w:ascii="Segoe UI" w:hAnsi="Segoe UI" w:cs="Segoe UI"/>
          <w:color w:val="3C3C43"/>
        </w:rPr>
      </w:pPr>
      <w:r>
        <w:rPr>
          <w:rStyle w:val="a8"/>
          <w:rFonts w:ascii="Segoe UI" w:hAnsi="Segoe UI" w:cs="Segoe UI"/>
          <w:color w:val="3C3C43"/>
        </w:rPr>
        <w:t>Размер операндов</w:t>
      </w:r>
      <w:r>
        <w:rPr>
          <w:rFonts w:ascii="Segoe UI" w:hAnsi="Segoe UI" w:cs="Segoe UI"/>
          <w:color w:val="3C3C43"/>
        </w:rPr>
        <w:t>: 8, 16, 32 или 64 бита.</w:t>
      </w:r>
    </w:p>
    <w:p w:rsidR="004D5D05" w:rsidRDefault="004D5D05" w:rsidP="00E43865">
      <w:pPr>
        <w:pStyle w:val="a7"/>
        <w:numPr>
          <w:ilvl w:val="1"/>
          <w:numId w:val="61"/>
        </w:numPr>
        <w:shd w:val="clear" w:color="auto" w:fill="F7F7F7"/>
        <w:spacing w:before="0" w:beforeAutospacing="0"/>
        <w:rPr>
          <w:rFonts w:ascii="Segoe UI" w:hAnsi="Segoe UI" w:cs="Segoe UI"/>
          <w:color w:val="3C3C43"/>
        </w:rPr>
      </w:pPr>
      <w:r>
        <w:rPr>
          <w:rStyle w:val="a8"/>
          <w:rFonts w:ascii="Segoe UI" w:hAnsi="Segoe UI" w:cs="Segoe UI"/>
          <w:color w:val="3C3C43"/>
        </w:rPr>
        <w:t>Пример</w:t>
      </w:r>
      <w:r>
        <w:rPr>
          <w:rFonts w:ascii="Segoe UI" w:hAnsi="Segoe UI" w:cs="Segoe UI"/>
          <w:color w:val="3C3C43"/>
        </w:rPr>
        <w:t>: </w:t>
      </w:r>
      <w:proofErr w:type="spellStart"/>
      <w:r>
        <w:rPr>
          <w:rStyle w:val="HTML0"/>
          <w:rFonts w:ascii="var(--ds-font-family-code)" w:hAnsi="var(--ds-font-family-code)"/>
          <w:color w:val="3C3C43"/>
          <w:sz w:val="21"/>
          <w:szCs w:val="21"/>
        </w:rPr>
        <w:t>xor</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eax</w:t>
      </w:r>
      <w:proofErr w:type="spellEnd"/>
      <w:r>
        <w:rPr>
          <w:rStyle w:val="HTML0"/>
          <w:rFonts w:ascii="var(--ds-font-family-code)" w:hAnsi="var(--ds-font-family-code)"/>
          <w:color w:val="3C3C43"/>
          <w:sz w:val="21"/>
          <w:szCs w:val="21"/>
        </w:rPr>
        <w:t xml:space="preserve">, </w:t>
      </w:r>
      <w:proofErr w:type="spellStart"/>
      <w:r>
        <w:rPr>
          <w:rStyle w:val="HTML0"/>
          <w:rFonts w:ascii="var(--ds-font-family-code)" w:hAnsi="var(--ds-font-family-code)"/>
          <w:color w:val="3C3C43"/>
          <w:sz w:val="21"/>
          <w:szCs w:val="21"/>
        </w:rPr>
        <w:t>ebx</w:t>
      </w:r>
      <w:proofErr w:type="spellEnd"/>
      <w:r>
        <w:rPr>
          <w:rFonts w:ascii="Segoe UI" w:hAnsi="Segoe UI" w:cs="Segoe UI"/>
          <w:color w:val="3C3C43"/>
        </w:rPr>
        <w:t> — выполняет побитовую операцию XOR между регистрами </w:t>
      </w:r>
      <w:r>
        <w:rPr>
          <w:rStyle w:val="HTML0"/>
          <w:rFonts w:ascii="var(--ds-font-family-code)" w:hAnsi="var(--ds-font-family-code)"/>
          <w:color w:val="3C3C43"/>
          <w:sz w:val="21"/>
          <w:szCs w:val="21"/>
        </w:rPr>
        <w:t>EAX</w:t>
      </w:r>
      <w:r>
        <w:rPr>
          <w:rFonts w:ascii="Segoe UI" w:hAnsi="Segoe UI" w:cs="Segoe UI"/>
          <w:color w:val="3C3C43"/>
        </w:rPr>
        <w:t> и </w:t>
      </w:r>
      <w:r>
        <w:rPr>
          <w:rStyle w:val="HTML0"/>
          <w:rFonts w:ascii="var(--ds-font-family-code)" w:hAnsi="var(--ds-font-family-code)"/>
          <w:color w:val="3C3C43"/>
          <w:sz w:val="21"/>
          <w:szCs w:val="21"/>
        </w:rPr>
        <w:t>EBX</w:t>
      </w:r>
      <w:r>
        <w:rPr>
          <w:rFonts w:ascii="Segoe UI" w:hAnsi="Segoe UI" w:cs="Segoe UI"/>
          <w:color w:val="3C3C43"/>
        </w:rPr>
        <w:t>.</w:t>
      </w:r>
    </w:p>
    <w:p w:rsidR="004D5D05" w:rsidRDefault="004D5D05" w:rsidP="00E43865">
      <w:pPr>
        <w:pStyle w:val="a7"/>
        <w:numPr>
          <w:ilvl w:val="0"/>
          <w:numId w:val="61"/>
        </w:numPr>
        <w:shd w:val="clear" w:color="auto" w:fill="F7F7F7"/>
        <w:spacing w:before="0" w:beforeAutospacing="0" w:after="60" w:afterAutospacing="0"/>
        <w:rPr>
          <w:rFonts w:ascii="Segoe UI" w:hAnsi="Segoe UI" w:cs="Segoe UI"/>
          <w:color w:val="3C3C43"/>
        </w:rPr>
      </w:pPr>
      <w:proofErr w:type="spellStart"/>
      <w:r>
        <w:rPr>
          <w:rStyle w:val="HTML0"/>
          <w:rFonts w:ascii="var(--ds-font-family-code)" w:hAnsi="var(--ds-font-family-code)"/>
          <w:b/>
          <w:bCs/>
          <w:color w:val="3C3C43"/>
          <w:sz w:val="21"/>
          <w:szCs w:val="21"/>
        </w:rPr>
        <w:t>pxor</w:t>
      </w:r>
      <w:proofErr w:type="spellEnd"/>
      <w:r>
        <w:rPr>
          <w:rFonts w:ascii="Segoe UI" w:hAnsi="Segoe UI" w:cs="Segoe UI"/>
          <w:color w:val="3C3C43"/>
        </w:rPr>
        <w:t>:</w:t>
      </w:r>
    </w:p>
    <w:p w:rsidR="004D5D05" w:rsidRDefault="004D5D05" w:rsidP="00E43865">
      <w:pPr>
        <w:pStyle w:val="a7"/>
        <w:numPr>
          <w:ilvl w:val="1"/>
          <w:numId w:val="61"/>
        </w:numPr>
        <w:shd w:val="clear" w:color="auto" w:fill="F7F7F7"/>
        <w:spacing w:before="0" w:beforeAutospacing="0"/>
        <w:rPr>
          <w:rFonts w:ascii="Segoe UI" w:hAnsi="Segoe UI" w:cs="Segoe UI"/>
          <w:color w:val="3C3C43"/>
        </w:rPr>
      </w:pPr>
      <w:r>
        <w:rPr>
          <w:rStyle w:val="a8"/>
          <w:rFonts w:ascii="Segoe UI" w:hAnsi="Segoe UI" w:cs="Segoe UI"/>
          <w:color w:val="3C3C43"/>
        </w:rPr>
        <w:t>Операнды</w:t>
      </w:r>
      <w:r>
        <w:rPr>
          <w:rFonts w:ascii="Segoe UI" w:hAnsi="Segoe UI" w:cs="Segoe UI"/>
          <w:color w:val="3C3C43"/>
        </w:rPr>
        <w:t>: Работает с векторными регистрами </w:t>
      </w:r>
      <w:r>
        <w:rPr>
          <w:rStyle w:val="HTML0"/>
          <w:rFonts w:ascii="var(--ds-font-family-code)" w:hAnsi="var(--ds-font-family-code)"/>
          <w:color w:val="3C3C43"/>
          <w:sz w:val="21"/>
          <w:szCs w:val="21"/>
        </w:rPr>
        <w:t>XMM</w:t>
      </w:r>
      <w:r>
        <w:rPr>
          <w:rFonts w:ascii="Segoe UI" w:hAnsi="Segoe UI" w:cs="Segoe UI"/>
          <w:color w:val="3C3C43"/>
        </w:rPr>
        <w:t>.</w:t>
      </w:r>
    </w:p>
    <w:p w:rsidR="004D5D05" w:rsidRDefault="004D5D05" w:rsidP="00E43865">
      <w:pPr>
        <w:pStyle w:val="a7"/>
        <w:numPr>
          <w:ilvl w:val="1"/>
          <w:numId w:val="61"/>
        </w:numPr>
        <w:shd w:val="clear" w:color="auto" w:fill="F7F7F7"/>
        <w:spacing w:before="0" w:beforeAutospacing="0"/>
        <w:rPr>
          <w:rFonts w:ascii="Segoe UI" w:hAnsi="Segoe UI" w:cs="Segoe UI"/>
          <w:color w:val="3C3C43"/>
        </w:rPr>
      </w:pPr>
      <w:r>
        <w:rPr>
          <w:rStyle w:val="a8"/>
          <w:rFonts w:ascii="Segoe UI" w:hAnsi="Segoe UI" w:cs="Segoe UI"/>
          <w:color w:val="3C3C43"/>
        </w:rPr>
        <w:t>Размер операндов</w:t>
      </w:r>
      <w:r>
        <w:rPr>
          <w:rFonts w:ascii="Segoe UI" w:hAnsi="Segoe UI" w:cs="Segoe UI"/>
          <w:color w:val="3C3C43"/>
        </w:rPr>
        <w:t>: 128 бит (в SSE), 256 бит (в AVX), 512 бит (в AVX-512).</w:t>
      </w:r>
    </w:p>
    <w:p w:rsidR="004D5D05" w:rsidRDefault="004D5D05" w:rsidP="00E43865">
      <w:pPr>
        <w:pStyle w:val="a7"/>
        <w:numPr>
          <w:ilvl w:val="1"/>
          <w:numId w:val="61"/>
        </w:numPr>
        <w:shd w:val="clear" w:color="auto" w:fill="F7F7F7"/>
        <w:spacing w:before="0" w:beforeAutospacing="0"/>
        <w:rPr>
          <w:rFonts w:ascii="Segoe UI" w:hAnsi="Segoe UI" w:cs="Segoe UI"/>
          <w:color w:val="3C3C43"/>
        </w:rPr>
      </w:pPr>
      <w:r>
        <w:rPr>
          <w:rStyle w:val="a8"/>
          <w:rFonts w:ascii="Segoe UI" w:hAnsi="Segoe UI" w:cs="Segoe UI"/>
          <w:color w:val="3C3C43"/>
        </w:rPr>
        <w:t>Пример</w:t>
      </w:r>
      <w:r>
        <w:rPr>
          <w:rFonts w:ascii="Segoe UI" w:hAnsi="Segoe UI" w:cs="Segoe UI"/>
          <w:color w:val="3C3C43"/>
        </w:rPr>
        <w:t>: </w:t>
      </w:r>
      <w:proofErr w:type="spellStart"/>
      <w:r>
        <w:rPr>
          <w:rStyle w:val="HTML0"/>
          <w:rFonts w:ascii="var(--ds-font-family-code)" w:hAnsi="var(--ds-font-family-code)"/>
          <w:color w:val="3C3C43"/>
          <w:sz w:val="21"/>
          <w:szCs w:val="21"/>
        </w:rPr>
        <w:t>pxor</w:t>
      </w:r>
      <w:proofErr w:type="spellEnd"/>
      <w:r>
        <w:rPr>
          <w:rStyle w:val="HTML0"/>
          <w:rFonts w:ascii="var(--ds-font-family-code)" w:hAnsi="var(--ds-font-family-code)"/>
          <w:color w:val="3C3C43"/>
          <w:sz w:val="21"/>
          <w:szCs w:val="21"/>
        </w:rPr>
        <w:t xml:space="preserve"> xmm0, xmm1</w:t>
      </w:r>
      <w:r>
        <w:rPr>
          <w:rFonts w:ascii="Segoe UI" w:hAnsi="Segoe UI" w:cs="Segoe UI"/>
          <w:color w:val="3C3C43"/>
        </w:rPr>
        <w:t> — выполняет побитовую операцию XOR между регистрами </w:t>
      </w:r>
      <w:r>
        <w:rPr>
          <w:rStyle w:val="HTML0"/>
          <w:rFonts w:ascii="var(--ds-font-family-code)" w:hAnsi="var(--ds-font-family-code)"/>
          <w:color w:val="3C3C43"/>
          <w:sz w:val="21"/>
          <w:szCs w:val="21"/>
        </w:rPr>
        <w:t>XMM0</w:t>
      </w:r>
      <w:r>
        <w:rPr>
          <w:rFonts w:ascii="Segoe UI" w:hAnsi="Segoe UI" w:cs="Segoe UI"/>
          <w:color w:val="3C3C43"/>
        </w:rPr>
        <w:t> и </w:t>
      </w:r>
      <w:r>
        <w:rPr>
          <w:rStyle w:val="HTML0"/>
          <w:rFonts w:ascii="var(--ds-font-family-code)" w:hAnsi="var(--ds-font-family-code)"/>
          <w:color w:val="3C3C43"/>
          <w:sz w:val="21"/>
          <w:szCs w:val="21"/>
        </w:rPr>
        <w:t>XMM1</w:t>
      </w:r>
      <w:r>
        <w:rPr>
          <w:rFonts w:ascii="Segoe UI" w:hAnsi="Segoe UI" w:cs="Segoe UI"/>
          <w:color w:val="3C3C43"/>
        </w:rPr>
        <w:t>.</w:t>
      </w:r>
    </w:p>
    <w:p w:rsidR="004D5D05" w:rsidRDefault="004D5D05" w:rsidP="004D5D05">
      <w:pPr>
        <w:pStyle w:val="3"/>
        <w:shd w:val="clear" w:color="auto" w:fill="F7F7F7"/>
        <w:rPr>
          <w:rFonts w:ascii="Segoe UI" w:hAnsi="Segoe UI" w:cs="Segoe UI"/>
          <w:color w:val="3C3C43"/>
        </w:rPr>
      </w:pPr>
      <w:r>
        <w:rPr>
          <w:rFonts w:ascii="Segoe UI" w:hAnsi="Segoe UI" w:cs="Segoe UI"/>
          <w:color w:val="3C3C43"/>
        </w:rPr>
        <w:t>Префикс </w:t>
      </w:r>
      <w:r>
        <w:rPr>
          <w:rStyle w:val="HTML0"/>
          <w:rFonts w:ascii="var(--ds-font-family-code)" w:eastAsiaTheme="majorEastAsia" w:hAnsi="var(--ds-font-family-code)"/>
          <w:color w:val="3C3C43"/>
          <w:sz w:val="24"/>
          <w:szCs w:val="24"/>
        </w:rPr>
        <w:t>p</w:t>
      </w:r>
      <w:r>
        <w:rPr>
          <w:rFonts w:ascii="Segoe UI" w:hAnsi="Segoe UI" w:cs="Segoe UI"/>
          <w:color w:val="3C3C43"/>
        </w:rPr>
        <w:t> (</w:t>
      </w:r>
      <w:proofErr w:type="spellStart"/>
      <w:r>
        <w:rPr>
          <w:rFonts w:ascii="Segoe UI" w:hAnsi="Segoe UI" w:cs="Segoe UI"/>
          <w:color w:val="3C3C43"/>
        </w:rPr>
        <w:t>packed</w:t>
      </w:r>
      <w:proofErr w:type="spellEnd"/>
      <w:r>
        <w:rPr>
          <w:rFonts w:ascii="Segoe UI" w:hAnsi="Segoe UI" w:cs="Segoe UI"/>
          <w:color w:val="3C3C43"/>
        </w:rPr>
        <w:t>):</w:t>
      </w:r>
    </w:p>
    <w:p w:rsidR="004D5D05" w:rsidRDefault="004D5D05" w:rsidP="00E43865">
      <w:pPr>
        <w:pStyle w:val="a7"/>
        <w:numPr>
          <w:ilvl w:val="0"/>
          <w:numId w:val="62"/>
        </w:numPr>
        <w:shd w:val="clear" w:color="auto" w:fill="F7F7F7"/>
        <w:spacing w:before="0" w:beforeAutospacing="0"/>
        <w:rPr>
          <w:rFonts w:ascii="Segoe UI" w:hAnsi="Segoe UI" w:cs="Segoe UI"/>
          <w:color w:val="3C3C43"/>
        </w:rPr>
      </w:pPr>
      <w:r>
        <w:rPr>
          <w:rStyle w:val="HTML0"/>
          <w:rFonts w:ascii="var(--ds-font-family-code)" w:hAnsi="var(--ds-font-family-code)"/>
          <w:b/>
          <w:bCs/>
          <w:color w:val="3C3C43"/>
          <w:sz w:val="21"/>
          <w:szCs w:val="21"/>
        </w:rPr>
        <w:t>p</w:t>
      </w:r>
      <w:r>
        <w:rPr>
          <w:rFonts w:ascii="Segoe UI" w:hAnsi="Segoe UI" w:cs="Segoe UI"/>
          <w:color w:val="3C3C43"/>
        </w:rPr>
        <w:t> в названии команды означает </w:t>
      </w:r>
      <w:proofErr w:type="spellStart"/>
      <w:r>
        <w:rPr>
          <w:rStyle w:val="a8"/>
          <w:rFonts w:ascii="Segoe UI" w:hAnsi="Segoe UI" w:cs="Segoe UI"/>
          <w:color w:val="3C3C43"/>
        </w:rPr>
        <w:t>packed</w:t>
      </w:r>
      <w:proofErr w:type="spellEnd"/>
      <w:r>
        <w:rPr>
          <w:rFonts w:ascii="Segoe UI" w:hAnsi="Segoe UI" w:cs="Segoe UI"/>
          <w:color w:val="3C3C43"/>
        </w:rPr>
        <w:t>, что указывает на то, что операция выполняется над </w:t>
      </w:r>
      <w:r>
        <w:rPr>
          <w:rStyle w:val="a8"/>
          <w:rFonts w:ascii="Segoe UI" w:hAnsi="Segoe UI" w:cs="Segoe UI"/>
          <w:color w:val="3C3C43"/>
        </w:rPr>
        <w:t>пакетом данных</w:t>
      </w:r>
      <w:r>
        <w:rPr>
          <w:rFonts w:ascii="Segoe UI" w:hAnsi="Segoe UI" w:cs="Segoe UI"/>
          <w:color w:val="3C3C43"/>
        </w:rPr>
        <w:t> (вектором) внутри регистра.</w:t>
      </w:r>
    </w:p>
    <w:p w:rsidR="004D5D05" w:rsidRDefault="004D5D05" w:rsidP="00E43865">
      <w:pPr>
        <w:pStyle w:val="a7"/>
        <w:numPr>
          <w:ilvl w:val="0"/>
          <w:numId w:val="62"/>
        </w:numPr>
        <w:shd w:val="clear" w:color="auto" w:fill="F7F7F7"/>
        <w:spacing w:before="0" w:beforeAutospacing="0"/>
        <w:rPr>
          <w:rFonts w:ascii="Segoe UI" w:hAnsi="Segoe UI" w:cs="Segoe UI"/>
          <w:color w:val="3C3C43"/>
        </w:rPr>
      </w:pPr>
      <w:r>
        <w:rPr>
          <w:rFonts w:ascii="Segoe UI" w:hAnsi="Segoe UI" w:cs="Segoe UI"/>
          <w:color w:val="3C3C43"/>
        </w:rPr>
        <w:t>Например, в случае </w:t>
      </w:r>
      <w:proofErr w:type="spellStart"/>
      <w:r>
        <w:rPr>
          <w:rStyle w:val="HTML0"/>
          <w:rFonts w:ascii="var(--ds-font-family-code)" w:hAnsi="var(--ds-font-family-code)"/>
          <w:color w:val="3C3C43"/>
          <w:sz w:val="21"/>
          <w:szCs w:val="21"/>
        </w:rPr>
        <w:t>pxor</w:t>
      </w:r>
      <w:proofErr w:type="spellEnd"/>
      <w:r>
        <w:rPr>
          <w:rFonts w:ascii="Segoe UI" w:hAnsi="Segoe UI" w:cs="Segoe UI"/>
          <w:color w:val="3C3C43"/>
        </w:rPr>
        <w:t>, операция XOR выполняется одновременно над всеми битами в 128-битном регистре </w:t>
      </w:r>
      <w:r>
        <w:rPr>
          <w:rStyle w:val="HTML0"/>
          <w:rFonts w:ascii="var(--ds-font-family-code)" w:hAnsi="var(--ds-font-family-code)"/>
          <w:color w:val="3C3C43"/>
          <w:sz w:val="21"/>
          <w:szCs w:val="21"/>
        </w:rPr>
        <w:t>XMM</w:t>
      </w:r>
      <w:r>
        <w:rPr>
          <w:rFonts w:ascii="Segoe UI" w:hAnsi="Segoe UI" w:cs="Segoe UI"/>
          <w:color w:val="3C3C43"/>
        </w:rPr>
        <w:t>.</w:t>
      </w:r>
    </w:p>
    <w:p w:rsidR="009039D1" w:rsidRPr="007257F2" w:rsidRDefault="009039D1">
      <w:pPr>
        <w:rPr>
          <w:b/>
        </w:rPr>
      </w:pPr>
    </w:p>
    <w:sectPr w:rsidR="009039D1" w:rsidRPr="007257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CFB"/>
    <w:multiLevelType w:val="multilevel"/>
    <w:tmpl w:val="4C66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6569C"/>
    <w:multiLevelType w:val="multilevel"/>
    <w:tmpl w:val="ADF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54EFB"/>
    <w:multiLevelType w:val="multilevel"/>
    <w:tmpl w:val="863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604AF7"/>
    <w:multiLevelType w:val="multilevel"/>
    <w:tmpl w:val="792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E1177"/>
    <w:multiLevelType w:val="multilevel"/>
    <w:tmpl w:val="7374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60058E"/>
    <w:multiLevelType w:val="multilevel"/>
    <w:tmpl w:val="912A6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931E83"/>
    <w:multiLevelType w:val="multilevel"/>
    <w:tmpl w:val="80B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013D2"/>
    <w:multiLevelType w:val="multilevel"/>
    <w:tmpl w:val="096A7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9A3A2E"/>
    <w:multiLevelType w:val="multilevel"/>
    <w:tmpl w:val="8BA6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7F1517"/>
    <w:multiLevelType w:val="multilevel"/>
    <w:tmpl w:val="73B42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7532C"/>
    <w:multiLevelType w:val="multilevel"/>
    <w:tmpl w:val="1C181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24776E"/>
    <w:multiLevelType w:val="multilevel"/>
    <w:tmpl w:val="0A2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2A5869"/>
    <w:multiLevelType w:val="multilevel"/>
    <w:tmpl w:val="ED94D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D433EB"/>
    <w:multiLevelType w:val="multilevel"/>
    <w:tmpl w:val="F58C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1C43CD"/>
    <w:multiLevelType w:val="multilevel"/>
    <w:tmpl w:val="BC9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427537B"/>
    <w:multiLevelType w:val="multilevel"/>
    <w:tmpl w:val="A1C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686215"/>
    <w:multiLevelType w:val="multilevel"/>
    <w:tmpl w:val="0F00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EB5D99"/>
    <w:multiLevelType w:val="multilevel"/>
    <w:tmpl w:val="EF3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E25203"/>
    <w:multiLevelType w:val="multilevel"/>
    <w:tmpl w:val="1CD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A85CF7"/>
    <w:multiLevelType w:val="multilevel"/>
    <w:tmpl w:val="78A4C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D70B50"/>
    <w:multiLevelType w:val="multilevel"/>
    <w:tmpl w:val="3ACE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E46A96"/>
    <w:multiLevelType w:val="multilevel"/>
    <w:tmpl w:val="8F9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406353D"/>
    <w:multiLevelType w:val="multilevel"/>
    <w:tmpl w:val="5FB0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3661EE"/>
    <w:multiLevelType w:val="multilevel"/>
    <w:tmpl w:val="67D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4650081"/>
    <w:multiLevelType w:val="multilevel"/>
    <w:tmpl w:val="E10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A43A31"/>
    <w:multiLevelType w:val="multilevel"/>
    <w:tmpl w:val="48AC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3C2EB0"/>
    <w:multiLevelType w:val="multilevel"/>
    <w:tmpl w:val="C83A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4034EF"/>
    <w:multiLevelType w:val="multilevel"/>
    <w:tmpl w:val="08F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B03298"/>
    <w:multiLevelType w:val="multilevel"/>
    <w:tmpl w:val="4F469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D63243"/>
    <w:multiLevelType w:val="multilevel"/>
    <w:tmpl w:val="F47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1D657B"/>
    <w:multiLevelType w:val="multilevel"/>
    <w:tmpl w:val="F5FA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AF4702"/>
    <w:multiLevelType w:val="multilevel"/>
    <w:tmpl w:val="A53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A943EA"/>
    <w:multiLevelType w:val="multilevel"/>
    <w:tmpl w:val="6ECC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DD37690"/>
    <w:multiLevelType w:val="multilevel"/>
    <w:tmpl w:val="6A86F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7B63F2"/>
    <w:multiLevelType w:val="multilevel"/>
    <w:tmpl w:val="157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5011C4"/>
    <w:multiLevelType w:val="multilevel"/>
    <w:tmpl w:val="77D8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5C5D8B"/>
    <w:multiLevelType w:val="multilevel"/>
    <w:tmpl w:val="CE9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817973"/>
    <w:multiLevelType w:val="multilevel"/>
    <w:tmpl w:val="F56C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412F3D"/>
    <w:multiLevelType w:val="multilevel"/>
    <w:tmpl w:val="04A0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D371D7"/>
    <w:multiLevelType w:val="multilevel"/>
    <w:tmpl w:val="279A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1D5444"/>
    <w:multiLevelType w:val="multilevel"/>
    <w:tmpl w:val="E7F0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5A1C2D"/>
    <w:multiLevelType w:val="multilevel"/>
    <w:tmpl w:val="23FA7D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A22D86"/>
    <w:multiLevelType w:val="multilevel"/>
    <w:tmpl w:val="4896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06017E"/>
    <w:multiLevelType w:val="multilevel"/>
    <w:tmpl w:val="D70A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A25F8D"/>
    <w:multiLevelType w:val="multilevel"/>
    <w:tmpl w:val="D396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C65700"/>
    <w:multiLevelType w:val="multilevel"/>
    <w:tmpl w:val="DFF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3146EEF"/>
    <w:multiLevelType w:val="multilevel"/>
    <w:tmpl w:val="417A5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477179A"/>
    <w:multiLevelType w:val="multilevel"/>
    <w:tmpl w:val="2A28C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97393F"/>
    <w:multiLevelType w:val="multilevel"/>
    <w:tmpl w:val="C67A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6D336E3"/>
    <w:multiLevelType w:val="multilevel"/>
    <w:tmpl w:val="E09E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D2821BA"/>
    <w:multiLevelType w:val="multilevel"/>
    <w:tmpl w:val="25A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8B523E"/>
    <w:multiLevelType w:val="multilevel"/>
    <w:tmpl w:val="BD6C7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EF22F19"/>
    <w:multiLevelType w:val="multilevel"/>
    <w:tmpl w:val="FD7A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4F352A"/>
    <w:multiLevelType w:val="multilevel"/>
    <w:tmpl w:val="88F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D21921"/>
    <w:multiLevelType w:val="multilevel"/>
    <w:tmpl w:val="59DA8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1456206"/>
    <w:multiLevelType w:val="multilevel"/>
    <w:tmpl w:val="9D92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28B3F3B"/>
    <w:multiLevelType w:val="multilevel"/>
    <w:tmpl w:val="D75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2BC0E57"/>
    <w:multiLevelType w:val="multilevel"/>
    <w:tmpl w:val="87065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5EF612A"/>
    <w:multiLevelType w:val="multilevel"/>
    <w:tmpl w:val="C968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645276B"/>
    <w:multiLevelType w:val="multilevel"/>
    <w:tmpl w:val="F8E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212F29"/>
    <w:multiLevelType w:val="multilevel"/>
    <w:tmpl w:val="F52E80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92D30AA"/>
    <w:multiLevelType w:val="multilevel"/>
    <w:tmpl w:val="3A76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BCF43D6"/>
    <w:multiLevelType w:val="multilevel"/>
    <w:tmpl w:val="5752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BEC006A"/>
    <w:multiLevelType w:val="multilevel"/>
    <w:tmpl w:val="FC2C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18012FB"/>
    <w:multiLevelType w:val="multilevel"/>
    <w:tmpl w:val="B32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3638BF"/>
    <w:multiLevelType w:val="multilevel"/>
    <w:tmpl w:val="875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4583193"/>
    <w:multiLevelType w:val="multilevel"/>
    <w:tmpl w:val="0DB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5D77E8"/>
    <w:multiLevelType w:val="multilevel"/>
    <w:tmpl w:val="BB9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5743B70"/>
    <w:multiLevelType w:val="multilevel"/>
    <w:tmpl w:val="D6D2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9381AB3"/>
    <w:multiLevelType w:val="multilevel"/>
    <w:tmpl w:val="D0C2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B96FED"/>
    <w:multiLevelType w:val="multilevel"/>
    <w:tmpl w:val="58E2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26"/>
  </w:num>
  <w:num w:numId="3">
    <w:abstractNumId w:val="50"/>
  </w:num>
  <w:num w:numId="4">
    <w:abstractNumId w:val="14"/>
  </w:num>
  <w:num w:numId="5">
    <w:abstractNumId w:val="21"/>
  </w:num>
  <w:num w:numId="6">
    <w:abstractNumId w:val="45"/>
  </w:num>
  <w:num w:numId="7">
    <w:abstractNumId w:val="52"/>
  </w:num>
  <w:num w:numId="8">
    <w:abstractNumId w:val="68"/>
  </w:num>
  <w:num w:numId="9">
    <w:abstractNumId w:val="51"/>
  </w:num>
  <w:num w:numId="10">
    <w:abstractNumId w:val="60"/>
  </w:num>
  <w:num w:numId="11">
    <w:abstractNumId w:val="41"/>
  </w:num>
  <w:num w:numId="12">
    <w:abstractNumId w:val="20"/>
  </w:num>
  <w:num w:numId="13">
    <w:abstractNumId w:val="23"/>
  </w:num>
  <w:num w:numId="14">
    <w:abstractNumId w:val="63"/>
  </w:num>
  <w:num w:numId="15">
    <w:abstractNumId w:val="55"/>
  </w:num>
  <w:num w:numId="16">
    <w:abstractNumId w:val="49"/>
  </w:num>
  <w:num w:numId="17">
    <w:abstractNumId w:val="39"/>
  </w:num>
  <w:num w:numId="18">
    <w:abstractNumId w:val="64"/>
  </w:num>
  <w:num w:numId="19">
    <w:abstractNumId w:val="10"/>
  </w:num>
  <w:num w:numId="20">
    <w:abstractNumId w:val="40"/>
  </w:num>
  <w:num w:numId="21">
    <w:abstractNumId w:val="42"/>
  </w:num>
  <w:num w:numId="22">
    <w:abstractNumId w:val="36"/>
  </w:num>
  <w:num w:numId="23">
    <w:abstractNumId w:val="7"/>
  </w:num>
  <w:num w:numId="24">
    <w:abstractNumId w:val="62"/>
  </w:num>
  <w:num w:numId="25">
    <w:abstractNumId w:val="12"/>
  </w:num>
  <w:num w:numId="26">
    <w:abstractNumId w:val="37"/>
  </w:num>
  <w:num w:numId="27">
    <w:abstractNumId w:val="69"/>
  </w:num>
  <w:num w:numId="28">
    <w:abstractNumId w:val="28"/>
  </w:num>
  <w:num w:numId="29">
    <w:abstractNumId w:val="43"/>
  </w:num>
  <w:num w:numId="30">
    <w:abstractNumId w:val="44"/>
  </w:num>
  <w:num w:numId="31">
    <w:abstractNumId w:val="32"/>
  </w:num>
  <w:num w:numId="32">
    <w:abstractNumId w:val="30"/>
  </w:num>
  <w:num w:numId="33">
    <w:abstractNumId w:val="24"/>
  </w:num>
  <w:num w:numId="34">
    <w:abstractNumId w:val="6"/>
  </w:num>
  <w:num w:numId="35">
    <w:abstractNumId w:val="18"/>
  </w:num>
  <w:num w:numId="36">
    <w:abstractNumId w:val="8"/>
  </w:num>
  <w:num w:numId="37">
    <w:abstractNumId w:val="70"/>
  </w:num>
  <w:num w:numId="38">
    <w:abstractNumId w:val="59"/>
  </w:num>
  <w:num w:numId="39">
    <w:abstractNumId w:val="22"/>
  </w:num>
  <w:num w:numId="40">
    <w:abstractNumId w:val="33"/>
  </w:num>
  <w:num w:numId="41">
    <w:abstractNumId w:val="67"/>
  </w:num>
  <w:num w:numId="42">
    <w:abstractNumId w:val="61"/>
  </w:num>
  <w:num w:numId="43">
    <w:abstractNumId w:val="3"/>
  </w:num>
  <w:num w:numId="44">
    <w:abstractNumId w:val="56"/>
  </w:num>
  <w:num w:numId="45">
    <w:abstractNumId w:val="0"/>
  </w:num>
  <w:num w:numId="46">
    <w:abstractNumId w:val="15"/>
  </w:num>
  <w:num w:numId="47">
    <w:abstractNumId w:val="2"/>
  </w:num>
  <w:num w:numId="48">
    <w:abstractNumId w:val="35"/>
  </w:num>
  <w:num w:numId="49">
    <w:abstractNumId w:val="66"/>
  </w:num>
  <w:num w:numId="50">
    <w:abstractNumId w:val="1"/>
  </w:num>
  <w:num w:numId="51">
    <w:abstractNumId w:val="11"/>
  </w:num>
  <w:num w:numId="52">
    <w:abstractNumId w:val="34"/>
  </w:num>
  <w:num w:numId="53">
    <w:abstractNumId w:val="17"/>
  </w:num>
  <w:num w:numId="54">
    <w:abstractNumId w:val="16"/>
  </w:num>
  <w:num w:numId="55">
    <w:abstractNumId w:val="48"/>
  </w:num>
  <w:num w:numId="56">
    <w:abstractNumId w:val="5"/>
  </w:num>
  <w:num w:numId="57">
    <w:abstractNumId w:val="53"/>
  </w:num>
  <w:num w:numId="58">
    <w:abstractNumId w:val="31"/>
  </w:num>
  <w:num w:numId="59">
    <w:abstractNumId w:val="29"/>
  </w:num>
  <w:num w:numId="60">
    <w:abstractNumId w:val="65"/>
  </w:num>
  <w:num w:numId="61">
    <w:abstractNumId w:val="54"/>
  </w:num>
  <w:num w:numId="62">
    <w:abstractNumId w:val="13"/>
  </w:num>
  <w:num w:numId="63">
    <w:abstractNumId w:val="25"/>
  </w:num>
  <w:num w:numId="64">
    <w:abstractNumId w:val="38"/>
  </w:num>
  <w:num w:numId="65">
    <w:abstractNumId w:val="27"/>
  </w:num>
  <w:num w:numId="66">
    <w:abstractNumId w:val="57"/>
  </w:num>
  <w:num w:numId="67">
    <w:abstractNumId w:val="46"/>
  </w:num>
  <w:num w:numId="68">
    <w:abstractNumId w:val="9"/>
  </w:num>
  <w:num w:numId="69">
    <w:abstractNumId w:val="19"/>
  </w:num>
  <w:num w:numId="70">
    <w:abstractNumId w:val="47"/>
  </w:num>
  <w:num w:numId="71">
    <w:abstractNumId w:val="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B6"/>
    <w:rsid w:val="0005301C"/>
    <w:rsid w:val="00055E88"/>
    <w:rsid w:val="000A7451"/>
    <w:rsid w:val="000B4EBF"/>
    <w:rsid w:val="001209BC"/>
    <w:rsid w:val="001504A9"/>
    <w:rsid w:val="002154EA"/>
    <w:rsid w:val="002527D0"/>
    <w:rsid w:val="002C05B0"/>
    <w:rsid w:val="002C661E"/>
    <w:rsid w:val="00310274"/>
    <w:rsid w:val="0031757A"/>
    <w:rsid w:val="00397769"/>
    <w:rsid w:val="003B56C1"/>
    <w:rsid w:val="003C3E73"/>
    <w:rsid w:val="004452EA"/>
    <w:rsid w:val="0047350C"/>
    <w:rsid w:val="004D5D05"/>
    <w:rsid w:val="005156F9"/>
    <w:rsid w:val="0053718F"/>
    <w:rsid w:val="0055135A"/>
    <w:rsid w:val="005A7F0A"/>
    <w:rsid w:val="005B74DB"/>
    <w:rsid w:val="005C336E"/>
    <w:rsid w:val="005C5DA3"/>
    <w:rsid w:val="005D2210"/>
    <w:rsid w:val="005F78B6"/>
    <w:rsid w:val="00660E67"/>
    <w:rsid w:val="00711B02"/>
    <w:rsid w:val="007257F2"/>
    <w:rsid w:val="007352B5"/>
    <w:rsid w:val="00746B8C"/>
    <w:rsid w:val="0075762E"/>
    <w:rsid w:val="00767CB6"/>
    <w:rsid w:val="0077396E"/>
    <w:rsid w:val="00852FA4"/>
    <w:rsid w:val="00865D96"/>
    <w:rsid w:val="008A229F"/>
    <w:rsid w:val="008C1E7E"/>
    <w:rsid w:val="008D6EA5"/>
    <w:rsid w:val="009039D1"/>
    <w:rsid w:val="00931BA5"/>
    <w:rsid w:val="009F2209"/>
    <w:rsid w:val="00A54F10"/>
    <w:rsid w:val="00A5666B"/>
    <w:rsid w:val="00BA719C"/>
    <w:rsid w:val="00C769FA"/>
    <w:rsid w:val="00CD26BF"/>
    <w:rsid w:val="00D4444C"/>
    <w:rsid w:val="00E07560"/>
    <w:rsid w:val="00E25F05"/>
    <w:rsid w:val="00E43865"/>
    <w:rsid w:val="00E54279"/>
    <w:rsid w:val="00E578FA"/>
    <w:rsid w:val="00E84D98"/>
    <w:rsid w:val="00E913EC"/>
    <w:rsid w:val="00EC7F60"/>
    <w:rsid w:val="00EF706E"/>
    <w:rsid w:val="00F32725"/>
    <w:rsid w:val="00FA092B"/>
    <w:rsid w:val="00FD74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5C5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0756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C5DA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C5DA3"/>
    <w:rPr>
      <w:i/>
      <w:iCs/>
    </w:rPr>
  </w:style>
  <w:style w:type="paragraph" w:styleId="a4">
    <w:name w:val="Balloon Text"/>
    <w:basedOn w:val="a"/>
    <w:link w:val="a5"/>
    <w:uiPriority w:val="99"/>
    <w:semiHidden/>
    <w:unhideWhenUsed/>
    <w:rsid w:val="005C5DA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C5DA3"/>
    <w:rPr>
      <w:rFonts w:ascii="Tahoma" w:hAnsi="Tahoma" w:cs="Tahoma"/>
      <w:sz w:val="16"/>
      <w:szCs w:val="16"/>
    </w:rPr>
  </w:style>
  <w:style w:type="character" w:customStyle="1" w:styleId="40">
    <w:name w:val="Заголовок 4 Знак"/>
    <w:basedOn w:val="a0"/>
    <w:link w:val="4"/>
    <w:uiPriority w:val="9"/>
    <w:rsid w:val="005C5DA3"/>
    <w:rPr>
      <w:rFonts w:ascii="Times New Roman" w:eastAsia="Times New Roman" w:hAnsi="Times New Roman" w:cs="Times New Roman"/>
      <w:b/>
      <w:bCs/>
      <w:sz w:val="24"/>
      <w:szCs w:val="24"/>
      <w:lang w:eastAsia="ru-RU"/>
    </w:rPr>
  </w:style>
  <w:style w:type="character" w:styleId="HTML">
    <w:name w:val="HTML Cite"/>
    <w:basedOn w:val="a0"/>
    <w:uiPriority w:val="99"/>
    <w:semiHidden/>
    <w:unhideWhenUsed/>
    <w:rsid w:val="005C5DA3"/>
    <w:rPr>
      <w:i/>
      <w:iCs/>
    </w:rPr>
  </w:style>
  <w:style w:type="character" w:styleId="a6">
    <w:name w:val="Hyperlink"/>
    <w:basedOn w:val="a0"/>
    <w:uiPriority w:val="99"/>
    <w:semiHidden/>
    <w:unhideWhenUsed/>
    <w:rsid w:val="005C5DA3"/>
    <w:rPr>
      <w:color w:val="0000FF"/>
      <w:u w:val="single"/>
    </w:rPr>
  </w:style>
  <w:style w:type="paragraph" w:styleId="a7">
    <w:name w:val="Normal (Web)"/>
    <w:basedOn w:val="a"/>
    <w:uiPriority w:val="99"/>
    <w:unhideWhenUsed/>
    <w:rsid w:val="005C5D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5C5DA3"/>
    <w:rPr>
      <w:rFonts w:asciiTheme="majorHAnsi" w:eastAsiaTheme="majorEastAsia" w:hAnsiTheme="majorHAnsi" w:cstheme="majorBidi"/>
      <w:b/>
      <w:bCs/>
      <w:color w:val="4F81BD" w:themeColor="accent1"/>
      <w:sz w:val="26"/>
      <w:szCs w:val="26"/>
    </w:rPr>
  </w:style>
  <w:style w:type="character" w:customStyle="1" w:styleId="mw-editsection">
    <w:name w:val="mw-editsection"/>
    <w:basedOn w:val="a0"/>
    <w:rsid w:val="005C5DA3"/>
  </w:style>
  <w:style w:type="character" w:customStyle="1" w:styleId="mw-editsection-bracket">
    <w:name w:val="mw-editsection-bracket"/>
    <w:basedOn w:val="a0"/>
    <w:rsid w:val="005C5DA3"/>
  </w:style>
  <w:style w:type="character" w:customStyle="1" w:styleId="mw-editsection-divider">
    <w:name w:val="mw-editsection-divider"/>
    <w:basedOn w:val="a0"/>
    <w:rsid w:val="005C5DA3"/>
  </w:style>
  <w:style w:type="character" w:styleId="HTML0">
    <w:name w:val="HTML Code"/>
    <w:basedOn w:val="a0"/>
    <w:uiPriority w:val="99"/>
    <w:semiHidden/>
    <w:unhideWhenUsed/>
    <w:rsid w:val="005C5DA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E07560"/>
    <w:rPr>
      <w:rFonts w:asciiTheme="majorHAnsi" w:eastAsiaTheme="majorEastAsia" w:hAnsiTheme="majorHAnsi" w:cstheme="majorBidi"/>
      <w:b/>
      <w:bCs/>
      <w:color w:val="4F81BD" w:themeColor="accent1"/>
    </w:rPr>
  </w:style>
  <w:style w:type="character" w:styleId="a8">
    <w:name w:val="Strong"/>
    <w:basedOn w:val="a0"/>
    <w:uiPriority w:val="22"/>
    <w:qFormat/>
    <w:rsid w:val="00E07560"/>
    <w:rPr>
      <w:b/>
      <w:bCs/>
    </w:rPr>
  </w:style>
  <w:style w:type="paragraph" w:styleId="HTML1">
    <w:name w:val="HTML Preformatted"/>
    <w:basedOn w:val="a"/>
    <w:link w:val="HTML2"/>
    <w:uiPriority w:val="99"/>
    <w:semiHidden/>
    <w:unhideWhenUsed/>
    <w:rsid w:val="005D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5D2210"/>
    <w:rPr>
      <w:rFonts w:ascii="Courier New" w:eastAsia="Times New Roman" w:hAnsi="Courier New" w:cs="Courier New"/>
      <w:sz w:val="20"/>
      <w:szCs w:val="20"/>
      <w:lang w:eastAsia="ru-RU"/>
    </w:rPr>
  </w:style>
  <w:style w:type="character" w:customStyle="1" w:styleId="token">
    <w:name w:val="token"/>
    <w:rsid w:val="005D2210"/>
  </w:style>
  <w:style w:type="paragraph" w:customStyle="1" w:styleId="futurismarkdown-paragraph">
    <w:name w:val="futurismarkdown-paragraph"/>
    <w:basedOn w:val="a"/>
    <w:rsid w:val="005513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2527D0"/>
    <w:pPr>
      <w:ind w:left="720"/>
      <w:contextualSpacing/>
    </w:pPr>
  </w:style>
  <w:style w:type="table" w:styleId="aa">
    <w:name w:val="Table Grid"/>
    <w:basedOn w:val="a1"/>
    <w:uiPriority w:val="59"/>
    <w:rsid w:val="00E84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pfdse">
    <w:name w:val="jpfdse"/>
    <w:basedOn w:val="a0"/>
    <w:rsid w:val="00A54F10"/>
  </w:style>
  <w:style w:type="paragraph" w:styleId="ab">
    <w:name w:val="Revision"/>
    <w:hidden/>
    <w:uiPriority w:val="99"/>
    <w:semiHidden/>
    <w:rsid w:val="005F78B6"/>
    <w:pPr>
      <w:spacing w:after="0" w:line="240" w:lineRule="auto"/>
    </w:pPr>
  </w:style>
  <w:style w:type="character" w:customStyle="1" w:styleId="spelle">
    <w:name w:val="spelle"/>
    <w:basedOn w:val="a0"/>
    <w:rsid w:val="00FD74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5C5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0756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C5DA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C5DA3"/>
    <w:rPr>
      <w:i/>
      <w:iCs/>
    </w:rPr>
  </w:style>
  <w:style w:type="paragraph" w:styleId="a4">
    <w:name w:val="Balloon Text"/>
    <w:basedOn w:val="a"/>
    <w:link w:val="a5"/>
    <w:uiPriority w:val="99"/>
    <w:semiHidden/>
    <w:unhideWhenUsed/>
    <w:rsid w:val="005C5DA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C5DA3"/>
    <w:rPr>
      <w:rFonts w:ascii="Tahoma" w:hAnsi="Tahoma" w:cs="Tahoma"/>
      <w:sz w:val="16"/>
      <w:szCs w:val="16"/>
    </w:rPr>
  </w:style>
  <w:style w:type="character" w:customStyle="1" w:styleId="40">
    <w:name w:val="Заголовок 4 Знак"/>
    <w:basedOn w:val="a0"/>
    <w:link w:val="4"/>
    <w:uiPriority w:val="9"/>
    <w:rsid w:val="005C5DA3"/>
    <w:rPr>
      <w:rFonts w:ascii="Times New Roman" w:eastAsia="Times New Roman" w:hAnsi="Times New Roman" w:cs="Times New Roman"/>
      <w:b/>
      <w:bCs/>
      <w:sz w:val="24"/>
      <w:szCs w:val="24"/>
      <w:lang w:eastAsia="ru-RU"/>
    </w:rPr>
  </w:style>
  <w:style w:type="character" w:styleId="HTML">
    <w:name w:val="HTML Cite"/>
    <w:basedOn w:val="a0"/>
    <w:uiPriority w:val="99"/>
    <w:semiHidden/>
    <w:unhideWhenUsed/>
    <w:rsid w:val="005C5DA3"/>
    <w:rPr>
      <w:i/>
      <w:iCs/>
    </w:rPr>
  </w:style>
  <w:style w:type="character" w:styleId="a6">
    <w:name w:val="Hyperlink"/>
    <w:basedOn w:val="a0"/>
    <w:uiPriority w:val="99"/>
    <w:semiHidden/>
    <w:unhideWhenUsed/>
    <w:rsid w:val="005C5DA3"/>
    <w:rPr>
      <w:color w:val="0000FF"/>
      <w:u w:val="single"/>
    </w:rPr>
  </w:style>
  <w:style w:type="paragraph" w:styleId="a7">
    <w:name w:val="Normal (Web)"/>
    <w:basedOn w:val="a"/>
    <w:uiPriority w:val="99"/>
    <w:unhideWhenUsed/>
    <w:rsid w:val="005C5D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5C5DA3"/>
    <w:rPr>
      <w:rFonts w:asciiTheme="majorHAnsi" w:eastAsiaTheme="majorEastAsia" w:hAnsiTheme="majorHAnsi" w:cstheme="majorBidi"/>
      <w:b/>
      <w:bCs/>
      <w:color w:val="4F81BD" w:themeColor="accent1"/>
      <w:sz w:val="26"/>
      <w:szCs w:val="26"/>
    </w:rPr>
  </w:style>
  <w:style w:type="character" w:customStyle="1" w:styleId="mw-editsection">
    <w:name w:val="mw-editsection"/>
    <w:basedOn w:val="a0"/>
    <w:rsid w:val="005C5DA3"/>
  </w:style>
  <w:style w:type="character" w:customStyle="1" w:styleId="mw-editsection-bracket">
    <w:name w:val="mw-editsection-bracket"/>
    <w:basedOn w:val="a0"/>
    <w:rsid w:val="005C5DA3"/>
  </w:style>
  <w:style w:type="character" w:customStyle="1" w:styleId="mw-editsection-divider">
    <w:name w:val="mw-editsection-divider"/>
    <w:basedOn w:val="a0"/>
    <w:rsid w:val="005C5DA3"/>
  </w:style>
  <w:style w:type="character" w:styleId="HTML0">
    <w:name w:val="HTML Code"/>
    <w:basedOn w:val="a0"/>
    <w:uiPriority w:val="99"/>
    <w:semiHidden/>
    <w:unhideWhenUsed/>
    <w:rsid w:val="005C5DA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E07560"/>
    <w:rPr>
      <w:rFonts w:asciiTheme="majorHAnsi" w:eastAsiaTheme="majorEastAsia" w:hAnsiTheme="majorHAnsi" w:cstheme="majorBidi"/>
      <w:b/>
      <w:bCs/>
      <w:color w:val="4F81BD" w:themeColor="accent1"/>
    </w:rPr>
  </w:style>
  <w:style w:type="character" w:styleId="a8">
    <w:name w:val="Strong"/>
    <w:basedOn w:val="a0"/>
    <w:uiPriority w:val="22"/>
    <w:qFormat/>
    <w:rsid w:val="00E07560"/>
    <w:rPr>
      <w:b/>
      <w:bCs/>
    </w:rPr>
  </w:style>
  <w:style w:type="paragraph" w:styleId="HTML1">
    <w:name w:val="HTML Preformatted"/>
    <w:basedOn w:val="a"/>
    <w:link w:val="HTML2"/>
    <w:uiPriority w:val="99"/>
    <w:semiHidden/>
    <w:unhideWhenUsed/>
    <w:rsid w:val="005D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5D2210"/>
    <w:rPr>
      <w:rFonts w:ascii="Courier New" w:eastAsia="Times New Roman" w:hAnsi="Courier New" w:cs="Courier New"/>
      <w:sz w:val="20"/>
      <w:szCs w:val="20"/>
      <w:lang w:eastAsia="ru-RU"/>
    </w:rPr>
  </w:style>
  <w:style w:type="character" w:customStyle="1" w:styleId="token">
    <w:name w:val="token"/>
    <w:rsid w:val="005D2210"/>
  </w:style>
  <w:style w:type="paragraph" w:customStyle="1" w:styleId="futurismarkdown-paragraph">
    <w:name w:val="futurismarkdown-paragraph"/>
    <w:basedOn w:val="a"/>
    <w:rsid w:val="005513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2527D0"/>
    <w:pPr>
      <w:ind w:left="720"/>
      <w:contextualSpacing/>
    </w:pPr>
  </w:style>
  <w:style w:type="table" w:styleId="aa">
    <w:name w:val="Table Grid"/>
    <w:basedOn w:val="a1"/>
    <w:uiPriority w:val="59"/>
    <w:rsid w:val="00E84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pfdse">
    <w:name w:val="jpfdse"/>
    <w:basedOn w:val="a0"/>
    <w:rsid w:val="00A54F10"/>
  </w:style>
  <w:style w:type="paragraph" w:styleId="ab">
    <w:name w:val="Revision"/>
    <w:hidden/>
    <w:uiPriority w:val="99"/>
    <w:semiHidden/>
    <w:rsid w:val="005F78B6"/>
    <w:pPr>
      <w:spacing w:after="0" w:line="240" w:lineRule="auto"/>
    </w:pPr>
  </w:style>
  <w:style w:type="character" w:customStyle="1" w:styleId="spelle">
    <w:name w:val="spelle"/>
    <w:basedOn w:val="a0"/>
    <w:rsid w:val="00FD7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5971">
      <w:bodyDiv w:val="1"/>
      <w:marLeft w:val="0"/>
      <w:marRight w:val="0"/>
      <w:marTop w:val="0"/>
      <w:marBottom w:val="0"/>
      <w:divBdr>
        <w:top w:val="none" w:sz="0" w:space="0" w:color="auto"/>
        <w:left w:val="none" w:sz="0" w:space="0" w:color="auto"/>
        <w:bottom w:val="none" w:sz="0" w:space="0" w:color="auto"/>
        <w:right w:val="none" w:sz="0" w:space="0" w:color="auto"/>
      </w:divBdr>
    </w:div>
    <w:div w:id="44918216">
      <w:bodyDiv w:val="1"/>
      <w:marLeft w:val="0"/>
      <w:marRight w:val="0"/>
      <w:marTop w:val="0"/>
      <w:marBottom w:val="0"/>
      <w:divBdr>
        <w:top w:val="none" w:sz="0" w:space="0" w:color="auto"/>
        <w:left w:val="none" w:sz="0" w:space="0" w:color="auto"/>
        <w:bottom w:val="none" w:sz="0" w:space="0" w:color="auto"/>
        <w:right w:val="none" w:sz="0" w:space="0" w:color="auto"/>
      </w:divBdr>
    </w:div>
    <w:div w:id="84494716">
      <w:bodyDiv w:val="1"/>
      <w:marLeft w:val="0"/>
      <w:marRight w:val="0"/>
      <w:marTop w:val="0"/>
      <w:marBottom w:val="0"/>
      <w:divBdr>
        <w:top w:val="none" w:sz="0" w:space="0" w:color="auto"/>
        <w:left w:val="none" w:sz="0" w:space="0" w:color="auto"/>
        <w:bottom w:val="none" w:sz="0" w:space="0" w:color="auto"/>
        <w:right w:val="none" w:sz="0" w:space="0" w:color="auto"/>
      </w:divBdr>
    </w:div>
    <w:div w:id="158009002">
      <w:bodyDiv w:val="1"/>
      <w:marLeft w:val="0"/>
      <w:marRight w:val="0"/>
      <w:marTop w:val="0"/>
      <w:marBottom w:val="0"/>
      <w:divBdr>
        <w:top w:val="none" w:sz="0" w:space="0" w:color="auto"/>
        <w:left w:val="none" w:sz="0" w:space="0" w:color="auto"/>
        <w:bottom w:val="none" w:sz="0" w:space="0" w:color="auto"/>
        <w:right w:val="none" w:sz="0" w:space="0" w:color="auto"/>
      </w:divBdr>
    </w:div>
    <w:div w:id="203367032">
      <w:bodyDiv w:val="1"/>
      <w:marLeft w:val="0"/>
      <w:marRight w:val="0"/>
      <w:marTop w:val="0"/>
      <w:marBottom w:val="0"/>
      <w:divBdr>
        <w:top w:val="none" w:sz="0" w:space="0" w:color="auto"/>
        <w:left w:val="none" w:sz="0" w:space="0" w:color="auto"/>
        <w:bottom w:val="none" w:sz="0" w:space="0" w:color="auto"/>
        <w:right w:val="none" w:sz="0" w:space="0" w:color="auto"/>
      </w:divBdr>
    </w:div>
    <w:div w:id="356278075">
      <w:bodyDiv w:val="1"/>
      <w:marLeft w:val="0"/>
      <w:marRight w:val="0"/>
      <w:marTop w:val="0"/>
      <w:marBottom w:val="0"/>
      <w:divBdr>
        <w:top w:val="none" w:sz="0" w:space="0" w:color="auto"/>
        <w:left w:val="none" w:sz="0" w:space="0" w:color="auto"/>
        <w:bottom w:val="none" w:sz="0" w:space="0" w:color="auto"/>
        <w:right w:val="none" w:sz="0" w:space="0" w:color="auto"/>
      </w:divBdr>
    </w:div>
    <w:div w:id="376442410">
      <w:bodyDiv w:val="1"/>
      <w:marLeft w:val="0"/>
      <w:marRight w:val="0"/>
      <w:marTop w:val="0"/>
      <w:marBottom w:val="0"/>
      <w:divBdr>
        <w:top w:val="none" w:sz="0" w:space="0" w:color="auto"/>
        <w:left w:val="none" w:sz="0" w:space="0" w:color="auto"/>
        <w:bottom w:val="none" w:sz="0" w:space="0" w:color="auto"/>
        <w:right w:val="none" w:sz="0" w:space="0" w:color="auto"/>
      </w:divBdr>
    </w:div>
    <w:div w:id="378164211">
      <w:bodyDiv w:val="1"/>
      <w:marLeft w:val="0"/>
      <w:marRight w:val="0"/>
      <w:marTop w:val="0"/>
      <w:marBottom w:val="0"/>
      <w:divBdr>
        <w:top w:val="none" w:sz="0" w:space="0" w:color="auto"/>
        <w:left w:val="none" w:sz="0" w:space="0" w:color="auto"/>
        <w:bottom w:val="none" w:sz="0" w:space="0" w:color="auto"/>
        <w:right w:val="none" w:sz="0" w:space="0" w:color="auto"/>
      </w:divBdr>
    </w:div>
    <w:div w:id="386270160">
      <w:bodyDiv w:val="1"/>
      <w:marLeft w:val="0"/>
      <w:marRight w:val="0"/>
      <w:marTop w:val="0"/>
      <w:marBottom w:val="0"/>
      <w:divBdr>
        <w:top w:val="none" w:sz="0" w:space="0" w:color="auto"/>
        <w:left w:val="none" w:sz="0" w:space="0" w:color="auto"/>
        <w:bottom w:val="none" w:sz="0" w:space="0" w:color="auto"/>
        <w:right w:val="none" w:sz="0" w:space="0" w:color="auto"/>
      </w:divBdr>
    </w:div>
    <w:div w:id="453407429">
      <w:bodyDiv w:val="1"/>
      <w:marLeft w:val="0"/>
      <w:marRight w:val="0"/>
      <w:marTop w:val="0"/>
      <w:marBottom w:val="0"/>
      <w:divBdr>
        <w:top w:val="none" w:sz="0" w:space="0" w:color="auto"/>
        <w:left w:val="none" w:sz="0" w:space="0" w:color="auto"/>
        <w:bottom w:val="none" w:sz="0" w:space="0" w:color="auto"/>
        <w:right w:val="none" w:sz="0" w:space="0" w:color="auto"/>
      </w:divBdr>
    </w:div>
    <w:div w:id="548953153">
      <w:bodyDiv w:val="1"/>
      <w:marLeft w:val="0"/>
      <w:marRight w:val="0"/>
      <w:marTop w:val="0"/>
      <w:marBottom w:val="0"/>
      <w:divBdr>
        <w:top w:val="none" w:sz="0" w:space="0" w:color="auto"/>
        <w:left w:val="none" w:sz="0" w:space="0" w:color="auto"/>
        <w:bottom w:val="none" w:sz="0" w:space="0" w:color="auto"/>
        <w:right w:val="none" w:sz="0" w:space="0" w:color="auto"/>
      </w:divBdr>
    </w:div>
    <w:div w:id="550462578">
      <w:bodyDiv w:val="1"/>
      <w:marLeft w:val="0"/>
      <w:marRight w:val="0"/>
      <w:marTop w:val="0"/>
      <w:marBottom w:val="0"/>
      <w:divBdr>
        <w:top w:val="none" w:sz="0" w:space="0" w:color="auto"/>
        <w:left w:val="none" w:sz="0" w:space="0" w:color="auto"/>
        <w:bottom w:val="none" w:sz="0" w:space="0" w:color="auto"/>
        <w:right w:val="none" w:sz="0" w:space="0" w:color="auto"/>
      </w:divBdr>
    </w:div>
    <w:div w:id="583803417">
      <w:bodyDiv w:val="1"/>
      <w:marLeft w:val="0"/>
      <w:marRight w:val="0"/>
      <w:marTop w:val="0"/>
      <w:marBottom w:val="0"/>
      <w:divBdr>
        <w:top w:val="none" w:sz="0" w:space="0" w:color="auto"/>
        <w:left w:val="none" w:sz="0" w:space="0" w:color="auto"/>
        <w:bottom w:val="none" w:sz="0" w:space="0" w:color="auto"/>
        <w:right w:val="none" w:sz="0" w:space="0" w:color="auto"/>
      </w:divBdr>
    </w:div>
    <w:div w:id="718868284">
      <w:bodyDiv w:val="1"/>
      <w:marLeft w:val="0"/>
      <w:marRight w:val="0"/>
      <w:marTop w:val="0"/>
      <w:marBottom w:val="0"/>
      <w:divBdr>
        <w:top w:val="none" w:sz="0" w:space="0" w:color="auto"/>
        <w:left w:val="none" w:sz="0" w:space="0" w:color="auto"/>
        <w:bottom w:val="none" w:sz="0" w:space="0" w:color="auto"/>
        <w:right w:val="none" w:sz="0" w:space="0" w:color="auto"/>
      </w:divBdr>
    </w:div>
    <w:div w:id="724838790">
      <w:bodyDiv w:val="1"/>
      <w:marLeft w:val="0"/>
      <w:marRight w:val="0"/>
      <w:marTop w:val="0"/>
      <w:marBottom w:val="0"/>
      <w:divBdr>
        <w:top w:val="none" w:sz="0" w:space="0" w:color="auto"/>
        <w:left w:val="none" w:sz="0" w:space="0" w:color="auto"/>
        <w:bottom w:val="none" w:sz="0" w:space="0" w:color="auto"/>
        <w:right w:val="none" w:sz="0" w:space="0" w:color="auto"/>
      </w:divBdr>
    </w:div>
    <w:div w:id="740256962">
      <w:bodyDiv w:val="1"/>
      <w:marLeft w:val="0"/>
      <w:marRight w:val="0"/>
      <w:marTop w:val="0"/>
      <w:marBottom w:val="0"/>
      <w:divBdr>
        <w:top w:val="none" w:sz="0" w:space="0" w:color="auto"/>
        <w:left w:val="none" w:sz="0" w:space="0" w:color="auto"/>
        <w:bottom w:val="none" w:sz="0" w:space="0" w:color="auto"/>
        <w:right w:val="none" w:sz="0" w:space="0" w:color="auto"/>
      </w:divBdr>
    </w:div>
    <w:div w:id="837772470">
      <w:bodyDiv w:val="1"/>
      <w:marLeft w:val="0"/>
      <w:marRight w:val="0"/>
      <w:marTop w:val="0"/>
      <w:marBottom w:val="0"/>
      <w:divBdr>
        <w:top w:val="none" w:sz="0" w:space="0" w:color="auto"/>
        <w:left w:val="none" w:sz="0" w:space="0" w:color="auto"/>
        <w:bottom w:val="none" w:sz="0" w:space="0" w:color="auto"/>
        <w:right w:val="none" w:sz="0" w:space="0" w:color="auto"/>
      </w:divBdr>
    </w:div>
    <w:div w:id="866330426">
      <w:bodyDiv w:val="1"/>
      <w:marLeft w:val="0"/>
      <w:marRight w:val="0"/>
      <w:marTop w:val="0"/>
      <w:marBottom w:val="0"/>
      <w:divBdr>
        <w:top w:val="none" w:sz="0" w:space="0" w:color="auto"/>
        <w:left w:val="none" w:sz="0" w:space="0" w:color="auto"/>
        <w:bottom w:val="none" w:sz="0" w:space="0" w:color="auto"/>
        <w:right w:val="none" w:sz="0" w:space="0" w:color="auto"/>
      </w:divBdr>
    </w:div>
    <w:div w:id="876039596">
      <w:bodyDiv w:val="1"/>
      <w:marLeft w:val="0"/>
      <w:marRight w:val="0"/>
      <w:marTop w:val="0"/>
      <w:marBottom w:val="0"/>
      <w:divBdr>
        <w:top w:val="none" w:sz="0" w:space="0" w:color="auto"/>
        <w:left w:val="none" w:sz="0" w:space="0" w:color="auto"/>
        <w:bottom w:val="none" w:sz="0" w:space="0" w:color="auto"/>
        <w:right w:val="none" w:sz="0" w:space="0" w:color="auto"/>
      </w:divBdr>
    </w:div>
    <w:div w:id="887835465">
      <w:bodyDiv w:val="1"/>
      <w:marLeft w:val="0"/>
      <w:marRight w:val="0"/>
      <w:marTop w:val="0"/>
      <w:marBottom w:val="0"/>
      <w:divBdr>
        <w:top w:val="none" w:sz="0" w:space="0" w:color="auto"/>
        <w:left w:val="none" w:sz="0" w:space="0" w:color="auto"/>
        <w:bottom w:val="none" w:sz="0" w:space="0" w:color="auto"/>
        <w:right w:val="none" w:sz="0" w:space="0" w:color="auto"/>
      </w:divBdr>
    </w:div>
    <w:div w:id="916746196">
      <w:bodyDiv w:val="1"/>
      <w:marLeft w:val="0"/>
      <w:marRight w:val="0"/>
      <w:marTop w:val="0"/>
      <w:marBottom w:val="0"/>
      <w:divBdr>
        <w:top w:val="none" w:sz="0" w:space="0" w:color="auto"/>
        <w:left w:val="none" w:sz="0" w:space="0" w:color="auto"/>
        <w:bottom w:val="none" w:sz="0" w:space="0" w:color="auto"/>
        <w:right w:val="none" w:sz="0" w:space="0" w:color="auto"/>
      </w:divBdr>
    </w:div>
    <w:div w:id="925923985">
      <w:bodyDiv w:val="1"/>
      <w:marLeft w:val="0"/>
      <w:marRight w:val="0"/>
      <w:marTop w:val="0"/>
      <w:marBottom w:val="0"/>
      <w:divBdr>
        <w:top w:val="none" w:sz="0" w:space="0" w:color="auto"/>
        <w:left w:val="none" w:sz="0" w:space="0" w:color="auto"/>
        <w:bottom w:val="none" w:sz="0" w:space="0" w:color="auto"/>
        <w:right w:val="none" w:sz="0" w:space="0" w:color="auto"/>
      </w:divBdr>
    </w:div>
    <w:div w:id="989672227">
      <w:bodyDiv w:val="1"/>
      <w:marLeft w:val="0"/>
      <w:marRight w:val="0"/>
      <w:marTop w:val="0"/>
      <w:marBottom w:val="0"/>
      <w:divBdr>
        <w:top w:val="none" w:sz="0" w:space="0" w:color="auto"/>
        <w:left w:val="none" w:sz="0" w:space="0" w:color="auto"/>
        <w:bottom w:val="none" w:sz="0" w:space="0" w:color="auto"/>
        <w:right w:val="none" w:sz="0" w:space="0" w:color="auto"/>
      </w:divBdr>
    </w:div>
    <w:div w:id="1024289325">
      <w:bodyDiv w:val="1"/>
      <w:marLeft w:val="0"/>
      <w:marRight w:val="0"/>
      <w:marTop w:val="0"/>
      <w:marBottom w:val="0"/>
      <w:divBdr>
        <w:top w:val="none" w:sz="0" w:space="0" w:color="auto"/>
        <w:left w:val="none" w:sz="0" w:space="0" w:color="auto"/>
        <w:bottom w:val="none" w:sz="0" w:space="0" w:color="auto"/>
        <w:right w:val="none" w:sz="0" w:space="0" w:color="auto"/>
      </w:divBdr>
    </w:div>
    <w:div w:id="1117022366">
      <w:bodyDiv w:val="1"/>
      <w:marLeft w:val="0"/>
      <w:marRight w:val="0"/>
      <w:marTop w:val="0"/>
      <w:marBottom w:val="0"/>
      <w:divBdr>
        <w:top w:val="none" w:sz="0" w:space="0" w:color="auto"/>
        <w:left w:val="none" w:sz="0" w:space="0" w:color="auto"/>
        <w:bottom w:val="none" w:sz="0" w:space="0" w:color="auto"/>
        <w:right w:val="none" w:sz="0" w:space="0" w:color="auto"/>
      </w:divBdr>
      <w:divsChild>
        <w:div w:id="1439377065">
          <w:marLeft w:val="0"/>
          <w:marRight w:val="0"/>
          <w:marTop w:val="0"/>
          <w:marBottom w:val="0"/>
          <w:divBdr>
            <w:top w:val="none" w:sz="0" w:space="0" w:color="auto"/>
            <w:left w:val="none" w:sz="0" w:space="0" w:color="auto"/>
            <w:bottom w:val="none" w:sz="0" w:space="0" w:color="auto"/>
            <w:right w:val="none" w:sz="0" w:space="0" w:color="auto"/>
          </w:divBdr>
          <w:divsChild>
            <w:div w:id="578369595">
              <w:marLeft w:val="0"/>
              <w:marRight w:val="0"/>
              <w:marTop w:val="0"/>
              <w:marBottom w:val="0"/>
              <w:divBdr>
                <w:top w:val="none" w:sz="0" w:space="0" w:color="auto"/>
                <w:left w:val="none" w:sz="0" w:space="0" w:color="auto"/>
                <w:bottom w:val="none" w:sz="0" w:space="0" w:color="auto"/>
                <w:right w:val="none" w:sz="0" w:space="0" w:color="auto"/>
              </w:divBdr>
              <w:divsChild>
                <w:div w:id="1931349252">
                  <w:marLeft w:val="0"/>
                  <w:marRight w:val="0"/>
                  <w:marTop w:val="0"/>
                  <w:marBottom w:val="0"/>
                  <w:divBdr>
                    <w:top w:val="none" w:sz="0" w:space="0" w:color="auto"/>
                    <w:left w:val="none" w:sz="0" w:space="0" w:color="auto"/>
                    <w:bottom w:val="none" w:sz="0" w:space="0" w:color="auto"/>
                    <w:right w:val="none" w:sz="0" w:space="0" w:color="auto"/>
                  </w:divBdr>
                </w:div>
                <w:div w:id="64383268">
                  <w:marLeft w:val="0"/>
                  <w:marRight w:val="0"/>
                  <w:marTop w:val="0"/>
                  <w:marBottom w:val="0"/>
                  <w:divBdr>
                    <w:top w:val="none" w:sz="0" w:space="0" w:color="auto"/>
                    <w:left w:val="none" w:sz="0" w:space="0" w:color="auto"/>
                    <w:bottom w:val="none" w:sz="0" w:space="0" w:color="auto"/>
                    <w:right w:val="none" w:sz="0" w:space="0" w:color="auto"/>
                  </w:divBdr>
                  <w:divsChild>
                    <w:div w:id="13935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59374">
          <w:marLeft w:val="0"/>
          <w:marRight w:val="0"/>
          <w:marTop w:val="0"/>
          <w:marBottom w:val="0"/>
          <w:divBdr>
            <w:top w:val="none" w:sz="0" w:space="0" w:color="auto"/>
            <w:left w:val="none" w:sz="0" w:space="0" w:color="auto"/>
            <w:bottom w:val="none" w:sz="0" w:space="0" w:color="auto"/>
            <w:right w:val="none" w:sz="0" w:space="0" w:color="auto"/>
          </w:divBdr>
          <w:divsChild>
            <w:div w:id="1041326202">
              <w:marLeft w:val="0"/>
              <w:marRight w:val="0"/>
              <w:marTop w:val="0"/>
              <w:marBottom w:val="0"/>
              <w:divBdr>
                <w:top w:val="none" w:sz="0" w:space="0" w:color="auto"/>
                <w:left w:val="none" w:sz="0" w:space="0" w:color="auto"/>
                <w:bottom w:val="none" w:sz="0" w:space="0" w:color="auto"/>
                <w:right w:val="none" w:sz="0" w:space="0" w:color="auto"/>
              </w:divBdr>
              <w:divsChild>
                <w:div w:id="1518419941">
                  <w:marLeft w:val="0"/>
                  <w:marRight w:val="0"/>
                  <w:marTop w:val="0"/>
                  <w:marBottom w:val="0"/>
                  <w:divBdr>
                    <w:top w:val="none" w:sz="0" w:space="0" w:color="auto"/>
                    <w:left w:val="none" w:sz="0" w:space="0" w:color="auto"/>
                    <w:bottom w:val="none" w:sz="0" w:space="0" w:color="auto"/>
                    <w:right w:val="none" w:sz="0" w:space="0" w:color="auto"/>
                  </w:divBdr>
                </w:div>
                <w:div w:id="902764230">
                  <w:marLeft w:val="0"/>
                  <w:marRight w:val="0"/>
                  <w:marTop w:val="0"/>
                  <w:marBottom w:val="0"/>
                  <w:divBdr>
                    <w:top w:val="none" w:sz="0" w:space="0" w:color="auto"/>
                    <w:left w:val="none" w:sz="0" w:space="0" w:color="auto"/>
                    <w:bottom w:val="none" w:sz="0" w:space="0" w:color="auto"/>
                    <w:right w:val="none" w:sz="0" w:space="0" w:color="auto"/>
                  </w:divBdr>
                  <w:divsChild>
                    <w:div w:id="1561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75991">
      <w:bodyDiv w:val="1"/>
      <w:marLeft w:val="0"/>
      <w:marRight w:val="0"/>
      <w:marTop w:val="0"/>
      <w:marBottom w:val="0"/>
      <w:divBdr>
        <w:top w:val="none" w:sz="0" w:space="0" w:color="auto"/>
        <w:left w:val="none" w:sz="0" w:space="0" w:color="auto"/>
        <w:bottom w:val="none" w:sz="0" w:space="0" w:color="auto"/>
        <w:right w:val="none" w:sz="0" w:space="0" w:color="auto"/>
      </w:divBdr>
    </w:div>
    <w:div w:id="1132790372">
      <w:bodyDiv w:val="1"/>
      <w:marLeft w:val="0"/>
      <w:marRight w:val="0"/>
      <w:marTop w:val="0"/>
      <w:marBottom w:val="0"/>
      <w:divBdr>
        <w:top w:val="none" w:sz="0" w:space="0" w:color="auto"/>
        <w:left w:val="none" w:sz="0" w:space="0" w:color="auto"/>
        <w:bottom w:val="none" w:sz="0" w:space="0" w:color="auto"/>
        <w:right w:val="none" w:sz="0" w:space="0" w:color="auto"/>
      </w:divBdr>
    </w:div>
    <w:div w:id="1154029462">
      <w:bodyDiv w:val="1"/>
      <w:marLeft w:val="0"/>
      <w:marRight w:val="0"/>
      <w:marTop w:val="0"/>
      <w:marBottom w:val="0"/>
      <w:divBdr>
        <w:top w:val="none" w:sz="0" w:space="0" w:color="auto"/>
        <w:left w:val="none" w:sz="0" w:space="0" w:color="auto"/>
        <w:bottom w:val="none" w:sz="0" w:space="0" w:color="auto"/>
        <w:right w:val="none" w:sz="0" w:space="0" w:color="auto"/>
      </w:divBdr>
      <w:divsChild>
        <w:div w:id="582184115">
          <w:marLeft w:val="0"/>
          <w:marRight w:val="0"/>
          <w:marTop w:val="0"/>
          <w:marBottom w:val="0"/>
          <w:divBdr>
            <w:top w:val="none" w:sz="0" w:space="0" w:color="auto"/>
            <w:left w:val="none" w:sz="0" w:space="0" w:color="auto"/>
            <w:bottom w:val="none" w:sz="0" w:space="0" w:color="auto"/>
            <w:right w:val="none" w:sz="0" w:space="0" w:color="auto"/>
          </w:divBdr>
        </w:div>
        <w:div w:id="1845588944">
          <w:marLeft w:val="0"/>
          <w:marRight w:val="0"/>
          <w:marTop w:val="0"/>
          <w:marBottom w:val="0"/>
          <w:divBdr>
            <w:top w:val="none" w:sz="0" w:space="0" w:color="auto"/>
            <w:left w:val="none" w:sz="0" w:space="0" w:color="auto"/>
            <w:bottom w:val="none" w:sz="0" w:space="0" w:color="auto"/>
            <w:right w:val="none" w:sz="0" w:space="0" w:color="auto"/>
          </w:divBdr>
          <w:divsChild>
            <w:div w:id="1596552430">
              <w:marLeft w:val="0"/>
              <w:marRight w:val="0"/>
              <w:marTop w:val="0"/>
              <w:marBottom w:val="0"/>
              <w:divBdr>
                <w:top w:val="none" w:sz="0" w:space="0" w:color="auto"/>
                <w:left w:val="none" w:sz="0" w:space="0" w:color="auto"/>
                <w:bottom w:val="none" w:sz="0" w:space="0" w:color="auto"/>
                <w:right w:val="none" w:sz="0" w:space="0" w:color="auto"/>
              </w:divBdr>
              <w:divsChild>
                <w:div w:id="1166556977">
                  <w:marLeft w:val="0"/>
                  <w:marRight w:val="0"/>
                  <w:marTop w:val="0"/>
                  <w:marBottom w:val="0"/>
                  <w:divBdr>
                    <w:top w:val="none" w:sz="0" w:space="0" w:color="auto"/>
                    <w:left w:val="none" w:sz="0" w:space="0" w:color="auto"/>
                    <w:bottom w:val="none" w:sz="0" w:space="0" w:color="auto"/>
                    <w:right w:val="none" w:sz="0" w:space="0" w:color="auto"/>
                  </w:divBdr>
                </w:div>
                <w:div w:id="1112553125">
                  <w:marLeft w:val="0"/>
                  <w:marRight w:val="0"/>
                  <w:marTop w:val="0"/>
                  <w:marBottom w:val="0"/>
                  <w:divBdr>
                    <w:top w:val="none" w:sz="0" w:space="0" w:color="auto"/>
                    <w:left w:val="none" w:sz="0" w:space="0" w:color="auto"/>
                    <w:bottom w:val="none" w:sz="0" w:space="0" w:color="auto"/>
                    <w:right w:val="none" w:sz="0" w:space="0" w:color="auto"/>
                  </w:divBdr>
                  <w:divsChild>
                    <w:div w:id="1652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80382">
      <w:bodyDiv w:val="1"/>
      <w:marLeft w:val="0"/>
      <w:marRight w:val="0"/>
      <w:marTop w:val="0"/>
      <w:marBottom w:val="0"/>
      <w:divBdr>
        <w:top w:val="none" w:sz="0" w:space="0" w:color="auto"/>
        <w:left w:val="none" w:sz="0" w:space="0" w:color="auto"/>
        <w:bottom w:val="none" w:sz="0" w:space="0" w:color="auto"/>
        <w:right w:val="none" w:sz="0" w:space="0" w:color="auto"/>
      </w:divBdr>
    </w:div>
    <w:div w:id="1281184717">
      <w:bodyDiv w:val="1"/>
      <w:marLeft w:val="0"/>
      <w:marRight w:val="0"/>
      <w:marTop w:val="0"/>
      <w:marBottom w:val="0"/>
      <w:divBdr>
        <w:top w:val="none" w:sz="0" w:space="0" w:color="auto"/>
        <w:left w:val="none" w:sz="0" w:space="0" w:color="auto"/>
        <w:bottom w:val="none" w:sz="0" w:space="0" w:color="auto"/>
        <w:right w:val="none" w:sz="0" w:space="0" w:color="auto"/>
      </w:divBdr>
    </w:div>
    <w:div w:id="1287203371">
      <w:bodyDiv w:val="1"/>
      <w:marLeft w:val="0"/>
      <w:marRight w:val="0"/>
      <w:marTop w:val="0"/>
      <w:marBottom w:val="0"/>
      <w:divBdr>
        <w:top w:val="none" w:sz="0" w:space="0" w:color="auto"/>
        <w:left w:val="none" w:sz="0" w:space="0" w:color="auto"/>
        <w:bottom w:val="none" w:sz="0" w:space="0" w:color="auto"/>
        <w:right w:val="none" w:sz="0" w:space="0" w:color="auto"/>
      </w:divBdr>
    </w:div>
    <w:div w:id="1362826216">
      <w:bodyDiv w:val="1"/>
      <w:marLeft w:val="0"/>
      <w:marRight w:val="0"/>
      <w:marTop w:val="0"/>
      <w:marBottom w:val="0"/>
      <w:divBdr>
        <w:top w:val="none" w:sz="0" w:space="0" w:color="auto"/>
        <w:left w:val="none" w:sz="0" w:space="0" w:color="auto"/>
        <w:bottom w:val="none" w:sz="0" w:space="0" w:color="auto"/>
        <w:right w:val="none" w:sz="0" w:space="0" w:color="auto"/>
      </w:divBdr>
    </w:div>
    <w:div w:id="1403720074">
      <w:bodyDiv w:val="1"/>
      <w:marLeft w:val="0"/>
      <w:marRight w:val="0"/>
      <w:marTop w:val="0"/>
      <w:marBottom w:val="0"/>
      <w:divBdr>
        <w:top w:val="none" w:sz="0" w:space="0" w:color="auto"/>
        <w:left w:val="none" w:sz="0" w:space="0" w:color="auto"/>
        <w:bottom w:val="none" w:sz="0" w:space="0" w:color="auto"/>
        <w:right w:val="none" w:sz="0" w:space="0" w:color="auto"/>
      </w:divBdr>
    </w:div>
    <w:div w:id="1485733813">
      <w:bodyDiv w:val="1"/>
      <w:marLeft w:val="0"/>
      <w:marRight w:val="0"/>
      <w:marTop w:val="0"/>
      <w:marBottom w:val="0"/>
      <w:divBdr>
        <w:top w:val="none" w:sz="0" w:space="0" w:color="auto"/>
        <w:left w:val="none" w:sz="0" w:space="0" w:color="auto"/>
        <w:bottom w:val="none" w:sz="0" w:space="0" w:color="auto"/>
        <w:right w:val="none" w:sz="0" w:space="0" w:color="auto"/>
      </w:divBdr>
    </w:div>
    <w:div w:id="1496218414">
      <w:bodyDiv w:val="1"/>
      <w:marLeft w:val="0"/>
      <w:marRight w:val="0"/>
      <w:marTop w:val="0"/>
      <w:marBottom w:val="0"/>
      <w:divBdr>
        <w:top w:val="none" w:sz="0" w:space="0" w:color="auto"/>
        <w:left w:val="none" w:sz="0" w:space="0" w:color="auto"/>
        <w:bottom w:val="none" w:sz="0" w:space="0" w:color="auto"/>
        <w:right w:val="none" w:sz="0" w:space="0" w:color="auto"/>
      </w:divBdr>
    </w:div>
    <w:div w:id="1560479997">
      <w:bodyDiv w:val="1"/>
      <w:marLeft w:val="0"/>
      <w:marRight w:val="0"/>
      <w:marTop w:val="0"/>
      <w:marBottom w:val="0"/>
      <w:divBdr>
        <w:top w:val="none" w:sz="0" w:space="0" w:color="auto"/>
        <w:left w:val="none" w:sz="0" w:space="0" w:color="auto"/>
        <w:bottom w:val="none" w:sz="0" w:space="0" w:color="auto"/>
        <w:right w:val="none" w:sz="0" w:space="0" w:color="auto"/>
      </w:divBdr>
      <w:divsChild>
        <w:div w:id="188681945">
          <w:marLeft w:val="0"/>
          <w:marRight w:val="0"/>
          <w:marTop w:val="0"/>
          <w:marBottom w:val="0"/>
          <w:divBdr>
            <w:top w:val="none" w:sz="0" w:space="0" w:color="auto"/>
            <w:left w:val="none" w:sz="0" w:space="0" w:color="auto"/>
            <w:bottom w:val="none" w:sz="0" w:space="0" w:color="auto"/>
            <w:right w:val="none" w:sz="0" w:space="0" w:color="auto"/>
          </w:divBdr>
          <w:divsChild>
            <w:div w:id="384063161">
              <w:marLeft w:val="0"/>
              <w:marRight w:val="0"/>
              <w:marTop w:val="0"/>
              <w:marBottom w:val="0"/>
              <w:divBdr>
                <w:top w:val="none" w:sz="0" w:space="0" w:color="auto"/>
                <w:left w:val="none" w:sz="0" w:space="0" w:color="auto"/>
                <w:bottom w:val="none" w:sz="0" w:space="0" w:color="auto"/>
                <w:right w:val="none" w:sz="0" w:space="0" w:color="auto"/>
              </w:divBdr>
              <w:divsChild>
                <w:div w:id="739137685">
                  <w:marLeft w:val="0"/>
                  <w:marRight w:val="0"/>
                  <w:marTop w:val="0"/>
                  <w:marBottom w:val="0"/>
                  <w:divBdr>
                    <w:top w:val="none" w:sz="0" w:space="0" w:color="auto"/>
                    <w:left w:val="none" w:sz="0" w:space="0" w:color="auto"/>
                    <w:bottom w:val="none" w:sz="0" w:space="0" w:color="auto"/>
                    <w:right w:val="none" w:sz="0" w:space="0" w:color="auto"/>
                  </w:divBdr>
                </w:div>
                <w:div w:id="1715158898">
                  <w:marLeft w:val="0"/>
                  <w:marRight w:val="0"/>
                  <w:marTop w:val="0"/>
                  <w:marBottom w:val="0"/>
                  <w:divBdr>
                    <w:top w:val="none" w:sz="0" w:space="0" w:color="auto"/>
                    <w:left w:val="none" w:sz="0" w:space="0" w:color="auto"/>
                    <w:bottom w:val="none" w:sz="0" w:space="0" w:color="auto"/>
                    <w:right w:val="none" w:sz="0" w:space="0" w:color="auto"/>
                  </w:divBdr>
                  <w:divsChild>
                    <w:div w:id="20362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736080">
      <w:bodyDiv w:val="1"/>
      <w:marLeft w:val="0"/>
      <w:marRight w:val="0"/>
      <w:marTop w:val="0"/>
      <w:marBottom w:val="0"/>
      <w:divBdr>
        <w:top w:val="none" w:sz="0" w:space="0" w:color="auto"/>
        <w:left w:val="none" w:sz="0" w:space="0" w:color="auto"/>
        <w:bottom w:val="none" w:sz="0" w:space="0" w:color="auto"/>
        <w:right w:val="none" w:sz="0" w:space="0" w:color="auto"/>
      </w:divBdr>
    </w:div>
    <w:div w:id="1644046066">
      <w:bodyDiv w:val="1"/>
      <w:marLeft w:val="0"/>
      <w:marRight w:val="0"/>
      <w:marTop w:val="0"/>
      <w:marBottom w:val="0"/>
      <w:divBdr>
        <w:top w:val="none" w:sz="0" w:space="0" w:color="auto"/>
        <w:left w:val="none" w:sz="0" w:space="0" w:color="auto"/>
        <w:bottom w:val="none" w:sz="0" w:space="0" w:color="auto"/>
        <w:right w:val="none" w:sz="0" w:space="0" w:color="auto"/>
      </w:divBdr>
    </w:div>
    <w:div w:id="1670714238">
      <w:bodyDiv w:val="1"/>
      <w:marLeft w:val="0"/>
      <w:marRight w:val="0"/>
      <w:marTop w:val="0"/>
      <w:marBottom w:val="0"/>
      <w:divBdr>
        <w:top w:val="none" w:sz="0" w:space="0" w:color="auto"/>
        <w:left w:val="none" w:sz="0" w:space="0" w:color="auto"/>
        <w:bottom w:val="none" w:sz="0" w:space="0" w:color="auto"/>
        <w:right w:val="none" w:sz="0" w:space="0" w:color="auto"/>
      </w:divBdr>
    </w:div>
    <w:div w:id="1713726614">
      <w:bodyDiv w:val="1"/>
      <w:marLeft w:val="0"/>
      <w:marRight w:val="0"/>
      <w:marTop w:val="0"/>
      <w:marBottom w:val="0"/>
      <w:divBdr>
        <w:top w:val="none" w:sz="0" w:space="0" w:color="auto"/>
        <w:left w:val="none" w:sz="0" w:space="0" w:color="auto"/>
        <w:bottom w:val="none" w:sz="0" w:space="0" w:color="auto"/>
        <w:right w:val="none" w:sz="0" w:space="0" w:color="auto"/>
      </w:divBdr>
    </w:div>
    <w:div w:id="1838184590">
      <w:bodyDiv w:val="1"/>
      <w:marLeft w:val="0"/>
      <w:marRight w:val="0"/>
      <w:marTop w:val="0"/>
      <w:marBottom w:val="0"/>
      <w:divBdr>
        <w:top w:val="none" w:sz="0" w:space="0" w:color="auto"/>
        <w:left w:val="none" w:sz="0" w:space="0" w:color="auto"/>
        <w:bottom w:val="none" w:sz="0" w:space="0" w:color="auto"/>
        <w:right w:val="none" w:sz="0" w:space="0" w:color="auto"/>
      </w:divBdr>
      <w:divsChild>
        <w:div w:id="1842115524">
          <w:marLeft w:val="0"/>
          <w:marRight w:val="0"/>
          <w:marTop w:val="60"/>
          <w:marBottom w:val="60"/>
          <w:divBdr>
            <w:top w:val="none" w:sz="0" w:space="0" w:color="auto"/>
            <w:left w:val="none" w:sz="0" w:space="0" w:color="auto"/>
            <w:bottom w:val="none" w:sz="0" w:space="0" w:color="auto"/>
            <w:right w:val="none" w:sz="0" w:space="0" w:color="auto"/>
          </w:divBdr>
        </w:div>
      </w:divsChild>
    </w:div>
    <w:div w:id="18617762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328">
          <w:marLeft w:val="0"/>
          <w:marRight w:val="0"/>
          <w:marTop w:val="0"/>
          <w:marBottom w:val="0"/>
          <w:divBdr>
            <w:top w:val="none" w:sz="0" w:space="0" w:color="auto"/>
            <w:left w:val="none" w:sz="0" w:space="0" w:color="auto"/>
            <w:bottom w:val="none" w:sz="0" w:space="0" w:color="auto"/>
            <w:right w:val="none" w:sz="0" w:space="0" w:color="auto"/>
          </w:divBdr>
          <w:divsChild>
            <w:div w:id="2094428414">
              <w:marLeft w:val="0"/>
              <w:marRight w:val="0"/>
              <w:marTop w:val="0"/>
              <w:marBottom w:val="0"/>
              <w:divBdr>
                <w:top w:val="none" w:sz="0" w:space="0" w:color="auto"/>
                <w:left w:val="none" w:sz="0" w:space="0" w:color="auto"/>
                <w:bottom w:val="none" w:sz="0" w:space="0" w:color="auto"/>
                <w:right w:val="none" w:sz="0" w:space="0" w:color="auto"/>
              </w:divBdr>
              <w:divsChild>
                <w:div w:id="741023297">
                  <w:marLeft w:val="0"/>
                  <w:marRight w:val="0"/>
                  <w:marTop w:val="0"/>
                  <w:marBottom w:val="0"/>
                  <w:divBdr>
                    <w:top w:val="none" w:sz="0" w:space="0" w:color="auto"/>
                    <w:left w:val="none" w:sz="0" w:space="0" w:color="auto"/>
                    <w:bottom w:val="none" w:sz="0" w:space="0" w:color="auto"/>
                    <w:right w:val="none" w:sz="0" w:space="0" w:color="auto"/>
                  </w:divBdr>
                </w:div>
                <w:div w:id="1689210952">
                  <w:marLeft w:val="0"/>
                  <w:marRight w:val="0"/>
                  <w:marTop w:val="0"/>
                  <w:marBottom w:val="0"/>
                  <w:divBdr>
                    <w:top w:val="none" w:sz="0" w:space="0" w:color="auto"/>
                    <w:left w:val="none" w:sz="0" w:space="0" w:color="auto"/>
                    <w:bottom w:val="none" w:sz="0" w:space="0" w:color="auto"/>
                    <w:right w:val="none" w:sz="0" w:space="0" w:color="auto"/>
                  </w:divBdr>
                  <w:divsChild>
                    <w:div w:id="9920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2214">
          <w:marLeft w:val="0"/>
          <w:marRight w:val="0"/>
          <w:marTop w:val="0"/>
          <w:marBottom w:val="0"/>
          <w:divBdr>
            <w:top w:val="none" w:sz="0" w:space="0" w:color="auto"/>
            <w:left w:val="none" w:sz="0" w:space="0" w:color="auto"/>
            <w:bottom w:val="none" w:sz="0" w:space="0" w:color="auto"/>
            <w:right w:val="none" w:sz="0" w:space="0" w:color="auto"/>
          </w:divBdr>
          <w:divsChild>
            <w:div w:id="345600774">
              <w:marLeft w:val="0"/>
              <w:marRight w:val="0"/>
              <w:marTop w:val="0"/>
              <w:marBottom w:val="0"/>
              <w:divBdr>
                <w:top w:val="none" w:sz="0" w:space="0" w:color="auto"/>
                <w:left w:val="none" w:sz="0" w:space="0" w:color="auto"/>
                <w:bottom w:val="none" w:sz="0" w:space="0" w:color="auto"/>
                <w:right w:val="none" w:sz="0" w:space="0" w:color="auto"/>
              </w:divBdr>
              <w:divsChild>
                <w:div w:id="931626443">
                  <w:marLeft w:val="0"/>
                  <w:marRight w:val="0"/>
                  <w:marTop w:val="0"/>
                  <w:marBottom w:val="0"/>
                  <w:divBdr>
                    <w:top w:val="none" w:sz="0" w:space="0" w:color="auto"/>
                    <w:left w:val="none" w:sz="0" w:space="0" w:color="auto"/>
                    <w:bottom w:val="none" w:sz="0" w:space="0" w:color="auto"/>
                    <w:right w:val="none" w:sz="0" w:space="0" w:color="auto"/>
                  </w:divBdr>
                </w:div>
                <w:div w:id="1363093871">
                  <w:marLeft w:val="0"/>
                  <w:marRight w:val="0"/>
                  <w:marTop w:val="0"/>
                  <w:marBottom w:val="0"/>
                  <w:divBdr>
                    <w:top w:val="none" w:sz="0" w:space="0" w:color="auto"/>
                    <w:left w:val="none" w:sz="0" w:space="0" w:color="auto"/>
                    <w:bottom w:val="none" w:sz="0" w:space="0" w:color="auto"/>
                    <w:right w:val="none" w:sz="0" w:space="0" w:color="auto"/>
                  </w:divBdr>
                  <w:divsChild>
                    <w:div w:id="21243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2378">
          <w:marLeft w:val="0"/>
          <w:marRight w:val="0"/>
          <w:marTop w:val="0"/>
          <w:marBottom w:val="0"/>
          <w:divBdr>
            <w:top w:val="none" w:sz="0" w:space="0" w:color="auto"/>
            <w:left w:val="none" w:sz="0" w:space="0" w:color="auto"/>
            <w:bottom w:val="none" w:sz="0" w:space="0" w:color="auto"/>
            <w:right w:val="none" w:sz="0" w:space="0" w:color="auto"/>
          </w:divBdr>
          <w:divsChild>
            <w:div w:id="1780568">
              <w:marLeft w:val="0"/>
              <w:marRight w:val="0"/>
              <w:marTop w:val="0"/>
              <w:marBottom w:val="0"/>
              <w:divBdr>
                <w:top w:val="none" w:sz="0" w:space="0" w:color="auto"/>
                <w:left w:val="none" w:sz="0" w:space="0" w:color="auto"/>
                <w:bottom w:val="none" w:sz="0" w:space="0" w:color="auto"/>
                <w:right w:val="none" w:sz="0" w:space="0" w:color="auto"/>
              </w:divBdr>
              <w:divsChild>
                <w:div w:id="1515148194">
                  <w:marLeft w:val="0"/>
                  <w:marRight w:val="0"/>
                  <w:marTop w:val="0"/>
                  <w:marBottom w:val="0"/>
                  <w:divBdr>
                    <w:top w:val="none" w:sz="0" w:space="0" w:color="auto"/>
                    <w:left w:val="none" w:sz="0" w:space="0" w:color="auto"/>
                    <w:bottom w:val="none" w:sz="0" w:space="0" w:color="auto"/>
                    <w:right w:val="none" w:sz="0" w:space="0" w:color="auto"/>
                  </w:divBdr>
                </w:div>
                <w:div w:id="1692952139">
                  <w:marLeft w:val="0"/>
                  <w:marRight w:val="0"/>
                  <w:marTop w:val="0"/>
                  <w:marBottom w:val="0"/>
                  <w:divBdr>
                    <w:top w:val="none" w:sz="0" w:space="0" w:color="auto"/>
                    <w:left w:val="none" w:sz="0" w:space="0" w:color="auto"/>
                    <w:bottom w:val="none" w:sz="0" w:space="0" w:color="auto"/>
                    <w:right w:val="none" w:sz="0" w:space="0" w:color="auto"/>
                  </w:divBdr>
                  <w:divsChild>
                    <w:div w:id="5015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49404">
      <w:bodyDiv w:val="1"/>
      <w:marLeft w:val="0"/>
      <w:marRight w:val="0"/>
      <w:marTop w:val="0"/>
      <w:marBottom w:val="0"/>
      <w:divBdr>
        <w:top w:val="none" w:sz="0" w:space="0" w:color="auto"/>
        <w:left w:val="none" w:sz="0" w:space="0" w:color="auto"/>
        <w:bottom w:val="none" w:sz="0" w:space="0" w:color="auto"/>
        <w:right w:val="none" w:sz="0" w:space="0" w:color="auto"/>
      </w:divBdr>
    </w:div>
    <w:div w:id="1907255347">
      <w:bodyDiv w:val="1"/>
      <w:marLeft w:val="0"/>
      <w:marRight w:val="0"/>
      <w:marTop w:val="0"/>
      <w:marBottom w:val="0"/>
      <w:divBdr>
        <w:top w:val="none" w:sz="0" w:space="0" w:color="auto"/>
        <w:left w:val="none" w:sz="0" w:space="0" w:color="auto"/>
        <w:bottom w:val="none" w:sz="0" w:space="0" w:color="auto"/>
        <w:right w:val="none" w:sz="0" w:space="0" w:color="auto"/>
      </w:divBdr>
      <w:divsChild>
        <w:div w:id="456458465">
          <w:marLeft w:val="0"/>
          <w:marRight w:val="0"/>
          <w:marTop w:val="72"/>
          <w:marBottom w:val="0"/>
          <w:divBdr>
            <w:top w:val="none" w:sz="0" w:space="0" w:color="auto"/>
            <w:left w:val="none" w:sz="0" w:space="0" w:color="auto"/>
            <w:bottom w:val="none" w:sz="0" w:space="0" w:color="auto"/>
            <w:right w:val="none" w:sz="0" w:space="0" w:color="auto"/>
          </w:divBdr>
        </w:div>
        <w:div w:id="1188449465">
          <w:marLeft w:val="0"/>
          <w:marRight w:val="0"/>
          <w:marTop w:val="72"/>
          <w:marBottom w:val="0"/>
          <w:divBdr>
            <w:top w:val="none" w:sz="0" w:space="0" w:color="auto"/>
            <w:left w:val="none" w:sz="0" w:space="0" w:color="auto"/>
            <w:bottom w:val="none" w:sz="0" w:space="0" w:color="auto"/>
            <w:right w:val="none" w:sz="0" w:space="0" w:color="auto"/>
          </w:divBdr>
        </w:div>
      </w:divsChild>
    </w:div>
    <w:div w:id="1908565713">
      <w:bodyDiv w:val="1"/>
      <w:marLeft w:val="0"/>
      <w:marRight w:val="0"/>
      <w:marTop w:val="0"/>
      <w:marBottom w:val="0"/>
      <w:divBdr>
        <w:top w:val="none" w:sz="0" w:space="0" w:color="auto"/>
        <w:left w:val="none" w:sz="0" w:space="0" w:color="auto"/>
        <w:bottom w:val="none" w:sz="0" w:space="0" w:color="auto"/>
        <w:right w:val="none" w:sz="0" w:space="0" w:color="auto"/>
      </w:divBdr>
    </w:div>
    <w:div w:id="1930693350">
      <w:bodyDiv w:val="1"/>
      <w:marLeft w:val="0"/>
      <w:marRight w:val="0"/>
      <w:marTop w:val="0"/>
      <w:marBottom w:val="0"/>
      <w:divBdr>
        <w:top w:val="none" w:sz="0" w:space="0" w:color="auto"/>
        <w:left w:val="none" w:sz="0" w:space="0" w:color="auto"/>
        <w:bottom w:val="none" w:sz="0" w:space="0" w:color="auto"/>
        <w:right w:val="none" w:sz="0" w:space="0" w:color="auto"/>
      </w:divBdr>
    </w:div>
    <w:div w:id="1946380044">
      <w:bodyDiv w:val="1"/>
      <w:marLeft w:val="0"/>
      <w:marRight w:val="0"/>
      <w:marTop w:val="0"/>
      <w:marBottom w:val="0"/>
      <w:divBdr>
        <w:top w:val="none" w:sz="0" w:space="0" w:color="auto"/>
        <w:left w:val="none" w:sz="0" w:space="0" w:color="auto"/>
        <w:bottom w:val="none" w:sz="0" w:space="0" w:color="auto"/>
        <w:right w:val="none" w:sz="0" w:space="0" w:color="auto"/>
      </w:divBdr>
      <w:divsChild>
        <w:div w:id="2095196829">
          <w:marLeft w:val="0"/>
          <w:marRight w:val="0"/>
          <w:marTop w:val="0"/>
          <w:marBottom w:val="0"/>
          <w:divBdr>
            <w:top w:val="none" w:sz="0" w:space="0" w:color="auto"/>
            <w:left w:val="none" w:sz="0" w:space="0" w:color="auto"/>
            <w:bottom w:val="none" w:sz="0" w:space="0" w:color="auto"/>
            <w:right w:val="none" w:sz="0" w:space="0" w:color="auto"/>
          </w:divBdr>
        </w:div>
      </w:divsChild>
    </w:div>
    <w:div w:id="2027755281">
      <w:bodyDiv w:val="1"/>
      <w:marLeft w:val="0"/>
      <w:marRight w:val="0"/>
      <w:marTop w:val="0"/>
      <w:marBottom w:val="0"/>
      <w:divBdr>
        <w:top w:val="none" w:sz="0" w:space="0" w:color="auto"/>
        <w:left w:val="none" w:sz="0" w:space="0" w:color="auto"/>
        <w:bottom w:val="none" w:sz="0" w:space="0" w:color="auto"/>
        <w:right w:val="none" w:sz="0" w:space="0" w:color="auto"/>
      </w:divBdr>
    </w:div>
    <w:div w:id="205299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0%D1%80%D1%85%D0%B8%D1%82%D0%B5%D0%BA%D1%82%D1%83%D1%80%D0%B0_%D0%BF%D1%80%D0%BE%D1%86%D0%B5%D1%81%D1%81%D0%BE%D1%80%D0%B0&amp;action=edit&amp;redlink=1" TargetMode="External"/><Relationship Id="rId13" Type="http://schemas.openxmlformats.org/officeDocument/2006/relationships/hyperlink" Target="https://ru.wikipedia.org/wiki/80286" TargetMode="External"/><Relationship Id="rId18" Type="http://schemas.openxmlformats.org/officeDocument/2006/relationships/hyperlink" Target="https://ru.wikipedia.org/w/index.php?title=%D0%90%D1%80%D1%85%D0%B8%D1%82%D0%B5%D0%BA%D1%82%D1%83%D1%80%D0%B0_%D0%BF%D1%80%D0%BE%D1%86%D0%B5%D1%81%D1%81%D0%BE%D1%80%D0%B0&amp;action=edit&amp;redlink=1" TargetMode="External"/><Relationship Id="rId26" Type="http://schemas.openxmlformats.org/officeDocument/2006/relationships/hyperlink" Target="https://ru.wikipedia.org/wiki/%D0%90%D0%BD%D0%B3%D0%BB%D0%B8%D0%B9%D1%81%D0%BA%D0%B8%D0%B9_%D1%8F%D0%B7%D1%8B%D0%BA" TargetMode="External"/><Relationship Id="rId3" Type="http://schemas.openxmlformats.org/officeDocument/2006/relationships/styles" Target="styles.xml"/><Relationship Id="rId21" Type="http://schemas.openxmlformats.org/officeDocument/2006/relationships/hyperlink" Target="https://ru.wikipedia.org/wiki/X86" TargetMode="External"/><Relationship Id="rId34" Type="http://schemas.openxmlformats.org/officeDocument/2006/relationships/image" Target="media/image5.png"/><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80186"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hyperlink" Target="http://en.wikipedia.org/wiki/Lifo"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CISC" TargetMode="External"/><Relationship Id="rId20" Type="http://schemas.openxmlformats.org/officeDocument/2006/relationships/hyperlink" Target="https://ru.wikipedia.org/wiki/RISC" TargetMode="External"/><Relationship Id="rId29" Type="http://schemas.openxmlformats.org/officeDocument/2006/relationships/hyperlink" Target="https://ru.wikipedia.org/w/index.php?title=%D0%A1%D1%82%D0%B5%D0%BA%D0%BE%D0%B2%D1%8B%D0%B9_%D0%BA%D0%B0%D0%B4%D1%80&amp;action=edit&amp;section=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8086" TargetMode="External"/><Relationship Id="rId24" Type="http://schemas.openxmlformats.org/officeDocument/2006/relationships/image" Target="media/image2.png"/><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80486" TargetMode="External"/><Relationship Id="rId23" Type="http://schemas.openxmlformats.org/officeDocument/2006/relationships/image" Target="media/image1.png"/><Relationship Id="rId28" Type="http://schemas.openxmlformats.org/officeDocument/2006/relationships/hyperlink" Target="https://ru.wikipedia.org/w/index.php?title=%D0%A1%D1%82%D0%B5%D0%BA%D0%BE%D0%B2%D1%8B%D0%B9_%D0%BA%D0%B0%D0%B4%D1%80&amp;veaction=edit&amp;section=2" TargetMode="External"/><Relationship Id="rId36" Type="http://schemas.openxmlformats.org/officeDocument/2006/relationships/image" Target="media/image7.png"/><Relationship Id="rId10" Type="http://schemas.openxmlformats.org/officeDocument/2006/relationships/hyperlink" Target="https://ru.wikipedia.org/wiki/%D0%90%D1%80%D1%85%D0%B8%D1%82%D0%B5%D0%BA%D1%82%D1%83%D1%80%D0%B0_%D0%BD%D0%B0%D0%B1%D0%BE%D1%80%D0%B0_%D0%BA%D0%BE%D0%BC%D0%B0%D0%BD%D0%B4" TargetMode="External"/><Relationship Id="rId19" Type="http://schemas.openxmlformats.org/officeDocument/2006/relationships/hyperlink" Target="https://ru.wikipedia.org/wiki/%D0%A0%D0%B5%D0%B3%D0%B8%D1%81%D1%82%D1%80_%D0%BF%D1%80%D0%BE%D1%86%D0%B5%D1%81%D1%81%D0%BE%D1%80%D0%B0" TargetMode="External"/><Relationship Id="rId31" Type="http://schemas.openxmlformats.org/officeDocument/2006/relationships/hyperlink" Target="https://ru.wikipedia.org/w/index.php?title=%D0%A1%D1%82%D0%B5%D0%BA%D0%BE%D0%B2%D1%8B%D0%B9_%D0%BA%D0%B0%D0%B4%D1%80&amp;action=edit&amp;section=3" TargetMode="External"/><Relationship Id="rId4" Type="http://schemas.microsoft.com/office/2007/relationships/stylesWithEffects" Target="stylesWithEffects.xml"/><Relationship Id="rId9" Type="http://schemas.openxmlformats.org/officeDocument/2006/relationships/hyperlink" Target="https://ru.wikipedia.org/wiki/%D0%9F%D1%80%D0%BE%D1%86%D0%B5%D1%81%D1%81%D0%BE%D1%80" TargetMode="External"/><Relationship Id="rId14" Type="http://schemas.openxmlformats.org/officeDocument/2006/relationships/hyperlink" Target="https://ru.wikipedia.org/wiki/80386" TargetMode="External"/><Relationship Id="rId22" Type="http://schemas.openxmlformats.org/officeDocument/2006/relationships/hyperlink" Target="https://ru.wikipedia.org/wiki/M68k" TargetMode="External"/><Relationship Id="rId27" Type="http://schemas.openxmlformats.org/officeDocument/2006/relationships/hyperlink" Target="https://ru.wikipedia.org/wiki/%D0%A1%D1%82%D0%B5%D0%BA_%D0%B2%D1%8B%D0%B7%D0%BE%D0%B2%D0%BE%D0%B2" TargetMode="External"/><Relationship Id="rId30" Type="http://schemas.openxmlformats.org/officeDocument/2006/relationships/hyperlink" Target="https://ru.wikipedia.org/w/index.php?title=%D0%A1%D1%82%D0%B5%D0%BA%D0%BE%D0%B2%D1%8B%D0%B9_%D0%BA%D0%B0%D0%B4%D1%80&amp;veaction=edit&amp;section=3" TargetMode="External"/><Relationship Id="rId35"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149DA-0BC5-45FD-BFCE-C9ACA637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9055</Words>
  <Characters>51619</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tata1</dc:creator>
  <cp:keywords/>
  <dc:description/>
  <cp:lastModifiedBy>tata1</cp:lastModifiedBy>
  <cp:revision>17</cp:revision>
  <dcterms:created xsi:type="dcterms:W3CDTF">2024-10-02T13:41:00Z</dcterms:created>
  <dcterms:modified xsi:type="dcterms:W3CDTF">2024-10-10T08:59:00Z</dcterms:modified>
</cp:coreProperties>
</file>